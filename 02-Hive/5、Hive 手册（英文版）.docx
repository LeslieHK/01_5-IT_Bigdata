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31D" w:rsidRPr="0008531D" w:rsidRDefault="0008531D" w:rsidP="0008531D">
      <w:pPr>
        <w:widowControl/>
        <w:spacing w:before="408" w:after="107"/>
        <w:jc w:val="left"/>
        <w:outlineLvl w:val="0"/>
        <w:rPr>
          <w:rFonts w:ascii="Helvetica" w:eastAsia="宋体" w:hAnsi="Helvetica" w:cs="Helvetica"/>
          <w:b/>
          <w:bCs/>
          <w:color w:val="003366"/>
          <w:kern w:val="36"/>
          <w:sz w:val="42"/>
          <w:szCs w:val="42"/>
          <w:shd w:val="clear" w:color="auto" w:fill="FFFFFF"/>
        </w:rPr>
      </w:pPr>
      <w:r w:rsidRPr="0008531D">
        <w:rPr>
          <w:rFonts w:ascii="Helvetica" w:eastAsia="宋体" w:hAnsi="Helvetica" w:cs="Helvetica"/>
          <w:b/>
          <w:bCs/>
          <w:color w:val="003366"/>
          <w:kern w:val="36"/>
          <w:sz w:val="42"/>
          <w:szCs w:val="42"/>
          <w:shd w:val="clear" w:color="auto" w:fill="FFFFFF"/>
        </w:rPr>
        <w:t>Hive Data Definition Language</w:t>
      </w:r>
    </w:p>
    <w:p w:rsidR="0008531D" w:rsidRPr="0008531D" w:rsidRDefault="0008531D" w:rsidP="00E528CF">
      <w:pPr>
        <w:widowControl/>
        <w:numPr>
          <w:ilvl w:val="0"/>
          <w:numId w:val="1"/>
        </w:numPr>
        <w:spacing w:line="260" w:lineRule="atLeast"/>
        <w:jc w:val="left"/>
        <w:rPr>
          <w:rFonts w:ascii="Helvetica" w:eastAsia="宋体" w:hAnsi="Helvetica" w:cs="Helvetica"/>
          <w:color w:val="000000"/>
          <w:kern w:val="0"/>
          <w:sz w:val="20"/>
          <w:szCs w:val="20"/>
          <w:shd w:val="clear" w:color="auto" w:fill="FFFFFF"/>
        </w:rPr>
      </w:pPr>
      <w:hyperlink r:id="rId5" w:anchor="LanguageManualDDL-HiveDataDefinitionLanguage" w:history="1">
        <w:r w:rsidRPr="0008531D">
          <w:rPr>
            <w:rFonts w:ascii="Helvetica" w:eastAsia="宋体" w:hAnsi="Helvetica" w:cs="Helvetica"/>
            <w:color w:val="003366"/>
            <w:kern w:val="0"/>
            <w:sz w:val="20"/>
            <w:u w:val="single"/>
          </w:rPr>
          <w:t>Hive Data Definition Language</w:t>
        </w:r>
      </w:hyperlink>
    </w:p>
    <w:p w:rsidR="0008531D" w:rsidRPr="0008531D" w:rsidRDefault="0008531D" w:rsidP="00E528CF">
      <w:pPr>
        <w:widowControl/>
        <w:numPr>
          <w:ilvl w:val="1"/>
          <w:numId w:val="1"/>
        </w:numPr>
        <w:spacing w:line="260" w:lineRule="atLeast"/>
        <w:jc w:val="left"/>
        <w:rPr>
          <w:rFonts w:ascii="Helvetica" w:eastAsia="宋体" w:hAnsi="Helvetica" w:cs="Helvetica"/>
          <w:color w:val="000000"/>
          <w:kern w:val="0"/>
          <w:sz w:val="20"/>
          <w:szCs w:val="20"/>
          <w:shd w:val="clear" w:color="auto" w:fill="FFFFFF"/>
        </w:rPr>
      </w:pPr>
      <w:hyperlink r:id="rId6" w:anchor="LanguageManualDDL-Create%2FDropDatabase" w:history="1">
        <w:r w:rsidRPr="0008531D">
          <w:rPr>
            <w:rFonts w:ascii="Helvetica" w:eastAsia="宋体" w:hAnsi="Helvetica" w:cs="Helvetica"/>
            <w:color w:val="003366"/>
            <w:kern w:val="0"/>
            <w:sz w:val="20"/>
            <w:u w:val="single"/>
          </w:rPr>
          <w:t>Create/Drop Database</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7" w:anchor="LanguageManualDDL-CreateDatabase" w:history="1">
        <w:r w:rsidRPr="0008531D">
          <w:rPr>
            <w:rFonts w:ascii="Helvetica" w:eastAsia="宋体" w:hAnsi="Helvetica" w:cs="Helvetica"/>
            <w:color w:val="003366"/>
            <w:kern w:val="0"/>
            <w:sz w:val="20"/>
            <w:u w:val="single"/>
          </w:rPr>
          <w:t>Create Database</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8" w:anchor="LanguageManualDDL-DropDatabase" w:history="1">
        <w:r w:rsidRPr="0008531D">
          <w:rPr>
            <w:rFonts w:ascii="Helvetica" w:eastAsia="宋体" w:hAnsi="Helvetica" w:cs="Helvetica"/>
            <w:color w:val="003366"/>
            <w:kern w:val="0"/>
            <w:sz w:val="20"/>
            <w:u w:val="single"/>
          </w:rPr>
          <w:t>Drop Database</w:t>
        </w:r>
      </w:hyperlink>
    </w:p>
    <w:p w:rsidR="0008531D" w:rsidRPr="0008531D" w:rsidRDefault="0008531D" w:rsidP="00E528CF">
      <w:pPr>
        <w:widowControl/>
        <w:numPr>
          <w:ilvl w:val="1"/>
          <w:numId w:val="1"/>
        </w:numPr>
        <w:spacing w:line="260" w:lineRule="atLeast"/>
        <w:jc w:val="left"/>
        <w:rPr>
          <w:rFonts w:ascii="Helvetica" w:eastAsia="宋体" w:hAnsi="Helvetica" w:cs="Helvetica"/>
          <w:color w:val="000000"/>
          <w:kern w:val="0"/>
          <w:sz w:val="20"/>
          <w:szCs w:val="20"/>
          <w:shd w:val="clear" w:color="auto" w:fill="FFFFFF"/>
        </w:rPr>
      </w:pPr>
      <w:hyperlink r:id="rId9" w:anchor="LanguageManualDDL-Create%2FDropTable" w:history="1">
        <w:r w:rsidRPr="0008531D">
          <w:rPr>
            <w:rFonts w:ascii="Helvetica" w:eastAsia="宋体" w:hAnsi="Helvetica" w:cs="Helvetica"/>
            <w:color w:val="003366"/>
            <w:kern w:val="0"/>
            <w:sz w:val="20"/>
            <w:u w:val="single"/>
          </w:rPr>
          <w:t>Create/Drop Table</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10" w:anchor="LanguageManualDDL-CreateTable" w:history="1">
        <w:r w:rsidRPr="0008531D">
          <w:rPr>
            <w:rFonts w:ascii="Helvetica" w:eastAsia="宋体" w:hAnsi="Helvetica" w:cs="Helvetica"/>
            <w:color w:val="003366"/>
            <w:kern w:val="0"/>
            <w:sz w:val="20"/>
            <w:u w:val="single"/>
          </w:rPr>
          <w:t>Create Table</w:t>
        </w:r>
      </w:hyperlink>
    </w:p>
    <w:p w:rsidR="0008531D" w:rsidRPr="0008531D" w:rsidRDefault="0008531D" w:rsidP="00E528CF">
      <w:pPr>
        <w:widowControl/>
        <w:numPr>
          <w:ilvl w:val="3"/>
          <w:numId w:val="1"/>
        </w:numPr>
        <w:spacing w:line="260" w:lineRule="atLeast"/>
        <w:jc w:val="left"/>
        <w:rPr>
          <w:rFonts w:ascii="Helvetica" w:eastAsia="宋体" w:hAnsi="Helvetica" w:cs="Helvetica"/>
          <w:color w:val="000000"/>
          <w:kern w:val="0"/>
          <w:sz w:val="20"/>
          <w:szCs w:val="20"/>
          <w:shd w:val="clear" w:color="auto" w:fill="FFFFFF"/>
        </w:rPr>
      </w:pPr>
      <w:hyperlink r:id="rId11" w:anchor="LanguageManualDDL-InsertingDataIntoBucketedTables" w:history="1">
        <w:r w:rsidRPr="0008531D">
          <w:rPr>
            <w:rFonts w:ascii="Helvetica" w:eastAsia="宋体" w:hAnsi="Helvetica" w:cs="Helvetica"/>
            <w:color w:val="003366"/>
            <w:kern w:val="0"/>
            <w:sz w:val="20"/>
            <w:u w:val="single"/>
          </w:rPr>
          <w:t>Inserting Data Into Bucketed Tables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12" w:anchor="LanguageManualDDL-DropTable" w:history="1">
        <w:r w:rsidRPr="0008531D">
          <w:rPr>
            <w:rFonts w:ascii="Helvetica" w:eastAsia="宋体" w:hAnsi="Helvetica" w:cs="Helvetica"/>
            <w:color w:val="003366"/>
            <w:kern w:val="0"/>
            <w:sz w:val="20"/>
            <w:u w:val="single"/>
          </w:rPr>
          <w:t>Drop Table</w:t>
        </w:r>
      </w:hyperlink>
    </w:p>
    <w:p w:rsidR="0008531D" w:rsidRPr="0008531D" w:rsidRDefault="0008531D" w:rsidP="00E528CF">
      <w:pPr>
        <w:widowControl/>
        <w:numPr>
          <w:ilvl w:val="1"/>
          <w:numId w:val="1"/>
        </w:numPr>
        <w:spacing w:line="260" w:lineRule="atLeast"/>
        <w:jc w:val="left"/>
        <w:rPr>
          <w:rFonts w:ascii="Helvetica" w:eastAsia="宋体" w:hAnsi="Helvetica" w:cs="Helvetica"/>
          <w:color w:val="000000"/>
          <w:kern w:val="0"/>
          <w:sz w:val="20"/>
          <w:szCs w:val="20"/>
          <w:shd w:val="clear" w:color="auto" w:fill="FFFFFF"/>
        </w:rPr>
      </w:pPr>
      <w:hyperlink r:id="rId13" w:anchor="LanguageManualDDL-AlterTable%2FPartitionStatements" w:history="1">
        <w:r w:rsidRPr="0008531D">
          <w:rPr>
            <w:rFonts w:ascii="Helvetica" w:eastAsia="宋体" w:hAnsi="Helvetica" w:cs="Helvetica"/>
            <w:color w:val="003366"/>
            <w:kern w:val="0"/>
            <w:sz w:val="20"/>
            <w:u w:val="single"/>
          </w:rPr>
          <w:t>Alter Table/Partition Statements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14" w:anchor="LanguageManualDDL-AddPartitions" w:history="1">
        <w:r w:rsidRPr="0008531D">
          <w:rPr>
            <w:rFonts w:ascii="Helvetica" w:eastAsia="宋体" w:hAnsi="Helvetica" w:cs="Helvetica"/>
            <w:color w:val="003366"/>
            <w:kern w:val="0"/>
            <w:sz w:val="20"/>
            <w:u w:val="single"/>
          </w:rPr>
          <w:t>Add Partitions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15" w:anchor="LanguageManualDDL-DropPartitions" w:history="1">
        <w:r w:rsidRPr="0008531D">
          <w:rPr>
            <w:rFonts w:ascii="Helvetica" w:eastAsia="宋体" w:hAnsi="Helvetica" w:cs="Helvetica"/>
            <w:color w:val="003366"/>
            <w:kern w:val="0"/>
            <w:sz w:val="20"/>
            <w:u w:val="single"/>
          </w:rPr>
          <w:t>Drop Partitions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16" w:anchor="LanguageManualDDL-RenameTable" w:history="1">
        <w:r w:rsidRPr="0008531D">
          <w:rPr>
            <w:rFonts w:ascii="Helvetica" w:eastAsia="宋体" w:hAnsi="Helvetica" w:cs="Helvetica"/>
            <w:color w:val="003366"/>
            <w:kern w:val="0"/>
            <w:sz w:val="20"/>
            <w:u w:val="single"/>
          </w:rPr>
          <w:t>Rename Table</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17" w:anchor="LanguageManualDDL-ChangeColumnName%2FType%2FPosition%2FComment" w:history="1">
        <w:r w:rsidRPr="0008531D">
          <w:rPr>
            <w:rFonts w:ascii="Helvetica" w:eastAsia="宋体" w:hAnsi="Helvetica" w:cs="Helvetica"/>
            <w:color w:val="003366"/>
            <w:kern w:val="0"/>
            <w:sz w:val="20"/>
            <w:u w:val="single"/>
          </w:rPr>
          <w:t>Change Column Name/Type/Position/Comment</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18" w:anchor="LanguageManualDDL-Add%2FReplaceColumns" w:history="1">
        <w:r w:rsidRPr="0008531D">
          <w:rPr>
            <w:rFonts w:ascii="Helvetica" w:eastAsia="宋体" w:hAnsi="Helvetica" w:cs="Helvetica"/>
            <w:color w:val="003366"/>
            <w:kern w:val="0"/>
            <w:sz w:val="20"/>
            <w:u w:val="single"/>
          </w:rPr>
          <w:t>Add/Replace Columns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19" w:anchor="LanguageManualDDL-AlterTableProperties" w:history="1">
        <w:r w:rsidRPr="0008531D">
          <w:rPr>
            <w:rFonts w:ascii="Helvetica" w:eastAsia="宋体" w:hAnsi="Helvetica" w:cs="Helvetica"/>
            <w:color w:val="003366"/>
            <w:kern w:val="0"/>
            <w:sz w:val="20"/>
            <w:u w:val="single"/>
          </w:rPr>
          <w:t>Alter Table Properties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20" w:anchor="LanguageManualDDL-AddSerdeProperties" w:history="1">
        <w:r w:rsidRPr="0008531D">
          <w:rPr>
            <w:rFonts w:ascii="Helvetica" w:eastAsia="宋体" w:hAnsi="Helvetica" w:cs="Helvetica"/>
            <w:color w:val="003366"/>
            <w:kern w:val="0"/>
            <w:sz w:val="20"/>
            <w:u w:val="single"/>
          </w:rPr>
          <w:t>Add Serde Properties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21" w:anchor="LanguageManualDDL-AlterTable%2FPartitionFileFormat" w:history="1">
        <w:r w:rsidRPr="0008531D">
          <w:rPr>
            <w:rFonts w:ascii="Helvetica" w:eastAsia="宋体" w:hAnsi="Helvetica" w:cs="Helvetica"/>
            <w:color w:val="003366"/>
            <w:kern w:val="0"/>
            <w:sz w:val="20"/>
            <w:u w:val="single"/>
          </w:rPr>
          <w:t>Alter Table/Partition File Format</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22" w:anchor="LanguageManualDDL-AlterTableStorageProperties" w:history="1">
        <w:r w:rsidRPr="0008531D">
          <w:rPr>
            <w:rFonts w:ascii="Helvetica" w:eastAsia="宋体" w:hAnsi="Helvetica" w:cs="Helvetica"/>
            <w:color w:val="003366"/>
            <w:kern w:val="0"/>
            <w:sz w:val="20"/>
            <w:u w:val="single"/>
          </w:rPr>
          <w:t>Alter Table Storage Properties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23" w:anchor="LanguageManualDDL-AlterTable%2FPartitionLocation" w:history="1">
        <w:r w:rsidRPr="0008531D">
          <w:rPr>
            <w:rFonts w:ascii="Helvetica" w:eastAsia="宋体" w:hAnsi="Helvetica" w:cs="Helvetica"/>
            <w:color w:val="003366"/>
            <w:kern w:val="0"/>
            <w:sz w:val="20"/>
            <w:u w:val="single"/>
          </w:rPr>
          <w:t>Alter Table/Partition Location</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24" w:anchor="LanguageManualDDL-AlterTableTouch" w:history="1">
        <w:r w:rsidRPr="0008531D">
          <w:rPr>
            <w:rFonts w:ascii="Helvetica" w:eastAsia="宋体" w:hAnsi="Helvetica" w:cs="Helvetica"/>
            <w:color w:val="003366"/>
            <w:kern w:val="0"/>
            <w:sz w:val="20"/>
            <w:u w:val="single"/>
          </w:rPr>
          <w:t>Alter Table Touch</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25" w:anchor="LanguageManualDDL-AlterTable%28Un%29Archive" w:history="1">
        <w:r w:rsidRPr="0008531D">
          <w:rPr>
            <w:rFonts w:ascii="Helvetica" w:eastAsia="宋体" w:hAnsi="Helvetica" w:cs="Helvetica"/>
            <w:color w:val="003366"/>
            <w:kern w:val="0"/>
            <w:sz w:val="20"/>
            <w:u w:val="single"/>
          </w:rPr>
          <w:t>Alter Table (U</w:t>
        </w:r>
        <w:r w:rsidRPr="0008531D">
          <w:rPr>
            <w:rFonts w:ascii="Helvetica" w:eastAsia="宋体" w:hAnsi="Helvetica" w:cs="Helvetica"/>
            <w:color w:val="003366"/>
            <w:kern w:val="0"/>
            <w:sz w:val="20"/>
            <w:u w:val="single"/>
          </w:rPr>
          <w:t>n</w:t>
        </w:r>
        <w:r w:rsidRPr="0008531D">
          <w:rPr>
            <w:rFonts w:ascii="Helvetica" w:eastAsia="宋体" w:hAnsi="Helvetica" w:cs="Helvetica"/>
            <w:color w:val="003366"/>
            <w:kern w:val="0"/>
            <w:sz w:val="20"/>
            <w:u w:val="single"/>
          </w:rPr>
          <w:t>)Archive</w:t>
        </w:r>
      </w:hyperlink>
    </w:p>
    <w:p w:rsidR="0008531D" w:rsidRPr="0008531D" w:rsidRDefault="0008531D" w:rsidP="00E528CF">
      <w:pPr>
        <w:widowControl/>
        <w:numPr>
          <w:ilvl w:val="1"/>
          <w:numId w:val="1"/>
        </w:numPr>
        <w:spacing w:line="260" w:lineRule="atLeast"/>
        <w:jc w:val="left"/>
        <w:rPr>
          <w:rFonts w:ascii="Helvetica" w:eastAsia="宋体" w:hAnsi="Helvetica" w:cs="Helvetica"/>
          <w:color w:val="000000"/>
          <w:kern w:val="0"/>
          <w:sz w:val="20"/>
          <w:szCs w:val="20"/>
          <w:shd w:val="clear" w:color="auto" w:fill="FFFFFF"/>
        </w:rPr>
      </w:pPr>
      <w:hyperlink r:id="rId26" w:anchor="LanguageManualDDL-Create%2FDropView" w:history="1">
        <w:r w:rsidRPr="0008531D">
          <w:rPr>
            <w:rFonts w:ascii="Helvetica" w:eastAsia="宋体" w:hAnsi="Helvetica" w:cs="Helvetica"/>
            <w:color w:val="003366"/>
            <w:kern w:val="0"/>
            <w:sz w:val="20"/>
            <w:u w:val="single"/>
          </w:rPr>
          <w:t>Create/Drop View</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27" w:anchor="LanguageManualDDL-CreateView" w:history="1">
        <w:r w:rsidRPr="0008531D">
          <w:rPr>
            <w:rFonts w:ascii="Helvetica" w:eastAsia="宋体" w:hAnsi="Helvetica" w:cs="Helvetica"/>
            <w:color w:val="003366"/>
            <w:kern w:val="0"/>
            <w:sz w:val="20"/>
            <w:u w:val="single"/>
          </w:rPr>
          <w:t>Create View</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28" w:anchor="LanguageManualDDL-DropView" w:history="1">
        <w:r w:rsidRPr="0008531D">
          <w:rPr>
            <w:rFonts w:ascii="Helvetica" w:eastAsia="宋体" w:hAnsi="Helvetica" w:cs="Helvetica"/>
            <w:color w:val="003366"/>
            <w:kern w:val="0"/>
            <w:sz w:val="20"/>
            <w:u w:val="single"/>
          </w:rPr>
          <w:t>Drop View</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29" w:anchor="LanguageManualDDL-AlterViewProperties" w:history="1">
        <w:r w:rsidRPr="0008531D">
          <w:rPr>
            <w:rFonts w:ascii="Helvetica" w:eastAsia="宋体" w:hAnsi="Helvetica" w:cs="Helvetica"/>
            <w:color w:val="003366"/>
            <w:kern w:val="0"/>
            <w:sz w:val="20"/>
            <w:u w:val="single"/>
          </w:rPr>
          <w:t>Alter View Properties</w:t>
        </w:r>
      </w:hyperlink>
    </w:p>
    <w:p w:rsidR="0008531D" w:rsidRPr="0008531D" w:rsidRDefault="0008531D" w:rsidP="00E528CF">
      <w:pPr>
        <w:widowControl/>
        <w:numPr>
          <w:ilvl w:val="1"/>
          <w:numId w:val="1"/>
        </w:numPr>
        <w:spacing w:line="260" w:lineRule="atLeast"/>
        <w:jc w:val="left"/>
        <w:rPr>
          <w:rFonts w:ascii="Helvetica" w:eastAsia="宋体" w:hAnsi="Helvetica" w:cs="Helvetica"/>
          <w:color w:val="000000"/>
          <w:kern w:val="0"/>
          <w:sz w:val="20"/>
          <w:szCs w:val="20"/>
          <w:shd w:val="clear" w:color="auto" w:fill="FFFFFF"/>
        </w:rPr>
      </w:pPr>
      <w:hyperlink r:id="rId30" w:anchor="LanguageManualDDL-Create%2FDropFunction" w:history="1">
        <w:r w:rsidRPr="0008531D">
          <w:rPr>
            <w:rFonts w:ascii="Helvetica" w:eastAsia="宋体" w:hAnsi="Helvetica" w:cs="Helvetica"/>
            <w:color w:val="003366"/>
            <w:kern w:val="0"/>
            <w:sz w:val="20"/>
            <w:u w:val="single"/>
          </w:rPr>
          <w:t>Create/Drop Function</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31" w:anchor="LanguageManualDDL-CreateFunction" w:history="1">
        <w:r w:rsidRPr="0008531D">
          <w:rPr>
            <w:rFonts w:ascii="Helvetica" w:eastAsia="宋体" w:hAnsi="Helvetica" w:cs="Helvetica"/>
            <w:color w:val="003366"/>
            <w:kern w:val="0"/>
            <w:sz w:val="20"/>
            <w:u w:val="single"/>
          </w:rPr>
          <w:t>Create Function</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32" w:anchor="LanguageManualDDL-DropFunction" w:history="1">
        <w:r w:rsidRPr="0008531D">
          <w:rPr>
            <w:rFonts w:ascii="Helvetica" w:eastAsia="宋体" w:hAnsi="Helvetica" w:cs="Helvetica"/>
            <w:color w:val="003366"/>
            <w:kern w:val="0"/>
            <w:sz w:val="20"/>
            <w:u w:val="single"/>
          </w:rPr>
          <w:t>Drop Function</w:t>
        </w:r>
      </w:hyperlink>
    </w:p>
    <w:p w:rsidR="0008531D" w:rsidRPr="0008531D" w:rsidRDefault="0008531D" w:rsidP="00E528CF">
      <w:pPr>
        <w:widowControl/>
        <w:numPr>
          <w:ilvl w:val="1"/>
          <w:numId w:val="1"/>
        </w:numPr>
        <w:spacing w:line="260" w:lineRule="atLeast"/>
        <w:jc w:val="left"/>
        <w:rPr>
          <w:rFonts w:ascii="Helvetica" w:eastAsia="宋体" w:hAnsi="Helvetica" w:cs="Helvetica"/>
          <w:color w:val="000000"/>
          <w:kern w:val="0"/>
          <w:sz w:val="20"/>
          <w:szCs w:val="20"/>
          <w:shd w:val="clear" w:color="auto" w:fill="FFFFFF"/>
        </w:rPr>
      </w:pPr>
      <w:hyperlink r:id="rId33" w:anchor="LanguageManualDDL-Create%2FDropIndex" w:history="1">
        <w:r w:rsidRPr="0008531D">
          <w:rPr>
            <w:rFonts w:ascii="Helvetica" w:eastAsia="宋体" w:hAnsi="Helvetica" w:cs="Helvetica"/>
            <w:color w:val="003366"/>
            <w:kern w:val="0"/>
            <w:sz w:val="20"/>
            <w:u w:val="single"/>
          </w:rPr>
          <w:t>Create/Drop Index</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34" w:anchor="LanguageManualDDL-CreateIndex" w:history="1">
        <w:r w:rsidRPr="0008531D">
          <w:rPr>
            <w:rFonts w:ascii="Helvetica" w:eastAsia="宋体" w:hAnsi="Helvetica" w:cs="Helvetica"/>
            <w:color w:val="003366"/>
            <w:kern w:val="0"/>
            <w:sz w:val="20"/>
            <w:u w:val="single"/>
          </w:rPr>
          <w:t>Create Index</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35" w:anchor="LanguageManualDDL-DropIndex" w:history="1">
        <w:r w:rsidRPr="0008531D">
          <w:rPr>
            <w:rFonts w:ascii="Helvetica" w:eastAsia="宋体" w:hAnsi="Helvetica" w:cs="Helvetica"/>
            <w:color w:val="003366"/>
            <w:kern w:val="0"/>
            <w:sz w:val="20"/>
            <w:u w:val="single"/>
          </w:rPr>
          <w:t>Drop Index</w:t>
        </w:r>
      </w:hyperlink>
    </w:p>
    <w:p w:rsidR="0008531D" w:rsidRPr="0008531D" w:rsidRDefault="0008531D" w:rsidP="00E528CF">
      <w:pPr>
        <w:widowControl/>
        <w:numPr>
          <w:ilvl w:val="1"/>
          <w:numId w:val="1"/>
        </w:numPr>
        <w:spacing w:line="260" w:lineRule="atLeast"/>
        <w:jc w:val="left"/>
        <w:rPr>
          <w:rFonts w:ascii="Helvetica" w:eastAsia="宋体" w:hAnsi="Helvetica" w:cs="Helvetica"/>
          <w:color w:val="000000"/>
          <w:kern w:val="0"/>
          <w:sz w:val="20"/>
          <w:szCs w:val="20"/>
          <w:shd w:val="clear" w:color="auto" w:fill="FFFFFF"/>
        </w:rPr>
      </w:pPr>
      <w:hyperlink r:id="rId36" w:anchor="LanguageManualDDL-Show%2FDescribeStatements" w:history="1">
        <w:r w:rsidRPr="0008531D">
          <w:rPr>
            <w:rFonts w:ascii="Helvetica" w:eastAsia="宋体" w:hAnsi="Helvetica" w:cs="Helvetica"/>
            <w:color w:val="003366"/>
            <w:kern w:val="0"/>
            <w:sz w:val="20"/>
            <w:u w:val="single"/>
          </w:rPr>
          <w:t>Show/Describe Statements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37" w:anchor="LanguageManualDDL-ShowDatabases" w:history="1">
        <w:r w:rsidRPr="0008531D">
          <w:rPr>
            <w:rFonts w:ascii="Helvetica" w:eastAsia="宋体" w:hAnsi="Helvetica" w:cs="Helvetica"/>
            <w:color w:val="003366"/>
            <w:kern w:val="0"/>
            <w:sz w:val="20"/>
            <w:u w:val="single"/>
          </w:rPr>
          <w:t>Show Databases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38" w:anchor="LanguageManualDDL-ShowTables" w:history="1">
        <w:r w:rsidRPr="0008531D">
          <w:rPr>
            <w:rFonts w:ascii="Helvetica" w:eastAsia="宋体" w:hAnsi="Helvetica" w:cs="Helvetica"/>
            <w:color w:val="003366"/>
            <w:kern w:val="0"/>
            <w:sz w:val="20"/>
            <w:u w:val="single"/>
          </w:rPr>
          <w:t>Show Tables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39" w:anchor="LanguageManualDDL-ShowPartitions" w:history="1">
        <w:r w:rsidRPr="0008531D">
          <w:rPr>
            <w:rFonts w:ascii="Helvetica" w:eastAsia="宋体" w:hAnsi="Helvetica" w:cs="Helvetica"/>
            <w:color w:val="003366"/>
            <w:kern w:val="0"/>
            <w:sz w:val="20"/>
            <w:u w:val="single"/>
          </w:rPr>
          <w:t>Show Partitions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40" w:anchor="LanguageManualDDL-ShowTable%2FPartitionsExtended" w:history="1">
        <w:r w:rsidRPr="0008531D">
          <w:rPr>
            <w:rFonts w:ascii="Helvetica" w:eastAsia="宋体" w:hAnsi="Helvetica" w:cs="Helvetica"/>
            <w:color w:val="003366"/>
            <w:kern w:val="0"/>
            <w:sz w:val="20"/>
            <w:u w:val="single"/>
          </w:rPr>
          <w:t>Show Table/Partitions Extended</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41" w:anchor="LanguageManualDDL-ShowFunctions" w:history="1">
        <w:r w:rsidRPr="0008531D">
          <w:rPr>
            <w:rFonts w:ascii="Helvetica" w:eastAsia="宋体" w:hAnsi="Helvetica" w:cs="Helvetica"/>
            <w:color w:val="003366"/>
            <w:kern w:val="0"/>
            <w:sz w:val="20"/>
            <w:u w:val="single"/>
          </w:rPr>
          <w:t>Show Functions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42" w:anchor="LanguageManualDDL-ShowIndexes" w:history="1">
        <w:r w:rsidRPr="0008531D">
          <w:rPr>
            <w:rFonts w:ascii="Helvetica" w:eastAsia="宋体" w:hAnsi="Helvetica" w:cs="Helvetica"/>
            <w:color w:val="003366"/>
            <w:kern w:val="0"/>
            <w:sz w:val="20"/>
            <w:u w:val="single"/>
          </w:rPr>
          <w:t>Show Indexes</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43" w:anchor="LanguageManualDDL-DescribeDatabase" w:history="1">
        <w:r w:rsidRPr="0008531D">
          <w:rPr>
            <w:rFonts w:ascii="Helvetica" w:eastAsia="宋体" w:hAnsi="Helvetica" w:cs="Helvetica"/>
            <w:color w:val="003366"/>
            <w:kern w:val="0"/>
            <w:sz w:val="20"/>
            <w:u w:val="single"/>
          </w:rPr>
          <w:t>Describe Database</w:t>
        </w:r>
      </w:hyperlink>
    </w:p>
    <w:p w:rsidR="0008531D" w:rsidRPr="0008531D" w:rsidRDefault="0008531D" w:rsidP="00E528CF">
      <w:pPr>
        <w:widowControl/>
        <w:numPr>
          <w:ilvl w:val="2"/>
          <w:numId w:val="1"/>
        </w:numPr>
        <w:spacing w:line="260" w:lineRule="atLeast"/>
        <w:jc w:val="left"/>
        <w:rPr>
          <w:rFonts w:ascii="Helvetica" w:eastAsia="宋体" w:hAnsi="Helvetica" w:cs="Helvetica"/>
          <w:color w:val="000000"/>
          <w:kern w:val="0"/>
          <w:sz w:val="20"/>
          <w:szCs w:val="20"/>
          <w:shd w:val="clear" w:color="auto" w:fill="FFFFFF"/>
        </w:rPr>
      </w:pPr>
      <w:hyperlink r:id="rId44" w:anchor="LanguageManualDDL-DescribeTable%2FColumn" w:history="1">
        <w:r w:rsidRPr="0008531D">
          <w:rPr>
            <w:rFonts w:ascii="Helvetica" w:eastAsia="宋体" w:hAnsi="Helvetica" w:cs="Helvetica"/>
            <w:color w:val="003366"/>
            <w:kern w:val="0"/>
            <w:sz w:val="20"/>
            <w:u w:val="single"/>
          </w:rPr>
          <w:t>Describe Table/Column</w:t>
        </w:r>
      </w:hyperlink>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0" w:name="LanguageManualDDL-Create%2FDropDatabase"/>
      <w:bookmarkEnd w:id="0"/>
      <w:r w:rsidRPr="0008531D">
        <w:rPr>
          <w:rFonts w:ascii="Helvetica" w:eastAsia="宋体" w:hAnsi="Helvetica" w:cs="Helvetica"/>
          <w:b/>
          <w:bCs/>
          <w:color w:val="003366"/>
          <w:kern w:val="0"/>
          <w:sz w:val="36"/>
          <w:szCs w:val="36"/>
          <w:shd w:val="clear" w:color="auto" w:fill="FFFFFF"/>
        </w:rPr>
        <w:lastRenderedPageBreak/>
        <w:t>Create/Drop Database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 w:name="LanguageManualDDL-CreateDatabase"/>
      <w:bookmarkEnd w:id="1"/>
      <w:r w:rsidRPr="0008531D">
        <w:rPr>
          <w:rFonts w:ascii="Helvetica" w:eastAsia="宋体" w:hAnsi="Helvetica" w:cs="Helvetica"/>
          <w:b/>
          <w:bCs/>
          <w:color w:val="003366"/>
          <w:kern w:val="0"/>
          <w:sz w:val="30"/>
          <w:szCs w:val="30"/>
          <w:shd w:val="clear" w:color="auto" w:fill="FFFFFF"/>
        </w:rPr>
        <w:t>Create Database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(DATABASE|SCHEMA) [IF NOT EXISTS] database_name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[COMMENT database_comment]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[LOCATION hdfs_path]</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[WITH DBPROPERTIES (property_name=property_</w:t>
      </w:r>
      <w:proofErr w:type="gramStart"/>
      <w:r w:rsidRPr="0008531D">
        <w:rPr>
          <w:rFonts w:ascii="Courier New" w:eastAsia="宋体" w:hAnsi="Courier New" w:cs="Courier New"/>
          <w:color w:val="000000"/>
          <w:kern w:val="0"/>
          <w:sz w:val="24"/>
          <w:szCs w:val="24"/>
          <w:shd w:val="clear" w:color="auto" w:fill="FFFFFF"/>
        </w:rPr>
        <w:t>value, ...)</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use of SCHEMA and DATABASE are interchangeable – they mean the same thing.</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2" w:name="LanguageManualDDL-DropDatabase"/>
      <w:bookmarkEnd w:id="2"/>
      <w:r w:rsidRPr="0008531D">
        <w:rPr>
          <w:rFonts w:ascii="Helvetica" w:eastAsia="宋体" w:hAnsi="Helvetica" w:cs="Helvetica"/>
          <w:b/>
          <w:bCs/>
          <w:color w:val="003366"/>
          <w:kern w:val="0"/>
          <w:sz w:val="30"/>
          <w:szCs w:val="30"/>
          <w:shd w:val="clear" w:color="auto" w:fill="FFFFFF"/>
        </w:rPr>
        <w:t>Drop Database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DROP (DATABASE|SCHEMA) [IF EXISTS] database_name [RESTRICT|CASCADE];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use of SCHEMA and DATABASE are interchangeable – they mean the same thing.</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3" w:name="LanguageManualDDL-Create%2FDropTable"/>
      <w:bookmarkEnd w:id="3"/>
      <w:r w:rsidRPr="0008531D">
        <w:rPr>
          <w:rFonts w:ascii="Helvetica" w:eastAsia="宋体" w:hAnsi="Helvetica" w:cs="Helvetica"/>
          <w:b/>
          <w:bCs/>
          <w:color w:val="003366"/>
          <w:kern w:val="0"/>
          <w:sz w:val="36"/>
          <w:szCs w:val="36"/>
          <w:shd w:val="clear" w:color="auto" w:fill="FFFFFF"/>
        </w:rPr>
        <w:t>Create/Drop Table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4" w:name="LanguageManualDDL-CreateTable"/>
      <w:bookmarkEnd w:id="4"/>
      <w:r w:rsidRPr="0008531D">
        <w:rPr>
          <w:rFonts w:ascii="Helvetica" w:eastAsia="宋体" w:hAnsi="Helvetica" w:cs="Helvetica"/>
          <w:b/>
          <w:bCs/>
          <w:color w:val="003366"/>
          <w:kern w:val="0"/>
          <w:sz w:val="30"/>
          <w:szCs w:val="30"/>
          <w:shd w:val="clear" w:color="auto" w:fill="FFFFFF"/>
        </w:rPr>
        <w:t>Create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[EXTERNAL] TABLE [IF NOT EXISTS] [db_name.]table_name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[(col_name data_type [COMMENT col_comment</w:t>
      </w:r>
      <w:proofErr w:type="gramStart"/>
      <w:r w:rsidRPr="0008531D">
        <w:rPr>
          <w:rFonts w:ascii="Courier New" w:eastAsia="宋体" w:hAnsi="Courier New" w:cs="Courier New"/>
          <w:color w:val="000000"/>
          <w:kern w:val="0"/>
          <w:sz w:val="24"/>
          <w:szCs w:val="24"/>
          <w:shd w:val="clear" w:color="auto" w:fill="FFFFFF"/>
        </w:rPr>
        <w:t>], ...)</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[COMMENT table_comment]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[PARTITIONED BY (col_name data_type [COMMENT col_comment</w:t>
      </w:r>
      <w:proofErr w:type="gramStart"/>
      <w:r w:rsidRPr="0008531D">
        <w:rPr>
          <w:rFonts w:ascii="Courier New" w:eastAsia="宋体" w:hAnsi="Courier New" w:cs="Courier New"/>
          <w:color w:val="000000"/>
          <w:kern w:val="0"/>
          <w:sz w:val="24"/>
          <w:szCs w:val="24"/>
          <w:shd w:val="clear" w:color="auto" w:fill="FFFFFF"/>
        </w:rPr>
        <w:t>], ...)</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[CLUSTERED BY (col_name, col_</w:t>
      </w:r>
      <w:proofErr w:type="gramStart"/>
      <w:r w:rsidRPr="0008531D">
        <w:rPr>
          <w:rFonts w:ascii="Courier New" w:eastAsia="宋体" w:hAnsi="Courier New" w:cs="Courier New"/>
          <w:color w:val="000000"/>
          <w:kern w:val="0"/>
          <w:sz w:val="24"/>
          <w:szCs w:val="24"/>
          <w:shd w:val="clear" w:color="auto" w:fill="FFFFFF"/>
        </w:rPr>
        <w:t>name, ...)</w:t>
      </w:r>
      <w:proofErr w:type="gramEnd"/>
      <w:r w:rsidRPr="0008531D">
        <w:rPr>
          <w:rFonts w:ascii="Courier New" w:eastAsia="宋体" w:hAnsi="Courier New" w:cs="Courier New"/>
          <w:color w:val="000000"/>
          <w:kern w:val="0"/>
          <w:sz w:val="24"/>
          <w:szCs w:val="24"/>
          <w:shd w:val="clear" w:color="auto" w:fill="FFFFFF"/>
        </w:rPr>
        <w:t xml:space="preserve"> [SORTED BY (col_name [ASC|DESC], ...)] INTO num_buckets BUCKETS]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[ROW FORMAT row_format] [STORED AS file_format]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STORED BY 'storage.handler.class.name' [WITH SERDEPROPERTIES (...)</w:t>
      </w:r>
      <w:proofErr w:type="gramStart"/>
      <w:r w:rsidRPr="0008531D">
        <w:rPr>
          <w:rFonts w:ascii="Courier New" w:eastAsia="宋体" w:hAnsi="Courier New" w:cs="Courier New"/>
          <w:color w:val="000000"/>
          <w:kern w:val="0"/>
          <w:sz w:val="24"/>
          <w:szCs w:val="24"/>
          <w:shd w:val="clear" w:color="auto" w:fill="FFFFFF"/>
        </w:rPr>
        <w:t>]  (</w:t>
      </w:r>
      <w:proofErr w:type="gramEnd"/>
      <w:r w:rsidRPr="0008531D">
        <w:rPr>
          <w:rFonts w:ascii="Courier New" w:eastAsia="宋体" w:hAnsi="Courier New" w:cs="Courier New"/>
          <w:color w:val="000000"/>
          <w:kern w:val="0"/>
          <w:sz w:val="24"/>
          <w:szCs w:val="24"/>
          <w:shd w:val="clear" w:color="auto" w:fill="FFFFFF"/>
        </w:rPr>
        <w:t>Note:  only available starting with 0.6.0)</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[LOCATION hdfs_path]</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[TBLPROPERTIES (property_name=property_</w:t>
      </w:r>
      <w:proofErr w:type="gramStart"/>
      <w:r w:rsidRPr="0008531D">
        <w:rPr>
          <w:rFonts w:ascii="Courier New" w:eastAsia="宋体" w:hAnsi="Courier New" w:cs="Courier New"/>
          <w:color w:val="000000"/>
          <w:kern w:val="0"/>
          <w:sz w:val="24"/>
          <w:szCs w:val="24"/>
          <w:shd w:val="clear" w:color="auto" w:fill="FFFFFF"/>
        </w:rPr>
        <w:t>value, ...)</w:t>
      </w:r>
      <w:proofErr w:type="gramEnd"/>
      <w:r w:rsidRPr="0008531D">
        <w:rPr>
          <w:rFonts w:ascii="Courier New" w:eastAsia="宋体" w:hAnsi="Courier New" w:cs="Courier New"/>
          <w:color w:val="000000"/>
          <w:kern w:val="0"/>
          <w:sz w:val="24"/>
          <w:szCs w:val="24"/>
          <w:shd w:val="clear" w:color="auto" w:fill="FFFFFF"/>
        </w:rPr>
        <w:t>]  (Note:  only available starting with 0.6.0)</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select_statement]  (Note: </w:t>
      </w:r>
      <w:r w:rsidRPr="0008531D">
        <w:rPr>
          <w:rFonts w:ascii="Courier New" w:eastAsia="宋体" w:hAnsi="Courier New" w:cs="Courier New"/>
          <w:color w:val="000091"/>
          <w:kern w:val="0"/>
          <w:sz w:val="24"/>
          <w:szCs w:val="24"/>
        </w:rPr>
        <w:t>this</w:t>
      </w:r>
      <w:r w:rsidRPr="0008531D">
        <w:rPr>
          <w:rFonts w:ascii="Courier New" w:eastAsia="宋体" w:hAnsi="Courier New" w:cs="Courier New"/>
          <w:color w:val="000000"/>
          <w:kern w:val="0"/>
          <w:sz w:val="24"/>
          <w:szCs w:val="24"/>
          <w:shd w:val="clear" w:color="auto" w:fill="FFFFFF"/>
        </w:rPr>
        <w:t xml:space="preserve"> feature is only available starting with 0.5.0.)</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[EXTERNAL] TABLE [IF NOT EXISTS] [db_name.]table_name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LIKE existing_table_or_view_name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 xml:space="preserve">  [LOCATION hdfs_path]</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data_type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primitive_type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array_type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map_type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struct_type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primitive_type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TINYINT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SMALLINT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INT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BIGINT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BOOLEAN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FLOAT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DOUBLE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STRING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array_type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ARRAY &lt; data_type &gt;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map_type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MAP &lt; primitive_type, data_type &gt;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struct_type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STRUCT &lt; col_</w:t>
      </w:r>
      <w:proofErr w:type="gramStart"/>
      <w:r w:rsidRPr="0008531D">
        <w:rPr>
          <w:rFonts w:ascii="Courier New" w:eastAsia="宋体" w:hAnsi="Courier New" w:cs="Courier New"/>
          <w:color w:val="000000"/>
          <w:kern w:val="0"/>
          <w:sz w:val="24"/>
          <w:szCs w:val="24"/>
          <w:shd w:val="clear" w:color="auto" w:fill="FFFFFF"/>
        </w:rPr>
        <w:t>name :</w:t>
      </w:r>
      <w:proofErr w:type="gramEnd"/>
      <w:r w:rsidRPr="0008531D">
        <w:rPr>
          <w:rFonts w:ascii="Courier New" w:eastAsia="宋体" w:hAnsi="Courier New" w:cs="Courier New"/>
          <w:color w:val="000000"/>
          <w:kern w:val="0"/>
          <w:sz w:val="24"/>
          <w:szCs w:val="24"/>
          <w:shd w:val="clear" w:color="auto" w:fill="FFFFFF"/>
        </w:rPr>
        <w:t xml:space="preserve"> data_type [COMMENT col_comment], ...&gt;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row_format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DELIMITED [FIELDS TERMINATED BY </w:t>
      </w:r>
      <w:r w:rsidRPr="0008531D">
        <w:rPr>
          <w:rFonts w:ascii="Courier New" w:eastAsia="宋体" w:hAnsi="Courier New" w:cs="Courier New"/>
          <w:color w:val="910091"/>
          <w:kern w:val="0"/>
          <w:sz w:val="24"/>
          <w:szCs w:val="24"/>
        </w:rPr>
        <w:t>char</w:t>
      </w:r>
      <w:r w:rsidRPr="0008531D">
        <w:rPr>
          <w:rFonts w:ascii="Courier New" w:eastAsia="宋体" w:hAnsi="Courier New" w:cs="Courier New"/>
          <w:color w:val="000000"/>
          <w:kern w:val="0"/>
          <w:sz w:val="24"/>
          <w:szCs w:val="24"/>
          <w:shd w:val="clear" w:color="auto" w:fill="FFFFFF"/>
        </w:rPr>
        <w:t xml:space="preserve">] [COLLECTION ITEMS TERMINATED BY </w:t>
      </w:r>
      <w:r w:rsidRPr="0008531D">
        <w:rPr>
          <w:rFonts w:ascii="Courier New" w:eastAsia="宋体" w:hAnsi="Courier New" w:cs="Courier New"/>
          <w:color w:val="910091"/>
          <w:kern w:val="0"/>
          <w:sz w:val="24"/>
          <w:szCs w:val="24"/>
        </w:rPr>
        <w:t>char</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[MAP KEYS TERMINATED BY </w:t>
      </w:r>
      <w:r w:rsidRPr="0008531D">
        <w:rPr>
          <w:rFonts w:ascii="Courier New" w:eastAsia="宋体" w:hAnsi="Courier New" w:cs="Courier New"/>
          <w:color w:val="910091"/>
          <w:kern w:val="0"/>
          <w:sz w:val="24"/>
          <w:szCs w:val="24"/>
        </w:rPr>
        <w:t>char</w:t>
      </w:r>
      <w:r w:rsidRPr="0008531D">
        <w:rPr>
          <w:rFonts w:ascii="Courier New" w:eastAsia="宋体" w:hAnsi="Courier New" w:cs="Courier New"/>
          <w:color w:val="000000"/>
          <w:kern w:val="0"/>
          <w:sz w:val="24"/>
          <w:szCs w:val="24"/>
          <w:shd w:val="clear" w:color="auto" w:fill="FFFFFF"/>
        </w:rPr>
        <w:t xml:space="preserve">] [LINES TERMINATED BY </w:t>
      </w:r>
      <w:r w:rsidRPr="0008531D">
        <w:rPr>
          <w:rFonts w:ascii="Courier New" w:eastAsia="宋体" w:hAnsi="Courier New" w:cs="Courier New"/>
          <w:color w:val="910091"/>
          <w:kern w:val="0"/>
          <w:sz w:val="24"/>
          <w:szCs w:val="24"/>
        </w:rPr>
        <w:t>char</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SERDE serde_name [WITH SERDEPROPERTIES (property_name=property_value, property_name=property_</w:t>
      </w:r>
      <w:proofErr w:type="gramStart"/>
      <w:r w:rsidRPr="0008531D">
        <w:rPr>
          <w:rFonts w:ascii="Courier New" w:eastAsia="宋体" w:hAnsi="Courier New" w:cs="Courier New"/>
          <w:color w:val="000000"/>
          <w:kern w:val="0"/>
          <w:sz w:val="24"/>
          <w:szCs w:val="24"/>
          <w:shd w:val="clear" w:color="auto" w:fill="FFFFFF"/>
        </w:rPr>
        <w:t>value, ...)</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file_format: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SEQUENCEFILE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TEXTFILE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RCFILE     (Note:  only available starting with 0.6.0)</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INPUTFORMAT input_format_classname OUTPUTFORMAT output_format_classname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CREATE TABLE creates a table with the given name. An error is thrown if a table or view with the same name already exists. You can use IF NOT EXISTS to skip the error.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The EXTERNAL keyword lets you create a table and provide a LOCATION so that Hive does not use a default location for this table. This comes in handy if you already have data generated. When dropping an EXTERNAL table, data in the table is NOT deleted from the file system.</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LIKE form of CREATE TABLE allows you to copy an existing table definition exactly (without copying its data). Before 0.8.0, CREATE TABLE LIKE view_name would make a copy of the view. From 0.8.0, CREATE TABLE LIKE view_name creates a table by adopting the schema of view_name (fields and partition columns) using defaults for serde and file formats.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You can create tables with custom SerDe or using native SerDe. A native SerDe is used if ROW FORMAT is not specified or ROW FORMAT DELIMITED is specified. You can use the DELIMITED clause to read delimited files. Use the SERDE clause to create a table with custom SerDe. Refer to SerDe section of the User Guide for more information on SerDe.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You must specify a list </w:t>
      </w:r>
      <w:proofErr w:type="gramStart"/>
      <w:r w:rsidRPr="0008531D">
        <w:rPr>
          <w:rFonts w:ascii="Helvetica" w:eastAsia="宋体" w:hAnsi="Helvetica" w:cs="Helvetica"/>
          <w:color w:val="000000"/>
          <w:kern w:val="0"/>
          <w:sz w:val="20"/>
          <w:szCs w:val="20"/>
          <w:shd w:val="clear" w:color="auto" w:fill="FFFFFF"/>
        </w:rPr>
        <w:t>of a columns</w:t>
      </w:r>
      <w:proofErr w:type="gramEnd"/>
      <w:r w:rsidRPr="0008531D">
        <w:rPr>
          <w:rFonts w:ascii="Helvetica" w:eastAsia="宋体" w:hAnsi="Helvetica" w:cs="Helvetica"/>
          <w:color w:val="000000"/>
          <w:kern w:val="0"/>
          <w:sz w:val="20"/>
          <w:szCs w:val="20"/>
          <w:shd w:val="clear" w:color="auto" w:fill="FFFFFF"/>
        </w:rPr>
        <w:t xml:space="preserve"> for tables that use a native SerDe. Refer to the Types part of the User Guide for the allowable column types. A list of columns for tables that use a custom SerDe may be specified but Hive will query the SerDe to determine the actual list of columns for this table.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Use STORED AS TEXTFILE if the data needs to be stored as plain text files. Use STORED AS SEQUENCEFILE if the data needs to be compressed. Please read more about</w:t>
      </w:r>
      <w:r w:rsidRPr="0008531D">
        <w:rPr>
          <w:rFonts w:ascii="Helvetica" w:eastAsia="宋体" w:hAnsi="Helvetica" w:cs="Helvetica"/>
          <w:color w:val="000000"/>
          <w:kern w:val="0"/>
          <w:sz w:val="20"/>
        </w:rPr>
        <w:t> </w:t>
      </w:r>
      <w:hyperlink r:id="rId45" w:tooltip="CompressedStorage" w:history="1">
        <w:r w:rsidRPr="0008531D">
          <w:rPr>
            <w:rFonts w:ascii="Helvetica" w:eastAsia="宋体" w:hAnsi="Helvetica" w:cs="Helvetica"/>
            <w:color w:val="003366"/>
            <w:kern w:val="0"/>
            <w:sz w:val="20"/>
            <w:u w:val="single"/>
          </w:rPr>
          <w:t>CompressedStorage</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if you are planning to keep data compressed in your Hive tables. Use INPUTFORMAT and OUTPUTFORMAT to specify the name of a corresponding InputFormat and OutputFormat class as a string literal, e.g. 'org.apache.hadoop.hive.contrib.fileformat.base64.Base64TextInputFormat'.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Use STORED BY to create a non-native table, for example in HBase. See</w:t>
      </w:r>
      <w:r w:rsidRPr="0008531D">
        <w:rPr>
          <w:rFonts w:ascii="Helvetica" w:eastAsia="宋体" w:hAnsi="Helvetica" w:cs="Helvetica"/>
          <w:color w:val="000000"/>
          <w:kern w:val="0"/>
          <w:sz w:val="20"/>
        </w:rPr>
        <w:t> </w:t>
      </w:r>
      <w:hyperlink r:id="rId46" w:tooltip="StorageHandlers" w:history="1">
        <w:r w:rsidRPr="0008531D">
          <w:rPr>
            <w:rFonts w:ascii="Helvetica" w:eastAsia="宋体" w:hAnsi="Helvetica" w:cs="Helvetica"/>
            <w:color w:val="003366"/>
            <w:kern w:val="0"/>
            <w:sz w:val="20"/>
            <w:u w:val="single"/>
          </w:rPr>
          <w:t>StorageHandlers</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for more information on this option.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Partitioned tables can be created using the PARTITIONED BY clause. A table can have one or more partition columns and a separate data directory is created for each distinct value combination in the partition columns. Further, tables or partitions can be bucketed using CLUSTERED BY columns, and data can be sorted within that bucket via SORT BY columns. This can improve performance on certain kinds of queries.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If, when creating a partitioned table, you get this error: "FAILED: Error in semantic analysis: Column repeated in partitioning columns," it means you are trying to include the partitioned column in the data of the table itself. You probably really do have the column defined. However, the partition you create makes a pseudocolumn on which you can query, so you must rename your table column to something else (that users should not query on!).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Here is an example. Suppose your original table was this: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id</w:t>
      </w:r>
      <w:proofErr w:type="gramEnd"/>
      <w:r w:rsidRPr="0008531D">
        <w:rPr>
          <w:rFonts w:ascii="Courier New" w:eastAsia="宋体" w:hAnsi="Courier New" w:cs="Courier New"/>
          <w:color w:val="000000"/>
          <w:kern w:val="0"/>
          <w:sz w:val="24"/>
          <w:szCs w:val="24"/>
          <w:shd w:val="clear" w:color="auto" w:fill="FFFFFF"/>
        </w:rPr>
        <w:t xml:space="preserve">     </w:t>
      </w:r>
      <w:r w:rsidRPr="0008531D">
        <w:rPr>
          <w:rFonts w:ascii="Courier New" w:eastAsia="宋体" w:hAnsi="Courier New" w:cs="Courier New"/>
          <w:color w:val="910091"/>
          <w:kern w:val="0"/>
          <w:sz w:val="24"/>
          <w:szCs w:val="24"/>
        </w:rPr>
        <w:t>int</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date</w:t>
      </w:r>
      <w:proofErr w:type="gramEnd"/>
      <w:r w:rsidRPr="0008531D">
        <w:rPr>
          <w:rFonts w:ascii="Courier New" w:eastAsia="宋体" w:hAnsi="Courier New" w:cs="Courier New"/>
          <w:color w:val="000000"/>
          <w:kern w:val="0"/>
          <w:sz w:val="24"/>
          <w:szCs w:val="24"/>
          <w:shd w:val="clear" w:color="auto" w:fill="FFFFFF"/>
        </w:rPr>
        <w:t xml:space="preserve">   date,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name</w:t>
      </w:r>
      <w:proofErr w:type="gramEnd"/>
      <w:r w:rsidRPr="0008531D">
        <w:rPr>
          <w:rFonts w:ascii="Courier New" w:eastAsia="宋体" w:hAnsi="Courier New" w:cs="Courier New"/>
          <w:color w:val="000000"/>
          <w:kern w:val="0"/>
          <w:sz w:val="24"/>
          <w:szCs w:val="24"/>
          <w:shd w:val="clear" w:color="auto" w:fill="FFFFFF"/>
        </w:rPr>
        <w:t xml:space="preserve">   varchar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Now you want to partition on date. Your Hive definition would be this: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create</w:t>
      </w:r>
      <w:proofErr w:type="gramEnd"/>
      <w:r w:rsidRPr="0008531D">
        <w:rPr>
          <w:rFonts w:ascii="Courier New" w:eastAsia="宋体" w:hAnsi="Courier New" w:cs="Courier New"/>
          <w:color w:val="000000"/>
          <w:kern w:val="0"/>
          <w:sz w:val="24"/>
          <w:szCs w:val="24"/>
          <w:shd w:val="clear" w:color="auto" w:fill="FFFFFF"/>
        </w:rPr>
        <w:t xml:space="preserve"> table table_name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id</w:t>
      </w:r>
      <w:proofErr w:type="gramEnd"/>
      <w:r w:rsidRPr="0008531D">
        <w:rPr>
          <w:rFonts w:ascii="Courier New" w:eastAsia="宋体" w:hAnsi="Courier New" w:cs="Courier New"/>
          <w:color w:val="000000"/>
          <w:kern w:val="0"/>
          <w:sz w:val="24"/>
          <w:szCs w:val="24"/>
          <w:shd w:val="clear" w:color="auto" w:fill="FFFFFF"/>
        </w:rPr>
        <w:t xml:space="preserve">                </w:t>
      </w:r>
      <w:r w:rsidRPr="0008531D">
        <w:rPr>
          <w:rFonts w:ascii="Courier New" w:eastAsia="宋体" w:hAnsi="Courier New" w:cs="Courier New"/>
          <w:color w:val="910091"/>
          <w:kern w:val="0"/>
          <w:sz w:val="24"/>
          <w:szCs w:val="24"/>
        </w:rPr>
        <w:t>int</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 xml:space="preserve">  </w:t>
      </w:r>
      <w:proofErr w:type="gramStart"/>
      <w:r w:rsidRPr="0008531D">
        <w:rPr>
          <w:rFonts w:ascii="Courier New" w:eastAsia="宋体" w:hAnsi="Courier New" w:cs="Courier New"/>
          <w:color w:val="000000"/>
          <w:kern w:val="0"/>
          <w:sz w:val="24"/>
          <w:szCs w:val="24"/>
          <w:shd w:val="clear" w:color="auto" w:fill="FFFFFF"/>
        </w:rPr>
        <w:t>dtDontQuery</w:t>
      </w:r>
      <w:proofErr w:type="gramEnd"/>
      <w:r w:rsidRPr="0008531D">
        <w:rPr>
          <w:rFonts w:ascii="Courier New" w:eastAsia="宋体" w:hAnsi="Courier New" w:cs="Courier New"/>
          <w:color w:val="000000"/>
          <w:kern w:val="0"/>
          <w:sz w:val="24"/>
          <w:szCs w:val="24"/>
          <w:shd w:val="clear" w:color="auto" w:fill="FFFFFF"/>
        </w:rPr>
        <w:t xml:space="preserve">       string,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name</w:t>
      </w:r>
      <w:proofErr w:type="gramEnd"/>
      <w:r w:rsidRPr="0008531D">
        <w:rPr>
          <w:rFonts w:ascii="Courier New" w:eastAsia="宋体" w:hAnsi="Courier New" w:cs="Courier New"/>
          <w:color w:val="000000"/>
          <w:kern w:val="0"/>
          <w:sz w:val="24"/>
          <w:szCs w:val="24"/>
          <w:shd w:val="clear" w:color="auto" w:fill="FFFFFF"/>
        </w:rPr>
        <w:t xml:space="preserve">              string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partitioned</w:t>
      </w:r>
      <w:proofErr w:type="gramEnd"/>
      <w:r w:rsidRPr="0008531D">
        <w:rPr>
          <w:rFonts w:ascii="Courier New" w:eastAsia="宋体" w:hAnsi="Courier New" w:cs="Courier New"/>
          <w:color w:val="000000"/>
          <w:kern w:val="0"/>
          <w:sz w:val="24"/>
          <w:szCs w:val="24"/>
          <w:shd w:val="clear" w:color="auto" w:fill="FFFFFF"/>
        </w:rPr>
        <w:t xml:space="preserve"> by (date string)</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Now your users will still query on "where date = '...'" but the 2nd column will be the original values.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Table names and column names are case insensitive but SerDe and property names are case sensitive. Table and column comments are string literals (single-quoted). The TBLPROPERTIES clause allows you to tag the table definition with your own metadata key/value pairs.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Tables can also be created and populated by the results of a query in one create-table-as-select (CTAS) statement. The table created by CTAS is atomic, meaning that the table is not seen by other users until all the query results are populated. So other users will either see the table with the complete results of the query or will not see the table at all.</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There are two parts in CTAS, the SELECT part can be any</w:t>
      </w:r>
      <w:r w:rsidRPr="0008531D">
        <w:rPr>
          <w:rFonts w:ascii="Helvetica" w:eastAsia="宋体" w:hAnsi="Helvetica" w:cs="Helvetica"/>
          <w:color w:val="000000"/>
          <w:kern w:val="0"/>
          <w:sz w:val="20"/>
        </w:rPr>
        <w:t> </w:t>
      </w:r>
      <w:hyperlink r:id="rId47" w:tooltip="LanguageManual Select" w:history="1">
        <w:r w:rsidRPr="0008531D">
          <w:rPr>
            <w:rFonts w:ascii="Helvetica" w:eastAsia="宋体" w:hAnsi="Helvetica" w:cs="Helvetica"/>
            <w:color w:val="003366"/>
            <w:kern w:val="0"/>
            <w:sz w:val="20"/>
            <w:u w:val="single"/>
          </w:rPr>
          <w:t>SELECT statement</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 xml:space="preserve">supported by HiveQL. The CREATE part of the CTAS takes the resulting schema from the SELECT part and creates the target table with other table properties such as the SerDe and storage format. The only </w:t>
      </w:r>
      <w:proofErr w:type="gramStart"/>
      <w:r w:rsidRPr="0008531D">
        <w:rPr>
          <w:rFonts w:ascii="Helvetica" w:eastAsia="宋体" w:hAnsi="Helvetica" w:cs="Helvetica"/>
          <w:color w:val="000000"/>
          <w:kern w:val="0"/>
          <w:sz w:val="20"/>
          <w:szCs w:val="20"/>
          <w:shd w:val="clear" w:color="auto" w:fill="FFFFFF"/>
        </w:rPr>
        <w:t>restrictions in CTAS is</w:t>
      </w:r>
      <w:proofErr w:type="gramEnd"/>
      <w:r w:rsidRPr="0008531D">
        <w:rPr>
          <w:rFonts w:ascii="Helvetica" w:eastAsia="宋体" w:hAnsi="Helvetica" w:cs="Helvetica"/>
          <w:color w:val="000000"/>
          <w:kern w:val="0"/>
          <w:sz w:val="20"/>
          <w:szCs w:val="20"/>
          <w:shd w:val="clear" w:color="auto" w:fill="FFFFFF"/>
        </w:rPr>
        <w:t xml:space="preserve"> that the target table cannot be a partitioned table (nor can it be an external table).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Here's an example statement to create a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TABLE page_</w:t>
      </w:r>
      <w:proofErr w:type="gramStart"/>
      <w:r w:rsidRPr="0008531D">
        <w:rPr>
          <w:rFonts w:ascii="Courier New" w:eastAsia="宋体" w:hAnsi="Courier New" w:cs="Courier New"/>
          <w:color w:val="000000"/>
          <w:kern w:val="0"/>
          <w:sz w:val="24"/>
          <w:szCs w:val="24"/>
          <w:shd w:val="clear" w:color="auto" w:fill="FFFFFF"/>
        </w:rPr>
        <w:t>view(</w:t>
      </w:r>
      <w:proofErr w:type="gramEnd"/>
      <w:r w:rsidRPr="0008531D">
        <w:rPr>
          <w:rFonts w:ascii="Courier New" w:eastAsia="宋体" w:hAnsi="Courier New" w:cs="Courier New"/>
          <w:color w:val="000000"/>
          <w:kern w:val="0"/>
          <w:sz w:val="24"/>
          <w:szCs w:val="24"/>
          <w:shd w:val="clear" w:color="auto" w:fill="FFFFFF"/>
        </w:rPr>
        <w:t>viewTime INT, userid BIGINT,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page_url</w:t>
      </w:r>
      <w:proofErr w:type="gramEnd"/>
      <w:r w:rsidRPr="0008531D">
        <w:rPr>
          <w:rFonts w:ascii="Courier New" w:eastAsia="宋体" w:hAnsi="Courier New" w:cs="Courier New"/>
          <w:color w:val="000000"/>
          <w:kern w:val="0"/>
          <w:sz w:val="24"/>
          <w:szCs w:val="24"/>
          <w:shd w:val="clear" w:color="auto" w:fill="FFFFFF"/>
        </w:rPr>
        <w:t xml:space="preserve"> STRING, referrer_url STRING,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ip</w:t>
      </w:r>
      <w:proofErr w:type="gramEnd"/>
      <w:r w:rsidRPr="0008531D">
        <w:rPr>
          <w:rFonts w:ascii="Courier New" w:eastAsia="宋体" w:hAnsi="Courier New" w:cs="Courier New"/>
          <w:color w:val="000000"/>
          <w:kern w:val="0"/>
          <w:sz w:val="24"/>
          <w:szCs w:val="24"/>
          <w:shd w:val="clear" w:color="auto" w:fill="FFFFFF"/>
        </w:rPr>
        <w:t xml:space="preserve"> STRING COMMENT 'IP Address of the User')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COMMENT 'This is the page view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PARTITIONED </w:t>
      </w:r>
      <w:proofErr w:type="gramStart"/>
      <w:r w:rsidRPr="0008531D">
        <w:rPr>
          <w:rFonts w:ascii="Courier New" w:eastAsia="宋体" w:hAnsi="Courier New" w:cs="Courier New"/>
          <w:color w:val="000000"/>
          <w:kern w:val="0"/>
          <w:sz w:val="24"/>
          <w:szCs w:val="24"/>
          <w:shd w:val="clear" w:color="auto" w:fill="FFFFFF"/>
        </w:rPr>
        <w:t>BY(</w:t>
      </w:r>
      <w:proofErr w:type="gramEnd"/>
      <w:r w:rsidRPr="0008531D">
        <w:rPr>
          <w:rFonts w:ascii="Courier New" w:eastAsia="宋体" w:hAnsi="Courier New" w:cs="Courier New"/>
          <w:color w:val="000000"/>
          <w:kern w:val="0"/>
          <w:sz w:val="24"/>
          <w:szCs w:val="24"/>
          <w:shd w:val="clear" w:color="auto" w:fill="FFFFFF"/>
        </w:rPr>
        <w:t>dt STRING, country STRING)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STORED AS SEQUENCEFILE;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statement above creates the page_view table with viewTime, userid, page_url, referrer_url, and ip columns (including comments). The table is also partitioned and data is stored in sequence files. The data format in the files is assumed to be field-delimited by ctrl-</w:t>
      </w:r>
      <w:proofErr w:type="gramStart"/>
      <w:r w:rsidRPr="0008531D">
        <w:rPr>
          <w:rFonts w:ascii="Helvetica" w:eastAsia="宋体" w:hAnsi="Helvetica" w:cs="Helvetica"/>
          <w:color w:val="000000"/>
          <w:kern w:val="0"/>
          <w:sz w:val="20"/>
          <w:szCs w:val="20"/>
          <w:shd w:val="clear" w:color="auto" w:fill="FFFFFF"/>
        </w:rPr>
        <w:t>A and</w:t>
      </w:r>
      <w:proofErr w:type="gramEnd"/>
      <w:r w:rsidRPr="0008531D">
        <w:rPr>
          <w:rFonts w:ascii="Helvetica" w:eastAsia="宋体" w:hAnsi="Helvetica" w:cs="Helvetica"/>
          <w:color w:val="000000"/>
          <w:kern w:val="0"/>
          <w:sz w:val="20"/>
          <w:szCs w:val="20"/>
          <w:shd w:val="clear" w:color="auto" w:fill="FFFFFF"/>
        </w:rPr>
        <w:t xml:space="preserve"> row-delimited by newline.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TABLE page_</w:t>
      </w:r>
      <w:proofErr w:type="gramStart"/>
      <w:r w:rsidRPr="0008531D">
        <w:rPr>
          <w:rFonts w:ascii="Courier New" w:eastAsia="宋体" w:hAnsi="Courier New" w:cs="Courier New"/>
          <w:color w:val="000000"/>
          <w:kern w:val="0"/>
          <w:sz w:val="24"/>
          <w:szCs w:val="24"/>
          <w:shd w:val="clear" w:color="auto" w:fill="FFFFFF"/>
        </w:rPr>
        <w:t>view(</w:t>
      </w:r>
      <w:proofErr w:type="gramEnd"/>
      <w:r w:rsidRPr="0008531D">
        <w:rPr>
          <w:rFonts w:ascii="Courier New" w:eastAsia="宋体" w:hAnsi="Courier New" w:cs="Courier New"/>
          <w:color w:val="000000"/>
          <w:kern w:val="0"/>
          <w:sz w:val="24"/>
          <w:szCs w:val="24"/>
          <w:shd w:val="clear" w:color="auto" w:fill="FFFFFF"/>
        </w:rPr>
        <w:t>viewTime INT, userid BIGINT,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page_url</w:t>
      </w:r>
      <w:proofErr w:type="gramEnd"/>
      <w:r w:rsidRPr="0008531D">
        <w:rPr>
          <w:rFonts w:ascii="Courier New" w:eastAsia="宋体" w:hAnsi="Courier New" w:cs="Courier New"/>
          <w:color w:val="000000"/>
          <w:kern w:val="0"/>
          <w:sz w:val="24"/>
          <w:szCs w:val="24"/>
          <w:shd w:val="clear" w:color="auto" w:fill="FFFFFF"/>
        </w:rPr>
        <w:t xml:space="preserve"> STRING, referrer_url STRING,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ip</w:t>
      </w:r>
      <w:proofErr w:type="gramEnd"/>
      <w:r w:rsidRPr="0008531D">
        <w:rPr>
          <w:rFonts w:ascii="Courier New" w:eastAsia="宋体" w:hAnsi="Courier New" w:cs="Courier New"/>
          <w:color w:val="000000"/>
          <w:kern w:val="0"/>
          <w:sz w:val="24"/>
          <w:szCs w:val="24"/>
          <w:shd w:val="clear" w:color="auto" w:fill="FFFFFF"/>
        </w:rPr>
        <w:t xml:space="preserve"> STRING COMMENT 'IP Address of the User')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COMMENT 'This is the page view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PARTITIONED </w:t>
      </w:r>
      <w:proofErr w:type="gramStart"/>
      <w:r w:rsidRPr="0008531D">
        <w:rPr>
          <w:rFonts w:ascii="Courier New" w:eastAsia="宋体" w:hAnsi="Courier New" w:cs="Courier New"/>
          <w:color w:val="000000"/>
          <w:kern w:val="0"/>
          <w:sz w:val="24"/>
          <w:szCs w:val="24"/>
          <w:shd w:val="clear" w:color="auto" w:fill="FFFFFF"/>
        </w:rPr>
        <w:t>BY(</w:t>
      </w:r>
      <w:proofErr w:type="gramEnd"/>
      <w:r w:rsidRPr="0008531D">
        <w:rPr>
          <w:rFonts w:ascii="Courier New" w:eastAsia="宋体" w:hAnsi="Courier New" w:cs="Courier New"/>
          <w:color w:val="000000"/>
          <w:kern w:val="0"/>
          <w:sz w:val="24"/>
          <w:szCs w:val="24"/>
          <w:shd w:val="clear" w:color="auto" w:fill="FFFFFF"/>
        </w:rPr>
        <w:t>dt STRING, country STRING)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ROW FORMAT DELIMITED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FIELDS TERMINATED BY '\001'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STORED AS SEQUENCEFILE;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above statement lets you create the same table as the previous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TABLE page_</w:t>
      </w:r>
      <w:proofErr w:type="gramStart"/>
      <w:r w:rsidRPr="0008531D">
        <w:rPr>
          <w:rFonts w:ascii="Courier New" w:eastAsia="宋体" w:hAnsi="Courier New" w:cs="Courier New"/>
          <w:color w:val="000000"/>
          <w:kern w:val="0"/>
          <w:sz w:val="24"/>
          <w:szCs w:val="24"/>
          <w:shd w:val="clear" w:color="auto" w:fill="FFFFFF"/>
        </w:rPr>
        <w:t>view(</w:t>
      </w:r>
      <w:proofErr w:type="gramEnd"/>
      <w:r w:rsidRPr="0008531D">
        <w:rPr>
          <w:rFonts w:ascii="Courier New" w:eastAsia="宋体" w:hAnsi="Courier New" w:cs="Courier New"/>
          <w:color w:val="000000"/>
          <w:kern w:val="0"/>
          <w:sz w:val="24"/>
          <w:szCs w:val="24"/>
          <w:shd w:val="clear" w:color="auto" w:fill="FFFFFF"/>
        </w:rPr>
        <w:t>viewTime INT, userid BIGINT,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 xml:space="preserve">     </w:t>
      </w:r>
      <w:proofErr w:type="gramStart"/>
      <w:r w:rsidRPr="0008531D">
        <w:rPr>
          <w:rFonts w:ascii="Courier New" w:eastAsia="宋体" w:hAnsi="Courier New" w:cs="Courier New"/>
          <w:color w:val="000000"/>
          <w:kern w:val="0"/>
          <w:sz w:val="24"/>
          <w:szCs w:val="24"/>
          <w:shd w:val="clear" w:color="auto" w:fill="FFFFFF"/>
        </w:rPr>
        <w:t>page_url</w:t>
      </w:r>
      <w:proofErr w:type="gramEnd"/>
      <w:r w:rsidRPr="0008531D">
        <w:rPr>
          <w:rFonts w:ascii="Courier New" w:eastAsia="宋体" w:hAnsi="Courier New" w:cs="Courier New"/>
          <w:color w:val="000000"/>
          <w:kern w:val="0"/>
          <w:sz w:val="24"/>
          <w:szCs w:val="24"/>
          <w:shd w:val="clear" w:color="auto" w:fill="FFFFFF"/>
        </w:rPr>
        <w:t xml:space="preserve"> STRING, referrer_url STRING,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ip</w:t>
      </w:r>
      <w:proofErr w:type="gramEnd"/>
      <w:r w:rsidRPr="0008531D">
        <w:rPr>
          <w:rFonts w:ascii="Courier New" w:eastAsia="宋体" w:hAnsi="Courier New" w:cs="Courier New"/>
          <w:color w:val="000000"/>
          <w:kern w:val="0"/>
          <w:sz w:val="24"/>
          <w:szCs w:val="24"/>
          <w:shd w:val="clear" w:color="auto" w:fill="FFFFFF"/>
        </w:rPr>
        <w:t xml:space="preserve"> STRING COMMENT 'IP Address of the User')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COMMENT 'This is the page view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PARTITIONED </w:t>
      </w:r>
      <w:proofErr w:type="gramStart"/>
      <w:r w:rsidRPr="0008531D">
        <w:rPr>
          <w:rFonts w:ascii="Courier New" w:eastAsia="宋体" w:hAnsi="Courier New" w:cs="Courier New"/>
          <w:color w:val="000000"/>
          <w:kern w:val="0"/>
          <w:sz w:val="24"/>
          <w:szCs w:val="24"/>
          <w:shd w:val="clear" w:color="auto" w:fill="FFFFFF"/>
        </w:rPr>
        <w:t>BY(</w:t>
      </w:r>
      <w:proofErr w:type="gramEnd"/>
      <w:r w:rsidRPr="0008531D">
        <w:rPr>
          <w:rFonts w:ascii="Courier New" w:eastAsia="宋体" w:hAnsi="Courier New" w:cs="Courier New"/>
          <w:color w:val="000000"/>
          <w:kern w:val="0"/>
          <w:sz w:val="24"/>
          <w:szCs w:val="24"/>
          <w:shd w:val="clear" w:color="auto" w:fill="FFFFFF"/>
        </w:rPr>
        <w:t>dt STRING, country STRING)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CLUSTERED </w:t>
      </w:r>
      <w:proofErr w:type="gramStart"/>
      <w:r w:rsidRPr="0008531D">
        <w:rPr>
          <w:rFonts w:ascii="Courier New" w:eastAsia="宋体" w:hAnsi="Courier New" w:cs="Courier New"/>
          <w:color w:val="000000"/>
          <w:kern w:val="0"/>
          <w:sz w:val="24"/>
          <w:szCs w:val="24"/>
          <w:shd w:val="clear" w:color="auto" w:fill="FFFFFF"/>
        </w:rPr>
        <w:t>BY(</w:t>
      </w:r>
      <w:proofErr w:type="gramEnd"/>
      <w:r w:rsidRPr="0008531D">
        <w:rPr>
          <w:rFonts w:ascii="Courier New" w:eastAsia="宋体" w:hAnsi="Courier New" w:cs="Courier New"/>
          <w:color w:val="000000"/>
          <w:kern w:val="0"/>
          <w:sz w:val="24"/>
          <w:szCs w:val="24"/>
          <w:shd w:val="clear" w:color="auto" w:fill="FFFFFF"/>
        </w:rPr>
        <w:t>userid) SORTED BY(viewTime) INTO 32 BUCKETS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ROW FORMAT DELIMITED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FIELDS TERMINATED BY '\001'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COLLECTION ITEMS TERMINATED BY '\002'</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MAP KEYS TERMINATED BY '\003'</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STORED AS SEQUENCEFILE;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the example above, the page_view table is bucketed (clustered by) userid and within each bucket the data is sorted in increasing order of viewTime. Such an organization allows the user to do efficient sampling on the clustered column - in this case userid. The sorting property allows internal operators to take advantage of the better-known data structure while evaluating queries, also increasing efficiency. MAP KEYS and COLLECTION ITEMS keywords can be used if any of the columns are lists or maps.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all the examples until now the data is stored in &lt;hive.metastore.warehouse.dir&gt;/page_view. Specify a value for the key hive.metastore.warehouse.dir in Hive config file hive-site.xml.</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EXTERNAL TABLE page_</w:t>
      </w:r>
      <w:proofErr w:type="gramStart"/>
      <w:r w:rsidRPr="0008531D">
        <w:rPr>
          <w:rFonts w:ascii="Courier New" w:eastAsia="宋体" w:hAnsi="Courier New" w:cs="Courier New"/>
          <w:color w:val="000000"/>
          <w:kern w:val="0"/>
          <w:sz w:val="24"/>
          <w:szCs w:val="24"/>
          <w:shd w:val="clear" w:color="auto" w:fill="FFFFFF"/>
        </w:rPr>
        <w:t>view(</w:t>
      </w:r>
      <w:proofErr w:type="gramEnd"/>
      <w:r w:rsidRPr="0008531D">
        <w:rPr>
          <w:rFonts w:ascii="Courier New" w:eastAsia="宋体" w:hAnsi="Courier New" w:cs="Courier New"/>
          <w:color w:val="000000"/>
          <w:kern w:val="0"/>
          <w:sz w:val="24"/>
          <w:szCs w:val="24"/>
          <w:shd w:val="clear" w:color="auto" w:fill="FFFFFF"/>
        </w:rPr>
        <w:t>viewTime INT, userid BIGINT,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page_url</w:t>
      </w:r>
      <w:proofErr w:type="gramEnd"/>
      <w:r w:rsidRPr="0008531D">
        <w:rPr>
          <w:rFonts w:ascii="Courier New" w:eastAsia="宋体" w:hAnsi="Courier New" w:cs="Courier New"/>
          <w:color w:val="000000"/>
          <w:kern w:val="0"/>
          <w:sz w:val="24"/>
          <w:szCs w:val="24"/>
          <w:shd w:val="clear" w:color="auto" w:fill="FFFFFF"/>
        </w:rPr>
        <w:t xml:space="preserve"> STRING, referrer_url STRING,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ip</w:t>
      </w:r>
      <w:proofErr w:type="gramEnd"/>
      <w:r w:rsidRPr="0008531D">
        <w:rPr>
          <w:rFonts w:ascii="Courier New" w:eastAsia="宋体" w:hAnsi="Courier New" w:cs="Courier New"/>
          <w:color w:val="000000"/>
          <w:kern w:val="0"/>
          <w:sz w:val="24"/>
          <w:szCs w:val="24"/>
          <w:shd w:val="clear" w:color="auto" w:fill="FFFFFF"/>
        </w:rPr>
        <w:t xml:space="preserve"> STRING COMMENT 'IP Address of the User',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country</w:t>
      </w:r>
      <w:proofErr w:type="gramEnd"/>
      <w:r w:rsidRPr="0008531D">
        <w:rPr>
          <w:rFonts w:ascii="Courier New" w:eastAsia="宋体" w:hAnsi="Courier New" w:cs="Courier New"/>
          <w:color w:val="000000"/>
          <w:kern w:val="0"/>
          <w:sz w:val="24"/>
          <w:szCs w:val="24"/>
          <w:shd w:val="clear" w:color="auto" w:fill="FFFFFF"/>
        </w:rPr>
        <w:t xml:space="preserve"> STRING COMMENT 'country of origination')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COMMENT 'This is the staging page view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ROW FORMAT DELIMITED FIELDS TERMINATED BY '\054'</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STORED AS TEXTFILE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LOCATION '&lt;hdfs_location&gt;';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You can use the above statement to create a page_view table which points to any hdfs location for its storage. But you still have to make sure that the data is delimited as specified in the query above.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TABLE new_key_value_store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ROW FORMAT SERDE </w:t>
      </w:r>
      <w:r w:rsidRPr="0008531D">
        <w:rPr>
          <w:rFonts w:ascii="Courier New" w:eastAsia="宋体" w:hAnsi="Courier New" w:cs="Courier New"/>
          <w:color w:val="009100"/>
          <w:kern w:val="0"/>
          <w:sz w:val="24"/>
          <w:szCs w:val="24"/>
        </w:rPr>
        <w:t>"org.apache.hadoop.hive.serde2.columnar.ColumnarSerDe"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STORED AS RCFile AS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SELECT (key % 1024) new_key, </w:t>
      </w:r>
      <w:proofErr w:type="gramStart"/>
      <w:r w:rsidRPr="0008531D">
        <w:rPr>
          <w:rFonts w:ascii="Courier New" w:eastAsia="宋体" w:hAnsi="Courier New" w:cs="Courier New"/>
          <w:color w:val="000000"/>
          <w:kern w:val="0"/>
          <w:sz w:val="24"/>
          <w:szCs w:val="24"/>
          <w:shd w:val="clear" w:color="auto" w:fill="FFFFFF"/>
        </w:rPr>
        <w:t>concat(</w:t>
      </w:r>
      <w:proofErr w:type="gramEnd"/>
      <w:r w:rsidRPr="0008531D">
        <w:rPr>
          <w:rFonts w:ascii="Courier New" w:eastAsia="宋体" w:hAnsi="Courier New" w:cs="Courier New"/>
          <w:color w:val="000000"/>
          <w:kern w:val="0"/>
          <w:sz w:val="24"/>
          <w:szCs w:val="24"/>
          <w:shd w:val="clear" w:color="auto" w:fill="FFFFFF"/>
        </w:rPr>
        <w:t>key, value) key_value_pair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FROM key_value_store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SORT BY new_key, key_value_pair;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The above CTAS statement creates the target table new_key_value_store with the schema (new_key DOUBLE, key_value_pair STRING) derived from the results of the SELECT statement. If the SELECT statement does not specify column aliases, the column names will be automatically assigned to _col0, _col1, and _col2 etc. In addition, the new target table is </w:t>
      </w:r>
      <w:r w:rsidRPr="0008531D">
        <w:rPr>
          <w:rFonts w:ascii="Helvetica" w:eastAsia="宋体" w:hAnsi="Helvetica" w:cs="Helvetica"/>
          <w:color w:val="000000"/>
          <w:kern w:val="0"/>
          <w:sz w:val="20"/>
          <w:szCs w:val="20"/>
          <w:shd w:val="clear" w:color="auto" w:fill="FFFFFF"/>
        </w:rPr>
        <w:lastRenderedPageBreak/>
        <w:t>created using a specific SerDe and a storage format independent of the source tables in the SELECT statement.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TABLE empty_key_value_store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LIKE key_value_store;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contrast, the statement above creates a new empty_key_value_store table whose definition exactly matches the existing key_value_store in all particulars other than table name. The new table contains no rows.</w:t>
      </w:r>
    </w:p>
    <w:p w:rsidR="0008531D" w:rsidRPr="0008531D" w:rsidRDefault="0008531D" w:rsidP="0008531D">
      <w:pPr>
        <w:widowControl/>
        <w:spacing w:before="269" w:after="43"/>
        <w:jc w:val="left"/>
        <w:outlineLvl w:val="3"/>
        <w:rPr>
          <w:rFonts w:ascii="Helvetica" w:eastAsia="宋体" w:hAnsi="Helvetica" w:cs="Helvetica"/>
          <w:b/>
          <w:bCs/>
          <w:color w:val="003366"/>
          <w:kern w:val="0"/>
          <w:sz w:val="26"/>
          <w:szCs w:val="26"/>
          <w:shd w:val="clear" w:color="auto" w:fill="FFFFFF"/>
        </w:rPr>
      </w:pPr>
      <w:bookmarkStart w:id="5" w:name="LanguageManualDDL-InsertingDataIntoBucke"/>
      <w:bookmarkEnd w:id="5"/>
      <w:r w:rsidRPr="0008531D">
        <w:rPr>
          <w:rFonts w:ascii="Helvetica" w:eastAsia="宋体" w:hAnsi="Helvetica" w:cs="Helvetica"/>
          <w:b/>
          <w:bCs/>
          <w:color w:val="003366"/>
          <w:kern w:val="0"/>
          <w:sz w:val="26"/>
          <w:szCs w:val="26"/>
          <w:shd w:val="clear" w:color="auto" w:fill="FFFFFF"/>
        </w:rPr>
        <w:t xml:space="preserve">Inserting Data </w:t>
      </w:r>
      <w:proofErr w:type="gramStart"/>
      <w:r w:rsidRPr="0008531D">
        <w:rPr>
          <w:rFonts w:ascii="Helvetica" w:eastAsia="宋体" w:hAnsi="Helvetica" w:cs="Helvetica"/>
          <w:b/>
          <w:bCs/>
          <w:color w:val="003366"/>
          <w:kern w:val="0"/>
          <w:sz w:val="26"/>
          <w:szCs w:val="26"/>
          <w:shd w:val="clear" w:color="auto" w:fill="FFFFFF"/>
        </w:rPr>
        <w:t>Into</w:t>
      </w:r>
      <w:proofErr w:type="gramEnd"/>
      <w:r w:rsidRPr="0008531D">
        <w:rPr>
          <w:rFonts w:ascii="Helvetica" w:eastAsia="宋体" w:hAnsi="Helvetica" w:cs="Helvetica"/>
          <w:b/>
          <w:bCs/>
          <w:color w:val="003366"/>
          <w:kern w:val="0"/>
          <w:sz w:val="26"/>
          <w:szCs w:val="26"/>
          <w:shd w:val="clear" w:color="auto" w:fill="FFFFFF"/>
        </w:rPr>
        <w:t xml:space="preserve"> Bucketed Tables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CLUSTERED BY and SORTED BY creation commands do not affect how data is inserted into a table – only how it is read. This means that users must be careful to insert data correctly by specifying the number of reducers to be equal to the number of buckets, and using CLUSTER BY and SORT BY commands in their query.</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There is also an example of</w:t>
      </w:r>
      <w:r w:rsidRPr="0008531D">
        <w:rPr>
          <w:rFonts w:ascii="Helvetica" w:eastAsia="宋体" w:hAnsi="Helvetica" w:cs="Helvetica"/>
          <w:color w:val="000000"/>
          <w:kern w:val="0"/>
          <w:sz w:val="20"/>
        </w:rPr>
        <w:t> </w:t>
      </w:r>
      <w:hyperlink r:id="rId48" w:tooltip="LanguageManual DDL BucketedTables" w:history="1">
        <w:r w:rsidRPr="0008531D">
          <w:rPr>
            <w:rFonts w:ascii="Helvetica" w:eastAsia="宋体" w:hAnsi="Helvetica" w:cs="Helvetica"/>
            <w:color w:val="003366"/>
            <w:kern w:val="0"/>
            <w:sz w:val="20"/>
            <w:u w:val="single"/>
          </w:rPr>
          <w:t>creating and populating bucketed tables</w:t>
        </w:r>
      </w:hyperlink>
      <w:r w:rsidRPr="0008531D">
        <w:rPr>
          <w:rFonts w:ascii="Helvetica" w:eastAsia="宋体" w:hAnsi="Helvetica" w:cs="Helvetica"/>
          <w:color w:val="000000"/>
          <w:kern w:val="0"/>
          <w:sz w:val="20"/>
          <w:szCs w:val="20"/>
          <w:shd w:val="clear" w:color="auto" w:fill="FFFFFF"/>
        </w:rPr>
        <w:t>.</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6" w:name="LanguageManualDDL-DropTable"/>
      <w:bookmarkEnd w:id="6"/>
      <w:r w:rsidRPr="0008531D">
        <w:rPr>
          <w:rFonts w:ascii="Helvetica" w:eastAsia="宋体" w:hAnsi="Helvetica" w:cs="Helvetica"/>
          <w:b/>
          <w:bCs/>
          <w:color w:val="003366"/>
          <w:kern w:val="0"/>
          <w:sz w:val="30"/>
          <w:szCs w:val="30"/>
          <w:shd w:val="clear" w:color="auto" w:fill="FFFFFF"/>
        </w:rPr>
        <w:t>Drop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DROP TABLE [IF EXISTS] table_name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DROP TABLE removes metadata and data for this table. The data is actually moved to the .Trash/Current directory if Trash is configured. The metadata is completely lost.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When dropping an EXTERNAL table, data in the table will NOT be deleted from the file system.</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When dropping a table referenced by views, no warning is given (the views are left dangling as invalid and must be dropped or recreated by the user).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See the next section on ALTER TABLE for how to drop partitions.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Otherwise, the table information is removed from the metastore and the raw data is removed as if by 'hadoop dfs -rm'. In many cases, </w:t>
      </w:r>
      <w:proofErr w:type="gramStart"/>
      <w:r w:rsidRPr="0008531D">
        <w:rPr>
          <w:rFonts w:ascii="Helvetica" w:eastAsia="宋体" w:hAnsi="Helvetica" w:cs="Helvetica"/>
          <w:color w:val="000000"/>
          <w:kern w:val="0"/>
          <w:sz w:val="20"/>
          <w:szCs w:val="20"/>
          <w:shd w:val="clear" w:color="auto" w:fill="FFFFFF"/>
        </w:rPr>
        <w:t>this results</w:t>
      </w:r>
      <w:proofErr w:type="gramEnd"/>
      <w:r w:rsidRPr="0008531D">
        <w:rPr>
          <w:rFonts w:ascii="Helvetica" w:eastAsia="宋体" w:hAnsi="Helvetica" w:cs="Helvetica"/>
          <w:color w:val="000000"/>
          <w:kern w:val="0"/>
          <w:sz w:val="20"/>
          <w:szCs w:val="20"/>
          <w:shd w:val="clear" w:color="auto" w:fill="FFFFFF"/>
        </w:rPr>
        <w:t xml:space="preserve"> in the table data being moved into the user's .Trash folder in their home directory; users who mistakenly DROP TABLEs mistakenly may thus be able to recover their lost data by re-creating a table with the same schema, re-creating any necessary partitions, and then moving the data back into place manually using Hadoop. This solution is subject to change over time or across installations as it relies on the underlying implementation; users are strongly encouraged not to drop tables capriciously.</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Hive 0.70 or later, DROP returns an error if the table doesn't exist, unless IF EXISTS is specified or the configuration variable hive.exec.drop.ignorenonexistent is set to true.</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r w:rsidRPr="0008531D">
        <w:rPr>
          <w:rFonts w:ascii="Helvetica" w:eastAsia="宋体" w:hAnsi="Helvetica" w:cs="Helvetica"/>
          <w:b/>
          <w:bCs/>
          <w:color w:val="003366"/>
          <w:kern w:val="0"/>
          <w:sz w:val="36"/>
          <w:szCs w:val="36"/>
          <w:shd w:val="clear" w:color="auto" w:fill="FFFFFF"/>
        </w:rPr>
        <w:t>Alter Table/Partition Statements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Alter table statements enable you to change the structure of an existing table. You can add columns/partitions, change serde, add table and serde properties, or rename the table itself. Similarly, alter table partition statements allow you change the properties of a specific partition in the named table.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7" w:name="LanguageManualDDL-AddPartitions"/>
      <w:bookmarkEnd w:id="7"/>
      <w:r w:rsidRPr="0008531D">
        <w:rPr>
          <w:rFonts w:ascii="Helvetica" w:eastAsia="宋体" w:hAnsi="Helvetica" w:cs="Helvetica"/>
          <w:b/>
          <w:bCs/>
          <w:color w:val="003366"/>
          <w:kern w:val="0"/>
          <w:sz w:val="30"/>
          <w:szCs w:val="30"/>
          <w:shd w:val="clear" w:color="auto" w:fill="FFFFFF"/>
        </w:rPr>
        <w:lastRenderedPageBreak/>
        <w:t>Add Partitions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ADD [IF NOT EXISTS] PARTITION partition_spec [LOCATION 'location1'] partition_spec [LOCATION 'location2'</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partition_spec:</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(partition_col = partition_col_value, partition_col = partiton_col_</w:t>
      </w:r>
      <w:proofErr w:type="gramStart"/>
      <w:r w:rsidRPr="0008531D">
        <w:rPr>
          <w:rFonts w:ascii="Courier New" w:eastAsia="宋体" w:hAnsi="Courier New" w:cs="Courier New"/>
          <w:color w:val="000000"/>
          <w:kern w:val="0"/>
          <w:sz w:val="24"/>
          <w:szCs w:val="24"/>
          <w:shd w:val="clear" w:color="auto" w:fill="FFFFFF"/>
        </w:rPr>
        <w:t>value, ...)</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You can use ALTER TABLE ADD PARTITION to add partitions to a table. Partition values should be quoted only if they are strings. The location must be a directory inside of which data files reside.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Note that it is proper syntax to have multiple partition_spec in a single ALTER TABLE, but if you do this in version 0.7, your partitioning scheme will fail. That is, every query specifying a partition will always use only the first partition. Instead, you should use the following form if you want to add many partitions: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ADD PARTITION (partCol = 'value1') location 'loc1';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ADD PARTITION (partCol = 'value2') location 'loc2';</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ADD PARTITION (partCol = 'valueN') location 'locN';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Specifically, the following example (which was the default example before) will FAIL silently and without error, and all queries will go only to </w:t>
      </w:r>
      <w:proofErr w:type="gramStart"/>
      <w:r w:rsidRPr="0008531D">
        <w:rPr>
          <w:rFonts w:ascii="Helvetica" w:eastAsia="宋体" w:hAnsi="Helvetica" w:cs="Helvetica"/>
          <w:color w:val="000000"/>
          <w:kern w:val="0"/>
          <w:sz w:val="20"/>
          <w:szCs w:val="20"/>
          <w:shd w:val="clear" w:color="auto" w:fill="FFFFFF"/>
        </w:rPr>
        <w:t>dt</w:t>
      </w:r>
      <w:proofErr w:type="gramEnd"/>
      <w:r w:rsidRPr="0008531D">
        <w:rPr>
          <w:rFonts w:ascii="Helvetica" w:eastAsia="宋体" w:hAnsi="Helvetica" w:cs="Helvetica"/>
          <w:color w:val="000000"/>
          <w:kern w:val="0"/>
          <w:sz w:val="20"/>
          <w:szCs w:val="20"/>
          <w:shd w:val="clear" w:color="auto" w:fill="FFFFFF"/>
        </w:rPr>
        <w:t>='2008-08-08' partition, no matter which partition you specify.</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page_view ADD PARTITION (</w:t>
      </w:r>
      <w:proofErr w:type="gramStart"/>
      <w:r w:rsidRPr="0008531D">
        <w:rPr>
          <w:rFonts w:ascii="Courier New" w:eastAsia="宋体" w:hAnsi="Courier New" w:cs="Courier New"/>
          <w:color w:val="000000"/>
          <w:kern w:val="0"/>
          <w:sz w:val="24"/>
          <w:szCs w:val="24"/>
          <w:shd w:val="clear" w:color="auto" w:fill="FFFFFF"/>
        </w:rPr>
        <w:t>dt</w:t>
      </w:r>
      <w:proofErr w:type="gramEnd"/>
      <w:r w:rsidRPr="0008531D">
        <w:rPr>
          <w:rFonts w:ascii="Courier New" w:eastAsia="宋体" w:hAnsi="Courier New" w:cs="Courier New"/>
          <w:color w:val="000000"/>
          <w:kern w:val="0"/>
          <w:sz w:val="24"/>
          <w:szCs w:val="24"/>
          <w:shd w:val="clear" w:color="auto" w:fill="FFFFFF"/>
        </w:rPr>
        <w:t>='2008-08-08', country='us') location '/path/to/us/part080808' PARTITION (dt='2008-08-09', country='us') location '/path/to/us/part080809';</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An error is thrown if the partition_spec for the table already exists. You can use IF NOT EXISTS to skip the error.</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8" w:name="LanguageManualDDL-DropPartitions"/>
      <w:bookmarkEnd w:id="8"/>
      <w:r w:rsidRPr="0008531D">
        <w:rPr>
          <w:rFonts w:ascii="Helvetica" w:eastAsia="宋体" w:hAnsi="Helvetica" w:cs="Helvetica"/>
          <w:b/>
          <w:bCs/>
          <w:color w:val="003366"/>
          <w:kern w:val="0"/>
          <w:sz w:val="30"/>
          <w:szCs w:val="30"/>
          <w:shd w:val="clear" w:color="auto" w:fill="FFFFFF"/>
        </w:rPr>
        <w:t>Drop Partitions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DROP [IF EXISTS] partition_spec, partition_spec</w:t>
      </w:r>
      <w:proofErr w:type="gramStart"/>
      <w:r w:rsidRPr="0008531D">
        <w:rPr>
          <w:rFonts w:ascii="Courier New" w:eastAsia="宋体" w:hAnsi="Courier New" w:cs="Courier New"/>
          <w:color w:val="000000"/>
          <w:kern w:val="0"/>
          <w:sz w:val="24"/>
          <w:szCs w:val="24"/>
          <w:shd w:val="clear" w:color="auto" w:fill="FFFFFF"/>
        </w:rPr>
        <w:t>,...</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You can use ALTER TABLE DROP PARTITION to drop a partition for a table. This removes the data and metadata for this partition.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Hive 0.70 or later, DROP returns an error if the partition doesn't exist, unless IF EXISTS is specified or the configuration variable hive.exec.drop.ignorenonexistent is set to true.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ALTER TABLE page_view DROP PARTITION (</w:t>
      </w:r>
      <w:proofErr w:type="gramStart"/>
      <w:r w:rsidRPr="0008531D">
        <w:rPr>
          <w:rFonts w:ascii="Courier New" w:eastAsia="宋体" w:hAnsi="Courier New" w:cs="Courier New"/>
          <w:color w:val="000000"/>
          <w:kern w:val="0"/>
          <w:sz w:val="24"/>
          <w:szCs w:val="24"/>
          <w:shd w:val="clear" w:color="auto" w:fill="FFFFFF"/>
        </w:rPr>
        <w:t>dt</w:t>
      </w:r>
      <w:proofErr w:type="gramEnd"/>
      <w:r w:rsidRPr="0008531D">
        <w:rPr>
          <w:rFonts w:ascii="Courier New" w:eastAsia="宋体" w:hAnsi="Courier New" w:cs="Courier New"/>
          <w:color w:val="000000"/>
          <w:kern w:val="0"/>
          <w:sz w:val="24"/>
          <w:szCs w:val="24"/>
          <w:shd w:val="clear" w:color="auto" w:fill="FFFFFF"/>
        </w:rPr>
        <w:t>='2008-08-08', country='us');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9" w:name="LanguageManualDDL-RenameTable"/>
      <w:bookmarkEnd w:id="9"/>
      <w:r w:rsidRPr="0008531D">
        <w:rPr>
          <w:rFonts w:ascii="Helvetica" w:eastAsia="宋体" w:hAnsi="Helvetica" w:cs="Helvetica"/>
          <w:b/>
          <w:bCs/>
          <w:color w:val="003366"/>
          <w:kern w:val="0"/>
          <w:sz w:val="30"/>
          <w:szCs w:val="30"/>
          <w:shd w:val="clear" w:color="auto" w:fill="FFFFFF"/>
        </w:rPr>
        <w:t>Rename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RENAME TO new_table_name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This statement lets you change the name of a table to a different 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As of version 0.6, a rename on a managed table moves its HDFS location as well. (Older Hive versions just renamed the table in the metastore without moving the HDFS location.)</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0" w:name="LanguageManualDDL-ChangeColumnName%2FTyp"/>
      <w:bookmarkEnd w:id="10"/>
      <w:r w:rsidRPr="0008531D">
        <w:rPr>
          <w:rFonts w:ascii="Helvetica" w:eastAsia="宋体" w:hAnsi="Helvetica" w:cs="Helvetica"/>
          <w:b/>
          <w:bCs/>
          <w:color w:val="003366"/>
          <w:kern w:val="0"/>
          <w:sz w:val="30"/>
          <w:szCs w:val="30"/>
          <w:shd w:val="clear" w:color="auto" w:fill="FFFFFF"/>
        </w:rPr>
        <w:t>Change Column Name/Type/Position/Comment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CHANGE [COLUMN] col_old_name col_new_name column_type [COMMENT col_comment] [FIRST|AFTER column_name]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This command will allow users to change a column's name, data type, comment, or position, or an arbitrary combination of them.</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 CREATE TABLE test_change (</w:t>
      </w:r>
      <w:proofErr w:type="gramStart"/>
      <w:r w:rsidRPr="0008531D">
        <w:rPr>
          <w:rFonts w:ascii="Helvetica" w:eastAsia="宋体" w:hAnsi="Helvetica" w:cs="Helvetica"/>
          <w:color w:val="000000"/>
          <w:kern w:val="0"/>
          <w:sz w:val="20"/>
          <w:szCs w:val="20"/>
          <w:shd w:val="clear" w:color="auto" w:fill="FFFFFF"/>
        </w:rPr>
        <w:t>a</w:t>
      </w:r>
      <w:proofErr w:type="gramEnd"/>
      <w:r w:rsidRPr="0008531D">
        <w:rPr>
          <w:rFonts w:ascii="Helvetica" w:eastAsia="宋体" w:hAnsi="Helvetica" w:cs="Helvetica"/>
          <w:color w:val="000000"/>
          <w:kern w:val="0"/>
          <w:sz w:val="20"/>
          <w:szCs w:val="20"/>
          <w:shd w:val="clear" w:color="auto" w:fill="FFFFFF"/>
        </w:rPr>
        <w:t xml:space="preserve"> int, b int, c int);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"ALTER TABLE test_change CHANGE </w:t>
      </w:r>
      <w:proofErr w:type="gramStart"/>
      <w:r w:rsidRPr="0008531D">
        <w:rPr>
          <w:rFonts w:ascii="Helvetica" w:eastAsia="宋体" w:hAnsi="Helvetica" w:cs="Helvetica"/>
          <w:color w:val="000000"/>
          <w:kern w:val="0"/>
          <w:sz w:val="20"/>
          <w:szCs w:val="20"/>
          <w:shd w:val="clear" w:color="auto" w:fill="FFFFFF"/>
        </w:rPr>
        <w:t>a</w:t>
      </w:r>
      <w:proofErr w:type="gramEnd"/>
      <w:r w:rsidRPr="0008531D">
        <w:rPr>
          <w:rFonts w:ascii="Helvetica" w:eastAsia="宋体" w:hAnsi="Helvetica" w:cs="Helvetica"/>
          <w:color w:val="000000"/>
          <w:kern w:val="0"/>
          <w:sz w:val="20"/>
          <w:szCs w:val="20"/>
          <w:shd w:val="clear" w:color="auto" w:fill="FFFFFF"/>
        </w:rPr>
        <w:t xml:space="preserve"> a1 INT;" will change column a's name to a1.</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"ALTER TABLE test_change CHANGE </w:t>
      </w:r>
      <w:proofErr w:type="gramStart"/>
      <w:r w:rsidRPr="0008531D">
        <w:rPr>
          <w:rFonts w:ascii="Helvetica" w:eastAsia="宋体" w:hAnsi="Helvetica" w:cs="Helvetica"/>
          <w:color w:val="000000"/>
          <w:kern w:val="0"/>
          <w:sz w:val="20"/>
          <w:szCs w:val="20"/>
          <w:shd w:val="clear" w:color="auto" w:fill="FFFFFF"/>
        </w:rPr>
        <w:t>a</w:t>
      </w:r>
      <w:proofErr w:type="gramEnd"/>
      <w:r w:rsidRPr="0008531D">
        <w:rPr>
          <w:rFonts w:ascii="Helvetica" w:eastAsia="宋体" w:hAnsi="Helvetica" w:cs="Helvetica"/>
          <w:color w:val="000000"/>
          <w:kern w:val="0"/>
          <w:sz w:val="20"/>
          <w:szCs w:val="20"/>
          <w:shd w:val="clear" w:color="auto" w:fill="FFFFFF"/>
        </w:rPr>
        <w:t xml:space="preserve"> a1 STRING AFTER b;" will change column a's name to a1, a's data type to string, and put it after column b. The new table's structure is: b int, a1 string, c int.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"ALTER TABLE test_change CHANGE b b1 INT FIRST;" will change column b's name to b1, and put it as the first column. The new table's structure is: b1 int, a string, c int.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NOTE: The column change command will only modify Hive's metadata, and will NOT touch data. Users should make sure the actual data layout conforms </w:t>
      </w:r>
      <w:proofErr w:type="gramStart"/>
      <w:r w:rsidRPr="0008531D">
        <w:rPr>
          <w:rFonts w:ascii="Helvetica" w:eastAsia="宋体" w:hAnsi="Helvetica" w:cs="Helvetica"/>
          <w:color w:val="000000"/>
          <w:kern w:val="0"/>
          <w:sz w:val="20"/>
          <w:szCs w:val="20"/>
          <w:shd w:val="clear" w:color="auto" w:fill="FFFFFF"/>
        </w:rPr>
        <w:t>with</w:t>
      </w:r>
      <w:proofErr w:type="gramEnd"/>
      <w:r w:rsidRPr="0008531D">
        <w:rPr>
          <w:rFonts w:ascii="Helvetica" w:eastAsia="宋体" w:hAnsi="Helvetica" w:cs="Helvetica"/>
          <w:color w:val="000000"/>
          <w:kern w:val="0"/>
          <w:sz w:val="20"/>
          <w:szCs w:val="20"/>
          <w:shd w:val="clear" w:color="auto" w:fill="FFFFFF"/>
        </w:rPr>
        <w:t xml:space="preserve"> the metadata definition.</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1" w:name="LanguageManualDDL-Add%2FReplaceColumns"/>
      <w:bookmarkEnd w:id="11"/>
      <w:r w:rsidRPr="0008531D">
        <w:rPr>
          <w:rFonts w:ascii="Helvetica" w:eastAsia="宋体" w:hAnsi="Helvetica" w:cs="Helvetica"/>
          <w:b/>
          <w:bCs/>
          <w:color w:val="003366"/>
          <w:kern w:val="0"/>
          <w:sz w:val="30"/>
          <w:szCs w:val="30"/>
          <w:shd w:val="clear" w:color="auto" w:fill="FFFFFF"/>
        </w:rPr>
        <w:t>Add/Replace Columns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ADD|REPLACE COLUMNS (col_name data_type [COMMENT col_comment</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ADD COLUMNS lets you add new columns to the end of the existing columns but before the partition columns.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REPLACE COLUMNS removes all existing columns and adds the new set of columns. This can be done only for tables with native serde (DynamicSerDe or MetadataTypedColumnsetSerDe). Refer to SerDe section of User Guide for more information. REPLACE COLUMNS can also be used to drop columns. For example: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"ALTER TABLE test_change REPLACE COLUMNS (</w:t>
      </w:r>
      <w:proofErr w:type="gramStart"/>
      <w:r w:rsidRPr="0008531D">
        <w:rPr>
          <w:rFonts w:ascii="Helvetica" w:eastAsia="宋体" w:hAnsi="Helvetica" w:cs="Helvetica"/>
          <w:color w:val="000000"/>
          <w:kern w:val="0"/>
          <w:sz w:val="20"/>
          <w:szCs w:val="20"/>
          <w:shd w:val="clear" w:color="auto" w:fill="FFFFFF"/>
        </w:rPr>
        <w:t>a</w:t>
      </w:r>
      <w:proofErr w:type="gramEnd"/>
      <w:r w:rsidRPr="0008531D">
        <w:rPr>
          <w:rFonts w:ascii="Helvetica" w:eastAsia="宋体" w:hAnsi="Helvetica" w:cs="Helvetica"/>
          <w:color w:val="000000"/>
          <w:kern w:val="0"/>
          <w:sz w:val="20"/>
          <w:szCs w:val="20"/>
          <w:shd w:val="clear" w:color="auto" w:fill="FFFFFF"/>
        </w:rPr>
        <w:t xml:space="preserve"> int, b int);" will remove column `c' from test_change's schema. Note that this does not delete underlying data, it just changes the schema.</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2" w:name="LanguageManualDDL-AlterTableProperties"/>
      <w:bookmarkEnd w:id="12"/>
      <w:r w:rsidRPr="0008531D">
        <w:rPr>
          <w:rFonts w:ascii="Helvetica" w:eastAsia="宋体" w:hAnsi="Helvetica" w:cs="Helvetica"/>
          <w:b/>
          <w:bCs/>
          <w:color w:val="003366"/>
          <w:kern w:val="0"/>
          <w:sz w:val="30"/>
          <w:szCs w:val="30"/>
          <w:shd w:val="clear" w:color="auto" w:fill="FFFFFF"/>
        </w:rPr>
        <w:lastRenderedPageBreak/>
        <w:t>Alter Table Properties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SET TBLPROPERTIES table_properties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table_properties: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(property_name = property_value, property_name = property_value, </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You can use this statement to add your own metadata to the tables. Currently last_modified_user, last_modified_time properties are automatically added and managed by Hive. Users can add their own properties to this list. You can do DESCRIBE EXTENDED TABLE to get this information.</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3" w:name="LanguageManualDDL-AddSerdeProperties"/>
      <w:bookmarkEnd w:id="13"/>
      <w:r w:rsidRPr="0008531D">
        <w:rPr>
          <w:rFonts w:ascii="Helvetica" w:eastAsia="宋体" w:hAnsi="Helvetica" w:cs="Helvetica"/>
          <w:b/>
          <w:bCs/>
          <w:color w:val="003366"/>
          <w:kern w:val="0"/>
          <w:sz w:val="30"/>
          <w:szCs w:val="30"/>
          <w:shd w:val="clear" w:color="auto" w:fill="FFFFFF"/>
        </w:rPr>
        <w:t>Add Serde Properties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SET SERDE serde_class_name [WITH SERDEPROPERTIES serde_properties]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SET SERDEPROPERTIES serde_properties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serde_properties: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(property_name = property_value, property_name = property_value, </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This statement enables you to add user defined metadata to table SerDe object. The serde properties are passed to the table's SerDe when it is being initialized by Hive to serialize and deserialize data. So users can store any information required for their custom serde here. Refer to SerDe section of Users Guide for more information.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 note that both property_name and property_value must be quoted: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SET SERDEPROPERTIES ('field.delim' = ',');</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r w:rsidRPr="0008531D">
        <w:rPr>
          <w:rFonts w:ascii="Helvetica" w:eastAsia="宋体" w:hAnsi="Helvetica" w:cs="Helvetica"/>
          <w:b/>
          <w:bCs/>
          <w:color w:val="003366"/>
          <w:kern w:val="0"/>
          <w:sz w:val="30"/>
          <w:szCs w:val="30"/>
          <w:shd w:val="clear" w:color="auto" w:fill="FFFFFF"/>
        </w:rPr>
        <w:t>Alter Table/Partition File Format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[PARTITION partitionSpec] SET FILEFORMAT file_format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This statement changes the </w:t>
      </w:r>
      <w:proofErr w:type="gramStart"/>
      <w:r w:rsidRPr="0008531D">
        <w:rPr>
          <w:rFonts w:ascii="Helvetica" w:eastAsia="宋体" w:hAnsi="Helvetica" w:cs="Helvetica"/>
          <w:color w:val="000000"/>
          <w:kern w:val="0"/>
          <w:sz w:val="20"/>
          <w:szCs w:val="20"/>
          <w:shd w:val="clear" w:color="auto" w:fill="FFFFFF"/>
        </w:rPr>
        <w:t>table's</w:t>
      </w:r>
      <w:proofErr w:type="gramEnd"/>
      <w:r w:rsidRPr="0008531D">
        <w:rPr>
          <w:rFonts w:ascii="Helvetica" w:eastAsia="宋体" w:hAnsi="Helvetica" w:cs="Helvetica"/>
          <w:color w:val="000000"/>
          <w:kern w:val="0"/>
          <w:sz w:val="20"/>
          <w:szCs w:val="20"/>
          <w:shd w:val="clear" w:color="auto" w:fill="FFFFFF"/>
        </w:rPr>
        <w:t xml:space="preserve"> (or partition's) file format. For available file_format options, see the section above on CREATE TABLE.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4" w:name="LanguageManualDDL-AlterTableStoragePrope"/>
      <w:bookmarkEnd w:id="14"/>
      <w:r w:rsidRPr="0008531D">
        <w:rPr>
          <w:rFonts w:ascii="Helvetica" w:eastAsia="宋体" w:hAnsi="Helvetica" w:cs="Helvetica"/>
          <w:b/>
          <w:bCs/>
          <w:color w:val="003366"/>
          <w:kern w:val="0"/>
          <w:sz w:val="30"/>
          <w:szCs w:val="30"/>
          <w:shd w:val="clear" w:color="auto" w:fill="FFFFFF"/>
        </w:rPr>
        <w:t>Alter Table Storage Properties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CLUSTERED BY (col_name, col_</w:t>
      </w:r>
      <w:proofErr w:type="gramStart"/>
      <w:r w:rsidRPr="0008531D">
        <w:rPr>
          <w:rFonts w:ascii="Courier New" w:eastAsia="宋体" w:hAnsi="Courier New" w:cs="Courier New"/>
          <w:color w:val="000000"/>
          <w:kern w:val="0"/>
          <w:sz w:val="24"/>
          <w:szCs w:val="24"/>
          <w:shd w:val="clear" w:color="auto" w:fill="FFFFFF"/>
        </w:rPr>
        <w:t>name, ...)</w:t>
      </w:r>
      <w:proofErr w:type="gramEnd"/>
      <w:r w:rsidRPr="0008531D">
        <w:rPr>
          <w:rFonts w:ascii="Courier New" w:eastAsia="宋体" w:hAnsi="Courier New" w:cs="Courier New"/>
          <w:color w:val="000000"/>
          <w:kern w:val="0"/>
          <w:sz w:val="24"/>
          <w:szCs w:val="24"/>
          <w:shd w:val="clear" w:color="auto" w:fill="FFFFFF"/>
        </w:rPr>
        <w:t xml:space="preserve"> [SORTED BY (col_name, ...)] INTO num_buckets BUCKETS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These statements change the table's physical storage properties.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 xml:space="preserve">NOTE: These commands will only modify Hive's metadata, and will NOT reorganize or reformat existing data. Users should make sure the actual data layout conforms </w:t>
      </w:r>
      <w:proofErr w:type="gramStart"/>
      <w:r w:rsidRPr="0008531D">
        <w:rPr>
          <w:rFonts w:ascii="Helvetica" w:eastAsia="宋体" w:hAnsi="Helvetica" w:cs="Helvetica"/>
          <w:color w:val="000000"/>
          <w:kern w:val="0"/>
          <w:sz w:val="20"/>
          <w:szCs w:val="20"/>
          <w:shd w:val="clear" w:color="auto" w:fill="FFFFFF"/>
        </w:rPr>
        <w:t>with</w:t>
      </w:r>
      <w:proofErr w:type="gramEnd"/>
      <w:r w:rsidRPr="0008531D">
        <w:rPr>
          <w:rFonts w:ascii="Helvetica" w:eastAsia="宋体" w:hAnsi="Helvetica" w:cs="Helvetica"/>
          <w:color w:val="000000"/>
          <w:kern w:val="0"/>
          <w:sz w:val="20"/>
          <w:szCs w:val="20"/>
          <w:shd w:val="clear" w:color="auto" w:fill="FFFFFF"/>
        </w:rPr>
        <w:t xml:space="preserve"> the metadata definition.</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5" w:name="LanguageManualDDL-AlterTable%2FPartition"/>
      <w:bookmarkEnd w:id="15"/>
      <w:r w:rsidRPr="0008531D">
        <w:rPr>
          <w:rFonts w:ascii="Helvetica" w:eastAsia="宋体" w:hAnsi="Helvetica" w:cs="Helvetica"/>
          <w:b/>
          <w:bCs/>
          <w:color w:val="003366"/>
          <w:kern w:val="0"/>
          <w:sz w:val="30"/>
          <w:szCs w:val="30"/>
          <w:shd w:val="clear" w:color="auto" w:fill="FFFFFF"/>
        </w:rPr>
        <w:t>Alter Table/Partition Location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ALTER TABLE table_name [PARTITION partitionSpec] SET LOCATION </w:t>
      </w:r>
      <w:r w:rsidRPr="0008531D">
        <w:rPr>
          <w:rFonts w:ascii="Courier New" w:eastAsia="宋体" w:hAnsi="Courier New" w:cs="Courier New"/>
          <w:color w:val="009100"/>
          <w:kern w:val="0"/>
          <w:sz w:val="24"/>
          <w:szCs w:val="24"/>
        </w:rPr>
        <w:t>"</w:t>
      </w:r>
      <w:r w:rsidRPr="0008531D">
        <w:rPr>
          <w:rFonts w:ascii="Courier New" w:eastAsia="宋体" w:hAnsi="Courier New" w:cs="Courier New"/>
          <w:color w:val="000091"/>
          <w:kern w:val="0"/>
          <w:sz w:val="24"/>
          <w:szCs w:val="24"/>
        </w:rPr>
        <w:t>new</w:t>
      </w:r>
      <w:r w:rsidRPr="0008531D">
        <w:rPr>
          <w:rFonts w:ascii="Courier New" w:eastAsia="宋体" w:hAnsi="Courier New" w:cs="Courier New"/>
          <w:color w:val="009100"/>
          <w:kern w:val="0"/>
          <w:sz w:val="24"/>
          <w:szCs w:val="24"/>
        </w:rPr>
        <w:t xml:space="preserve"> location"</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6" w:name="LanguageManualDDL-AlterTableTouch"/>
      <w:bookmarkEnd w:id="16"/>
      <w:r w:rsidRPr="0008531D">
        <w:rPr>
          <w:rFonts w:ascii="Helvetica" w:eastAsia="宋体" w:hAnsi="Helvetica" w:cs="Helvetica"/>
          <w:b/>
          <w:bCs/>
          <w:color w:val="003366"/>
          <w:kern w:val="0"/>
          <w:sz w:val="30"/>
          <w:szCs w:val="30"/>
          <w:shd w:val="clear" w:color="auto" w:fill="FFFFFF"/>
        </w:rPr>
        <w:t>Alter Table Touch</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TOUCH [PARTITION partitionSpec];</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TOUCH reads the metadata, and writes it back. This has the effect of causing the pre/post </w:t>
      </w:r>
      <w:proofErr w:type="gramStart"/>
      <w:r w:rsidRPr="0008531D">
        <w:rPr>
          <w:rFonts w:ascii="Helvetica" w:eastAsia="宋体" w:hAnsi="Helvetica" w:cs="Helvetica"/>
          <w:color w:val="000000"/>
          <w:kern w:val="0"/>
          <w:sz w:val="20"/>
          <w:szCs w:val="20"/>
          <w:shd w:val="clear" w:color="auto" w:fill="FFFFFF"/>
        </w:rPr>
        <w:t>execute</w:t>
      </w:r>
      <w:proofErr w:type="gramEnd"/>
      <w:r w:rsidRPr="0008531D">
        <w:rPr>
          <w:rFonts w:ascii="Helvetica" w:eastAsia="宋体" w:hAnsi="Helvetica" w:cs="Helvetica"/>
          <w:color w:val="000000"/>
          <w:kern w:val="0"/>
          <w:sz w:val="20"/>
          <w:szCs w:val="20"/>
          <w:shd w:val="clear" w:color="auto" w:fill="FFFFFF"/>
        </w:rPr>
        <w:t xml:space="preserve"> hooks to fire. An example use case is if you have a hook that logs all the tables/partitions that were modified, along with an external script that alters the files on HDFS directly. Since the script modifies files outside of hive, the modification wouldn't be logged by the hook. The external script could call TOUCH to fire the hook and mark the said table or partition as modified.</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Also, it may be useful later if we incorporate reliable last modified times. Then touch would update that time as well.</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Note that TOUCH doesn't create a table or partition if it doesn't already exist. (See</w:t>
      </w:r>
      <w:r w:rsidRPr="0008531D">
        <w:rPr>
          <w:rFonts w:ascii="Helvetica" w:eastAsia="宋体" w:hAnsi="Helvetica" w:cs="Helvetica"/>
          <w:color w:val="000000"/>
          <w:kern w:val="0"/>
          <w:sz w:val="20"/>
        </w:rPr>
        <w:t> </w:t>
      </w:r>
      <w:hyperlink r:id="rId49" w:anchor="LanguageManualDDL-Create.2BAC8DropTable" w:history="1">
        <w:r w:rsidRPr="0008531D">
          <w:rPr>
            <w:rFonts w:ascii="Helvetica" w:eastAsia="宋体" w:hAnsi="Helvetica" w:cs="Helvetica"/>
            <w:color w:val="003366"/>
            <w:kern w:val="0"/>
            <w:sz w:val="20"/>
            <w:u w:val="single"/>
          </w:rPr>
          <w:t>Create Table</w:t>
        </w:r>
      </w:hyperlink>
      <w:r w:rsidRPr="0008531D">
        <w:rPr>
          <w:rFonts w:ascii="Helvetica" w:eastAsia="宋体" w:hAnsi="Helvetica" w:cs="Helvetica"/>
          <w:color w:val="000000"/>
          <w:kern w:val="0"/>
          <w:sz w:val="20"/>
          <w:szCs w:val="20"/>
          <w:shd w:val="clear" w:color="auto" w:fill="FFFFFF"/>
        </w:rPr>
        <w:t>)</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7" w:name="LanguageManualDDL-AlterTable%28Un%29Arch"/>
      <w:bookmarkEnd w:id="17"/>
      <w:r w:rsidRPr="0008531D">
        <w:rPr>
          <w:rFonts w:ascii="Helvetica" w:eastAsia="宋体" w:hAnsi="Helvetica" w:cs="Helvetica"/>
          <w:b/>
          <w:bCs/>
          <w:color w:val="003366"/>
          <w:kern w:val="0"/>
          <w:sz w:val="30"/>
          <w:szCs w:val="30"/>
          <w:shd w:val="clear" w:color="auto" w:fill="FFFFFF"/>
        </w:rPr>
        <w:t>Alter Table (Un</w:t>
      </w:r>
      <w:proofErr w:type="gramStart"/>
      <w:r w:rsidRPr="0008531D">
        <w:rPr>
          <w:rFonts w:ascii="Helvetica" w:eastAsia="宋体" w:hAnsi="Helvetica" w:cs="Helvetica"/>
          <w:b/>
          <w:bCs/>
          <w:color w:val="003366"/>
          <w:kern w:val="0"/>
          <w:sz w:val="30"/>
          <w:szCs w:val="30"/>
          <w:shd w:val="clear" w:color="auto" w:fill="FFFFFF"/>
        </w:rPr>
        <w:t>)Archive</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ARCHIVE PARTITION partition_spec;</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TABLE table_name UNARCHIVE PARTITION partition_spec;</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Archiving is a feature to moves a partition's files into a Hadoop Archive (HAR). Note that only the file count will be reduced; HAR does not provide any compression. See</w:t>
      </w:r>
      <w:r w:rsidRPr="0008531D">
        <w:rPr>
          <w:rFonts w:ascii="Helvetica" w:eastAsia="宋体" w:hAnsi="Helvetica" w:cs="Helvetica"/>
          <w:color w:val="000000"/>
          <w:kern w:val="0"/>
          <w:sz w:val="20"/>
        </w:rPr>
        <w:t> </w:t>
      </w:r>
      <w:hyperlink r:id="rId50" w:tooltip="LanguageManual Archiving" w:history="1">
        <w:r w:rsidRPr="0008531D">
          <w:rPr>
            <w:rFonts w:ascii="Helvetica" w:eastAsia="宋体" w:hAnsi="Helvetica" w:cs="Helvetica"/>
            <w:color w:val="003366"/>
            <w:kern w:val="0"/>
            <w:sz w:val="20"/>
            <w:u w:val="single"/>
          </w:rPr>
          <w:t>LanguageManual Archiving</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for more information</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8" w:name="LanguageManualDDL-Create%2FDropView"/>
      <w:bookmarkEnd w:id="18"/>
      <w:r w:rsidRPr="0008531D">
        <w:rPr>
          <w:rFonts w:ascii="Helvetica" w:eastAsia="宋体" w:hAnsi="Helvetica" w:cs="Helvetica"/>
          <w:b/>
          <w:bCs/>
          <w:color w:val="003366"/>
          <w:kern w:val="0"/>
          <w:sz w:val="36"/>
          <w:szCs w:val="36"/>
          <w:shd w:val="clear" w:color="auto" w:fill="FFFFFF"/>
        </w:rPr>
        <w:t>Create/Drop View</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i/>
          <w:iCs/>
          <w:color w:val="000000"/>
          <w:kern w:val="0"/>
          <w:sz w:val="20"/>
        </w:rPr>
        <w:t>Note:</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View support is only available starting in Hive 0.6.</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9" w:name="LanguageManualDDL-CreateView"/>
      <w:bookmarkEnd w:id="19"/>
      <w:r w:rsidRPr="0008531D">
        <w:rPr>
          <w:rFonts w:ascii="Helvetica" w:eastAsia="宋体" w:hAnsi="Helvetica" w:cs="Helvetica"/>
          <w:b/>
          <w:bCs/>
          <w:color w:val="003366"/>
          <w:kern w:val="0"/>
          <w:sz w:val="30"/>
          <w:szCs w:val="30"/>
          <w:shd w:val="clear" w:color="auto" w:fill="FFFFFF"/>
        </w:rPr>
        <w:t>Create View</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VIEW [IF NOT EXISTS] view_name [(column_name [COMMENT column_comment</w:t>
      </w:r>
      <w:proofErr w:type="gramStart"/>
      <w:r w:rsidRPr="0008531D">
        <w:rPr>
          <w:rFonts w:ascii="Courier New" w:eastAsia="宋体" w:hAnsi="Courier New" w:cs="Courier New"/>
          <w:color w:val="000000"/>
          <w:kern w:val="0"/>
          <w:sz w:val="24"/>
          <w:szCs w:val="24"/>
          <w:shd w:val="clear" w:color="auto" w:fill="FFFFFF"/>
        </w:rPr>
        <w:t>], ...)</w:t>
      </w:r>
      <w:proofErr w:type="gramEnd"/>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[COMMENT view_comment]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[TBLPROPERTIES (property_name = property_</w:t>
      </w:r>
      <w:proofErr w:type="gramStart"/>
      <w:r w:rsidRPr="0008531D">
        <w:rPr>
          <w:rFonts w:ascii="Courier New" w:eastAsia="宋体" w:hAnsi="Courier New" w:cs="Courier New"/>
          <w:color w:val="000000"/>
          <w:kern w:val="0"/>
          <w:sz w:val="24"/>
          <w:szCs w:val="24"/>
          <w:shd w:val="clear" w:color="auto" w:fill="FFFFFF"/>
        </w:rPr>
        <w:t>value, ...)</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AS </w:t>
      </w:r>
      <w:proofErr w:type="gramStart"/>
      <w:r w:rsidRPr="0008531D">
        <w:rPr>
          <w:rFonts w:ascii="Courier New" w:eastAsia="宋体" w:hAnsi="Courier New" w:cs="Courier New"/>
          <w:color w:val="000000"/>
          <w:kern w:val="0"/>
          <w:sz w:val="24"/>
          <w:szCs w:val="24"/>
          <w:shd w:val="clear" w:color="auto" w:fill="FFFFFF"/>
        </w:rPr>
        <w:t>SELECT ...</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CREATE VIEW creates a view with the given name. An error is thrown if a table or view with the same name already exists. You can use IF NOT EXISTS to skip the error.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If no column names are supplied, the names of the view's columns will be derived automatically from the defining SELECT expression. (If the SELECT contains unaliased scalar expressions such as x+y, the resulting view column names will be generated in the form _C0, _C1, etc.) When renaming columns, column comments can also optionally be supplied. (Comments are not automatically inherited from underlying columns.)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 CREATE VIEW statement will fail if the view's defining SELECT expression is invalid.</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Note that a view is a purely logical object with no associated storage. (No support for materialized views is currently available in Hive.) When a query references a view, the view's definition is evaluated in order to produce a set of rows for further processing by the query. (This is a conceptual description; in fact, as part of query optimization, Hive may combine the view's definition with the </w:t>
      </w:r>
      <w:proofErr w:type="gramStart"/>
      <w:r w:rsidRPr="0008531D">
        <w:rPr>
          <w:rFonts w:ascii="Helvetica" w:eastAsia="宋体" w:hAnsi="Helvetica" w:cs="Helvetica"/>
          <w:color w:val="000000"/>
          <w:kern w:val="0"/>
          <w:sz w:val="20"/>
          <w:szCs w:val="20"/>
          <w:shd w:val="clear" w:color="auto" w:fill="FFFFFF"/>
        </w:rPr>
        <w:t>query's</w:t>
      </w:r>
      <w:proofErr w:type="gramEnd"/>
      <w:r w:rsidRPr="0008531D">
        <w:rPr>
          <w:rFonts w:ascii="Helvetica" w:eastAsia="宋体" w:hAnsi="Helvetica" w:cs="Helvetica"/>
          <w:color w:val="000000"/>
          <w:kern w:val="0"/>
          <w:sz w:val="20"/>
          <w:szCs w:val="20"/>
          <w:shd w:val="clear" w:color="auto" w:fill="FFFFFF"/>
        </w:rPr>
        <w:t>, e.g. pushing filters from the query down into the view.)</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 view's schema is frozen at the time the view is created; subsequent changes to underlying tables (e.g. adding a column) will not be reflected in the view's schema. If an underlying table is dropped or changed in an incompatible fashion, subsequent attempts to query the invalid view will fail.</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Views are read-only and may not be used as the target of LOAD/INSERT/ALTER.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 view may contain ORDER BY and LIMIT clauses. If a referencing query also contains these clauses, the query-level clauses are evaluated</w:t>
      </w:r>
      <w:r w:rsidRPr="0008531D">
        <w:rPr>
          <w:rFonts w:ascii="Helvetica" w:eastAsia="宋体" w:hAnsi="Helvetica" w:cs="Helvetica"/>
          <w:color w:val="000000"/>
          <w:kern w:val="0"/>
          <w:sz w:val="20"/>
        </w:rPr>
        <w:t> </w:t>
      </w:r>
      <w:r w:rsidRPr="0008531D">
        <w:rPr>
          <w:rFonts w:ascii="Helvetica" w:eastAsia="宋体" w:hAnsi="Helvetica" w:cs="Helvetica"/>
          <w:b/>
          <w:bCs/>
          <w:color w:val="000000"/>
          <w:kern w:val="0"/>
          <w:sz w:val="20"/>
          <w:szCs w:val="20"/>
          <w:shd w:val="clear" w:color="auto" w:fill="FFFFFF"/>
        </w:rPr>
        <w:t>after</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the view clauses (and after any other operations in the query). For example, if a view specifies LIMIT 5, and a referencing query is executed as (select * from v LIMIT 10), then at most 5 rows will be returned.</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 of view creation: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VIEW onion_</w:t>
      </w:r>
      <w:proofErr w:type="gramStart"/>
      <w:r w:rsidRPr="0008531D">
        <w:rPr>
          <w:rFonts w:ascii="Courier New" w:eastAsia="宋体" w:hAnsi="Courier New" w:cs="Courier New"/>
          <w:color w:val="000000"/>
          <w:kern w:val="0"/>
          <w:sz w:val="24"/>
          <w:szCs w:val="24"/>
          <w:shd w:val="clear" w:color="auto" w:fill="FFFFFF"/>
        </w:rPr>
        <w:t>referrers(</w:t>
      </w:r>
      <w:proofErr w:type="gramEnd"/>
      <w:r w:rsidRPr="0008531D">
        <w:rPr>
          <w:rFonts w:ascii="Courier New" w:eastAsia="宋体" w:hAnsi="Courier New" w:cs="Courier New"/>
          <w:color w:val="000000"/>
          <w:kern w:val="0"/>
          <w:sz w:val="24"/>
          <w:szCs w:val="24"/>
          <w:shd w:val="clear" w:color="auto" w:fill="FFFFFF"/>
        </w:rPr>
        <w:t>url COMMENT 'URL of Referring page')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COMMENT 'Referrers to </w:t>
      </w:r>
      <w:proofErr w:type="gramStart"/>
      <w:r w:rsidRPr="0008531D">
        <w:rPr>
          <w:rFonts w:ascii="Courier New" w:eastAsia="宋体" w:hAnsi="Courier New" w:cs="Courier New"/>
          <w:color w:val="000000"/>
          <w:kern w:val="0"/>
          <w:sz w:val="24"/>
          <w:szCs w:val="24"/>
          <w:shd w:val="clear" w:color="auto" w:fill="FFFFFF"/>
        </w:rPr>
        <w:t>The</w:t>
      </w:r>
      <w:proofErr w:type="gramEnd"/>
      <w:r w:rsidRPr="0008531D">
        <w:rPr>
          <w:rFonts w:ascii="Courier New" w:eastAsia="宋体" w:hAnsi="Courier New" w:cs="Courier New"/>
          <w:color w:val="000000"/>
          <w:kern w:val="0"/>
          <w:sz w:val="24"/>
          <w:szCs w:val="24"/>
          <w:shd w:val="clear" w:color="auto" w:fill="FFFFFF"/>
        </w:rPr>
        <w:t xml:space="preserve"> Onion website'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SELECT DISTINCT referrer_url</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FROM page_view</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WHERE page_url='http</w:t>
      </w:r>
      <w:proofErr w:type="gramStart"/>
      <w:r w:rsidRPr="0008531D">
        <w:rPr>
          <w:rFonts w:ascii="Courier New" w:eastAsia="宋体" w:hAnsi="Courier New" w:cs="Courier New"/>
          <w:color w:val="000000"/>
          <w:kern w:val="0"/>
          <w:sz w:val="24"/>
          <w:szCs w:val="24"/>
          <w:shd w:val="clear" w:color="auto" w:fill="FFFFFF"/>
        </w:rPr>
        <w:t>:</w:t>
      </w:r>
      <w:r w:rsidRPr="0008531D">
        <w:rPr>
          <w:rFonts w:ascii="Courier New" w:eastAsia="宋体" w:hAnsi="Courier New" w:cs="Courier New"/>
          <w:color w:val="808080"/>
          <w:kern w:val="0"/>
          <w:sz w:val="24"/>
          <w:szCs w:val="24"/>
        </w:rPr>
        <w:t>/</w:t>
      </w:r>
      <w:proofErr w:type="gramEnd"/>
      <w:r w:rsidRPr="0008531D">
        <w:rPr>
          <w:rFonts w:ascii="Courier New" w:eastAsia="宋体" w:hAnsi="Courier New" w:cs="Courier New"/>
          <w:color w:val="808080"/>
          <w:kern w:val="0"/>
          <w:sz w:val="24"/>
          <w:szCs w:val="24"/>
        </w:rPr>
        <w:t>/www.theonion.com';</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20" w:name="LanguageManualDDL-DropView"/>
      <w:bookmarkEnd w:id="20"/>
      <w:r w:rsidRPr="0008531D">
        <w:rPr>
          <w:rFonts w:ascii="Helvetica" w:eastAsia="宋体" w:hAnsi="Helvetica" w:cs="Helvetica"/>
          <w:b/>
          <w:bCs/>
          <w:color w:val="003366"/>
          <w:kern w:val="0"/>
          <w:sz w:val="30"/>
          <w:szCs w:val="30"/>
          <w:shd w:val="clear" w:color="auto" w:fill="FFFFFF"/>
        </w:rPr>
        <w:t>Drop View</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DROP VIEW [IF EXISTS] view_name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DROP VIEW removes metadata for the specified view. (It is illegal to use DROP TABLE on a view.)</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When dropping a view referenced by other views, no warning is given (the dependent views are left dangling as invalid and must be dropped or recreated by the user).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Hive 0.70 or later, DROP returns an error if the view doesn't exist, unless IF EXISTS is specified or the configuration variable hive.exec.drop.ignorenonexistent is set to true.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Example: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DROP VIEW onion_referrers;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21" w:name="LanguageManualDDL-AlterViewProperties"/>
      <w:bookmarkEnd w:id="21"/>
      <w:r w:rsidRPr="0008531D">
        <w:rPr>
          <w:rFonts w:ascii="Helvetica" w:eastAsia="宋体" w:hAnsi="Helvetica" w:cs="Helvetica"/>
          <w:b/>
          <w:bCs/>
          <w:color w:val="003366"/>
          <w:kern w:val="0"/>
          <w:sz w:val="30"/>
          <w:szCs w:val="30"/>
          <w:shd w:val="clear" w:color="auto" w:fill="FFFFFF"/>
        </w:rPr>
        <w:t>Alter View Properties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ALTER VIEW view_name SET TBLPROPERTIES table_properties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table_properties: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(property_name = property_value, property_name = property_</w:t>
      </w:r>
      <w:proofErr w:type="gramStart"/>
      <w:r w:rsidRPr="0008531D">
        <w:rPr>
          <w:rFonts w:ascii="Courier New" w:eastAsia="宋体" w:hAnsi="Courier New" w:cs="Courier New"/>
          <w:color w:val="000000"/>
          <w:kern w:val="0"/>
          <w:sz w:val="24"/>
          <w:szCs w:val="24"/>
          <w:shd w:val="clear" w:color="auto" w:fill="FFFFFF"/>
        </w:rPr>
        <w:t>value, ...)</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As with ALTER TABLE, you can use this statement to add your own metadata to a view.</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22" w:name="LanguageManualDDL-Create%2FDropFunction"/>
      <w:bookmarkEnd w:id="22"/>
      <w:r w:rsidRPr="0008531D">
        <w:rPr>
          <w:rFonts w:ascii="Helvetica" w:eastAsia="宋体" w:hAnsi="Helvetica" w:cs="Helvetica"/>
          <w:b/>
          <w:bCs/>
          <w:color w:val="003366"/>
          <w:kern w:val="0"/>
          <w:sz w:val="36"/>
          <w:szCs w:val="36"/>
          <w:shd w:val="clear" w:color="auto" w:fill="FFFFFF"/>
        </w:rPr>
        <w:t>Create/Drop Function</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23" w:name="LanguageManualDDL-CreateFunction"/>
      <w:bookmarkEnd w:id="23"/>
      <w:r w:rsidRPr="0008531D">
        <w:rPr>
          <w:rFonts w:ascii="Helvetica" w:eastAsia="宋体" w:hAnsi="Helvetica" w:cs="Helvetica"/>
          <w:b/>
          <w:bCs/>
          <w:color w:val="003366"/>
          <w:kern w:val="0"/>
          <w:sz w:val="30"/>
          <w:szCs w:val="30"/>
          <w:shd w:val="clear" w:color="auto" w:fill="FFFFFF"/>
        </w:rPr>
        <w:t>Create Function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TEMPORARY FUNCTION function_name AS class_name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This statement lets you create a function that is implemented by the class_name. You can use this function in Hive queries as long as the session lasts. You can use any class that is in the class path of Hive. You can add jars to class path by executing 'ADD FILES' statements. Please refer to the CLI section in the User Guide for more information on how to add/delete files from the Hive classpath. Using this, you can register User Defined Functions (UDF's).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24" w:name="LanguageManualDDL-DropFunction"/>
      <w:bookmarkEnd w:id="24"/>
      <w:r w:rsidRPr="0008531D">
        <w:rPr>
          <w:rFonts w:ascii="Helvetica" w:eastAsia="宋体" w:hAnsi="Helvetica" w:cs="Helvetica"/>
          <w:b/>
          <w:bCs/>
          <w:color w:val="003366"/>
          <w:kern w:val="0"/>
          <w:sz w:val="30"/>
          <w:szCs w:val="30"/>
          <w:shd w:val="clear" w:color="auto" w:fill="FFFFFF"/>
        </w:rPr>
        <w:t>Drop Function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You can unregister a UDF as follows: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DROP TEMPORARY FUNCTION [IF EXISTS] function_name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Hive 0.70 or later, DROP returns an error if the function doesn't exist, unless IF EXISTS is specified or the configuration variable hive.exec.drop.ignorenonexistent is set to true.</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25" w:name="LanguageManualDDL-Create%2FDropIndex"/>
      <w:bookmarkEnd w:id="25"/>
      <w:r w:rsidRPr="0008531D">
        <w:rPr>
          <w:rFonts w:ascii="Helvetica" w:eastAsia="宋体" w:hAnsi="Helvetica" w:cs="Helvetica"/>
          <w:b/>
          <w:bCs/>
          <w:color w:val="003366"/>
          <w:kern w:val="0"/>
          <w:sz w:val="36"/>
          <w:szCs w:val="36"/>
          <w:shd w:val="clear" w:color="auto" w:fill="FFFFFF"/>
        </w:rPr>
        <w:t>Create/Drop Index</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Not available until 0.7 release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26" w:name="LanguageManualDDL-CreateIndex"/>
      <w:bookmarkEnd w:id="26"/>
      <w:r w:rsidRPr="0008531D">
        <w:rPr>
          <w:rFonts w:ascii="Helvetica" w:eastAsia="宋体" w:hAnsi="Helvetica" w:cs="Helvetica"/>
          <w:b/>
          <w:bCs/>
          <w:color w:val="003366"/>
          <w:kern w:val="0"/>
          <w:sz w:val="30"/>
          <w:szCs w:val="30"/>
          <w:shd w:val="clear" w:color="auto" w:fill="FFFFFF"/>
        </w:rPr>
        <w:t>Create Index</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INDEX index_name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ON TABLE base_table_name (col_</w:t>
      </w:r>
      <w:proofErr w:type="gramStart"/>
      <w:r w:rsidRPr="0008531D">
        <w:rPr>
          <w:rFonts w:ascii="Courier New" w:eastAsia="宋体" w:hAnsi="Courier New" w:cs="Courier New"/>
          <w:color w:val="000000"/>
          <w:kern w:val="0"/>
          <w:sz w:val="24"/>
          <w:szCs w:val="24"/>
          <w:shd w:val="clear" w:color="auto" w:fill="FFFFFF"/>
        </w:rPr>
        <w:t>name,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AS index_type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[WITH DEFERRED REBUILD]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[IDXPROPERTIES (property_name=property_</w:t>
      </w:r>
      <w:proofErr w:type="gramStart"/>
      <w:r w:rsidRPr="0008531D">
        <w:rPr>
          <w:rFonts w:ascii="Courier New" w:eastAsia="宋体" w:hAnsi="Courier New" w:cs="Courier New"/>
          <w:color w:val="000000"/>
          <w:kern w:val="0"/>
          <w:sz w:val="24"/>
          <w:szCs w:val="24"/>
          <w:shd w:val="clear" w:color="auto" w:fill="FFFFFF"/>
        </w:rPr>
        <w:t>value, ...)</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[IN TABLE index_table_name]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 ROW</w:t>
      </w:r>
      <w:proofErr w:type="gramEnd"/>
      <w:r w:rsidRPr="0008531D">
        <w:rPr>
          <w:rFonts w:ascii="Courier New" w:eastAsia="宋体" w:hAnsi="Courier New" w:cs="Courier New"/>
          <w:color w:val="000000"/>
          <w:kern w:val="0"/>
          <w:sz w:val="24"/>
          <w:szCs w:val="24"/>
          <w:shd w:val="clear" w:color="auto" w:fill="FFFFFF"/>
        </w:rPr>
        <w:t xml:space="preserve"> FORMAT ...] STORED </w:t>
      </w:r>
      <w:proofErr w:type="gramStart"/>
      <w:r w:rsidRPr="0008531D">
        <w:rPr>
          <w:rFonts w:ascii="Courier New" w:eastAsia="宋体" w:hAnsi="Courier New" w:cs="Courier New"/>
          <w:color w:val="000000"/>
          <w:kern w:val="0"/>
          <w:sz w:val="24"/>
          <w:szCs w:val="24"/>
          <w:shd w:val="clear" w:color="auto" w:fill="FFFFFF"/>
        </w:rPr>
        <w:t>AS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STORED </w:t>
      </w:r>
      <w:proofErr w:type="gramStart"/>
      <w:r w:rsidRPr="0008531D">
        <w:rPr>
          <w:rFonts w:ascii="Courier New" w:eastAsia="宋体" w:hAnsi="Courier New" w:cs="Courier New"/>
          <w:color w:val="000000"/>
          <w:kern w:val="0"/>
          <w:sz w:val="24"/>
          <w:szCs w:val="24"/>
          <w:shd w:val="clear" w:color="auto" w:fill="FFFFFF"/>
        </w:rPr>
        <w:t>BY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[LOCATION hdfs_path]</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[TBLPROPERTIES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[COMMENT </w:t>
      </w:r>
      <w:r w:rsidRPr="0008531D">
        <w:rPr>
          <w:rFonts w:ascii="Courier New" w:eastAsia="宋体" w:hAnsi="Courier New" w:cs="Courier New"/>
          <w:color w:val="009100"/>
          <w:kern w:val="0"/>
          <w:sz w:val="24"/>
          <w:szCs w:val="24"/>
        </w:rPr>
        <w:t>"index comment"</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CREATE INDEX creates an index on a table using the given list of columns as keys. See</w:t>
      </w:r>
      <w:r w:rsidRPr="0008531D">
        <w:rPr>
          <w:rFonts w:ascii="Helvetica" w:eastAsia="宋体" w:hAnsi="Helvetica" w:cs="Helvetica"/>
          <w:color w:val="000000"/>
          <w:kern w:val="0"/>
          <w:sz w:val="20"/>
        </w:rPr>
        <w:t> </w:t>
      </w:r>
      <w:hyperlink r:id="rId51" w:anchor="CREATE_INDEX" w:history="1">
        <w:r w:rsidRPr="0008531D">
          <w:rPr>
            <w:rFonts w:ascii="Helvetica" w:eastAsia="宋体" w:hAnsi="Helvetica" w:cs="Helvetica"/>
            <w:color w:val="003366"/>
            <w:kern w:val="0"/>
            <w:sz w:val="20"/>
            <w:u w:val="single"/>
          </w:rPr>
          <w:t>http://wiki.apache.org/hadoop/Hive/IndexDev#CREATE_INDEX</w:t>
        </w:r>
      </w:hyperlink>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27" w:name="LanguageManualDDL-DropIndex"/>
      <w:bookmarkEnd w:id="27"/>
      <w:r w:rsidRPr="0008531D">
        <w:rPr>
          <w:rFonts w:ascii="Helvetica" w:eastAsia="宋体" w:hAnsi="Helvetica" w:cs="Helvetica"/>
          <w:b/>
          <w:bCs/>
          <w:color w:val="003366"/>
          <w:kern w:val="0"/>
          <w:sz w:val="30"/>
          <w:szCs w:val="30"/>
          <w:shd w:val="clear" w:color="auto" w:fill="FFFFFF"/>
        </w:rPr>
        <w:t>Drop Index</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DROP INDEX [IF EXISTS] index_name ON table_name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DROP INDEX drops the index, as well as deleting the index table.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Hive 0.70 or later, DROP returns an error if the index doesn't exist, unless IF EXISTS is specified or the configuration variable hive.exec.drop.ignorenonexistent is set to true.</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28" w:name="LanguageManualDDL-Show%2FDescribeStateme"/>
      <w:bookmarkEnd w:id="28"/>
      <w:r w:rsidRPr="0008531D">
        <w:rPr>
          <w:rFonts w:ascii="Helvetica" w:eastAsia="宋体" w:hAnsi="Helvetica" w:cs="Helvetica"/>
          <w:b/>
          <w:bCs/>
          <w:color w:val="003366"/>
          <w:kern w:val="0"/>
          <w:sz w:val="36"/>
          <w:szCs w:val="36"/>
          <w:shd w:val="clear" w:color="auto" w:fill="FFFFFF"/>
        </w:rPr>
        <w:t>Show/Describe Statements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These statements provide a way to query the Hive metastore for existing data and metadata accessible to this Hive system.</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29" w:name="LanguageManualDDL-ShowDatabases"/>
      <w:bookmarkEnd w:id="29"/>
      <w:r w:rsidRPr="0008531D">
        <w:rPr>
          <w:rFonts w:ascii="Helvetica" w:eastAsia="宋体" w:hAnsi="Helvetica" w:cs="Helvetica"/>
          <w:b/>
          <w:bCs/>
          <w:color w:val="003366"/>
          <w:kern w:val="0"/>
          <w:sz w:val="30"/>
          <w:szCs w:val="30"/>
          <w:shd w:val="clear" w:color="auto" w:fill="FFFFFF"/>
        </w:rPr>
        <w:t>Show Databases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SHOW (DATABASES|SCHEMAS) [LIKE identifier_with_wildcards];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SHOW DATABASES lists all of the databases defined in the metastore. The optional LIKE clause allows the list of databases to be filtered using a regular expression. The regular expression may only contain '</w:t>
      </w:r>
      <w:r w:rsidRPr="0008531D">
        <w:rPr>
          <w:rFonts w:ascii="Helvetica" w:eastAsia="宋体" w:hAnsi="Helvetica" w:cs="Helvetica"/>
          <w:b/>
          <w:bCs/>
          <w:color w:val="000000"/>
          <w:kern w:val="0"/>
          <w:sz w:val="20"/>
          <w:szCs w:val="20"/>
          <w:shd w:val="clear" w:color="auto" w:fill="FFFFFF"/>
        </w:rPr>
        <w:t>' for any character</w:t>
      </w:r>
      <w:r w:rsidRPr="0008531D">
        <w:rPr>
          <w:rFonts w:ascii="Helvetica" w:eastAsia="宋体" w:hAnsi="Helvetica" w:cs="Helvetica"/>
          <w:b/>
          <w:bCs/>
          <w:color w:val="000000"/>
          <w:kern w:val="0"/>
          <w:sz w:val="20"/>
        </w:rPr>
        <w:t>[s] </w:t>
      </w:r>
      <w:r w:rsidRPr="0008531D">
        <w:rPr>
          <w:rFonts w:ascii="Helvetica" w:eastAsia="宋体" w:hAnsi="Helvetica" w:cs="Helvetica"/>
          <w:b/>
          <w:bCs/>
          <w:color w:val="000000"/>
          <w:kern w:val="0"/>
          <w:sz w:val="20"/>
          <w:szCs w:val="20"/>
          <w:shd w:val="clear" w:color="auto" w:fill="FFFFFF"/>
        </w:rPr>
        <w:t>or '|' for a choice. Examples are 'employees', 'emp</w:t>
      </w:r>
      <w:r w:rsidRPr="0008531D">
        <w:rPr>
          <w:rFonts w:ascii="Helvetica" w:eastAsia="宋体" w:hAnsi="Helvetica" w:cs="Helvetica"/>
          <w:color w:val="000000"/>
          <w:kern w:val="0"/>
          <w:sz w:val="20"/>
          <w:szCs w:val="20"/>
          <w:shd w:val="clear" w:color="auto" w:fill="FFFFFF"/>
        </w:rPr>
        <w:t>', "</w:t>
      </w:r>
      <w:proofErr w:type="gramStart"/>
      <w:r w:rsidRPr="0008531D">
        <w:rPr>
          <w:rFonts w:ascii="Helvetica" w:eastAsia="宋体" w:hAnsi="Helvetica" w:cs="Helvetica"/>
          <w:color w:val="000000"/>
          <w:kern w:val="0"/>
          <w:sz w:val="20"/>
          <w:szCs w:val="20"/>
          <w:shd w:val="clear" w:color="auto" w:fill="FFFFFF"/>
        </w:rPr>
        <w:t>emp</w:t>
      </w:r>
      <w:proofErr w:type="gramEnd"/>
      <w:r w:rsidRPr="0008531D">
        <w:rPr>
          <w:rFonts w:ascii="Helvetica" w:eastAsia="宋体" w:hAnsi="Helvetica" w:cs="Helvetica"/>
          <w:color w:val="000000"/>
          <w:kern w:val="0"/>
          <w:sz w:val="20"/>
          <w:szCs w:val="20"/>
          <w:shd w:val="clear" w:color="auto" w:fill="FFFFFF"/>
        </w:rPr>
        <w:t>*|*ees', all of which will match the database named 'employees'.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30" w:name="LanguageManualDDL-ShowTables"/>
      <w:bookmarkEnd w:id="30"/>
      <w:r w:rsidRPr="0008531D">
        <w:rPr>
          <w:rFonts w:ascii="Helvetica" w:eastAsia="宋体" w:hAnsi="Helvetica" w:cs="Helvetica"/>
          <w:b/>
          <w:bCs/>
          <w:color w:val="003366"/>
          <w:kern w:val="0"/>
          <w:sz w:val="30"/>
          <w:szCs w:val="30"/>
          <w:shd w:val="clear" w:color="auto" w:fill="FFFFFF"/>
        </w:rPr>
        <w:t>Show Tables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SHOW TABLES identifier_with_wildcards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SHOW TABLES lists all the base tables and views with names matching the given regular expression. Regular expression can contain only '</w:t>
      </w:r>
      <w:r w:rsidRPr="0008531D">
        <w:rPr>
          <w:rFonts w:ascii="Helvetica" w:eastAsia="宋体" w:hAnsi="Helvetica" w:cs="Helvetica"/>
          <w:b/>
          <w:bCs/>
          <w:color w:val="000000"/>
          <w:kern w:val="0"/>
          <w:sz w:val="20"/>
          <w:szCs w:val="20"/>
          <w:shd w:val="clear" w:color="auto" w:fill="FFFFFF"/>
        </w:rPr>
        <w:t>' for any character</w:t>
      </w:r>
      <w:r w:rsidRPr="0008531D">
        <w:rPr>
          <w:rFonts w:ascii="Helvetica" w:eastAsia="宋体" w:hAnsi="Helvetica" w:cs="Helvetica"/>
          <w:b/>
          <w:bCs/>
          <w:color w:val="000000"/>
          <w:kern w:val="0"/>
          <w:sz w:val="20"/>
        </w:rPr>
        <w:t>[s] </w:t>
      </w:r>
      <w:r w:rsidRPr="0008531D">
        <w:rPr>
          <w:rFonts w:ascii="Helvetica" w:eastAsia="宋体" w:hAnsi="Helvetica" w:cs="Helvetica"/>
          <w:b/>
          <w:bCs/>
          <w:color w:val="000000"/>
          <w:kern w:val="0"/>
          <w:sz w:val="20"/>
          <w:szCs w:val="20"/>
          <w:shd w:val="clear" w:color="auto" w:fill="FFFFFF"/>
        </w:rPr>
        <w:t>or '|' for a choice. Examples are 'page_view', 'page_v</w:t>
      </w:r>
      <w:r w:rsidRPr="0008531D">
        <w:rPr>
          <w:rFonts w:ascii="Helvetica" w:eastAsia="宋体" w:hAnsi="Helvetica" w:cs="Helvetica"/>
          <w:color w:val="000000"/>
          <w:kern w:val="0"/>
          <w:sz w:val="20"/>
          <w:szCs w:val="20"/>
          <w:shd w:val="clear" w:color="auto" w:fill="FFFFFF"/>
        </w:rPr>
        <w:t xml:space="preserve">', </w:t>
      </w:r>
      <w:proofErr w:type="gramStart"/>
      <w:r w:rsidRPr="0008531D">
        <w:rPr>
          <w:rFonts w:ascii="Helvetica" w:eastAsia="宋体" w:hAnsi="Helvetica" w:cs="Helvetica"/>
          <w:color w:val="000000"/>
          <w:kern w:val="0"/>
          <w:sz w:val="20"/>
          <w:szCs w:val="20"/>
          <w:shd w:val="clear" w:color="auto" w:fill="FFFFFF"/>
        </w:rPr>
        <w:t>'</w:t>
      </w:r>
      <w:r w:rsidRPr="0008531D">
        <w:rPr>
          <w:rFonts w:ascii="Helvetica" w:eastAsia="宋体" w:hAnsi="Helvetica" w:cs="Helvetica"/>
          <w:b/>
          <w:bCs/>
          <w:color w:val="000000"/>
          <w:kern w:val="0"/>
          <w:sz w:val="20"/>
          <w:szCs w:val="20"/>
          <w:shd w:val="clear" w:color="auto" w:fill="FFFFFF"/>
        </w:rPr>
        <w:t>view</w:t>
      </w:r>
      <w:proofErr w:type="gramEnd"/>
      <w:r w:rsidRPr="0008531D">
        <w:rPr>
          <w:rFonts w:ascii="Helvetica" w:eastAsia="宋体" w:hAnsi="Helvetica" w:cs="Helvetica"/>
          <w:b/>
          <w:bCs/>
          <w:color w:val="000000"/>
          <w:kern w:val="0"/>
          <w:sz w:val="20"/>
          <w:szCs w:val="20"/>
          <w:shd w:val="clear" w:color="auto" w:fill="FFFFFF"/>
        </w:rPr>
        <w:t>|page</w:t>
      </w:r>
      <w:r w:rsidRPr="0008531D">
        <w:rPr>
          <w:rFonts w:ascii="Helvetica" w:eastAsia="宋体" w:hAnsi="Helvetica" w:cs="Helvetica"/>
          <w:color w:val="000000"/>
          <w:kern w:val="0"/>
          <w:sz w:val="20"/>
          <w:szCs w:val="20"/>
          <w:shd w:val="clear" w:color="auto" w:fill="FFFFFF"/>
        </w:rPr>
        <w:t>', all which will match 'page_view' table. Matching tables are listed in alphabetical order. It is not an error if there are no matching tables found in metastore.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31" w:name="LanguageManualDDL-ShowPartitions"/>
      <w:bookmarkEnd w:id="31"/>
      <w:r w:rsidRPr="0008531D">
        <w:rPr>
          <w:rFonts w:ascii="Helvetica" w:eastAsia="宋体" w:hAnsi="Helvetica" w:cs="Helvetica"/>
          <w:b/>
          <w:bCs/>
          <w:color w:val="003366"/>
          <w:kern w:val="0"/>
          <w:sz w:val="30"/>
          <w:szCs w:val="30"/>
          <w:shd w:val="clear" w:color="auto" w:fill="FFFFFF"/>
        </w:rPr>
        <w:lastRenderedPageBreak/>
        <w:t>Show Partitions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SHOW PARTITIONS table_name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SHOW PARTITIONS lists all the existing partitions for a given base table. Partitions are listed in alphabetical order.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It is also possible to specify parts of a partition specification to filter the resulting list. Note: This feature is only available starting in version 0.6.</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SHOW PARTITIONS table_name </w:t>
      </w:r>
      <w:proofErr w:type="gramStart"/>
      <w:r w:rsidRPr="0008531D">
        <w:rPr>
          <w:rFonts w:ascii="Courier New" w:eastAsia="宋体" w:hAnsi="Courier New" w:cs="Courier New"/>
          <w:color w:val="000000"/>
          <w:kern w:val="0"/>
          <w:sz w:val="24"/>
          <w:szCs w:val="24"/>
          <w:shd w:val="clear" w:color="auto" w:fill="FFFFFF"/>
        </w:rPr>
        <w:t>PARTITION(</w:t>
      </w:r>
      <w:proofErr w:type="gramEnd"/>
      <w:r w:rsidRPr="0008531D">
        <w:rPr>
          <w:rFonts w:ascii="Courier New" w:eastAsia="宋体" w:hAnsi="Courier New" w:cs="Courier New"/>
          <w:color w:val="000000"/>
          <w:kern w:val="0"/>
          <w:sz w:val="24"/>
          <w:szCs w:val="24"/>
          <w:shd w:val="clear" w:color="auto" w:fill="FFFFFF"/>
        </w:rPr>
        <w:t>ds='2010-03-03');</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SHOW PARTITIONS table_name </w:t>
      </w:r>
      <w:proofErr w:type="gramStart"/>
      <w:r w:rsidRPr="0008531D">
        <w:rPr>
          <w:rFonts w:ascii="Courier New" w:eastAsia="宋体" w:hAnsi="Courier New" w:cs="Courier New"/>
          <w:color w:val="000000"/>
          <w:kern w:val="0"/>
          <w:sz w:val="24"/>
          <w:szCs w:val="24"/>
          <w:shd w:val="clear" w:color="auto" w:fill="FFFFFF"/>
        </w:rPr>
        <w:t>PARTITION(</w:t>
      </w:r>
      <w:proofErr w:type="gramEnd"/>
      <w:r w:rsidRPr="0008531D">
        <w:rPr>
          <w:rFonts w:ascii="Courier New" w:eastAsia="宋体" w:hAnsi="Courier New" w:cs="Courier New"/>
          <w:color w:val="000000"/>
          <w:kern w:val="0"/>
          <w:sz w:val="24"/>
          <w:szCs w:val="24"/>
          <w:shd w:val="clear" w:color="auto" w:fill="FFFFFF"/>
        </w:rPr>
        <w:t>hr='12');</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SHOW PARTITIONS table_name </w:t>
      </w:r>
      <w:proofErr w:type="gramStart"/>
      <w:r w:rsidRPr="0008531D">
        <w:rPr>
          <w:rFonts w:ascii="Courier New" w:eastAsia="宋体" w:hAnsi="Courier New" w:cs="Courier New"/>
          <w:color w:val="000000"/>
          <w:kern w:val="0"/>
          <w:sz w:val="24"/>
          <w:szCs w:val="24"/>
          <w:shd w:val="clear" w:color="auto" w:fill="FFFFFF"/>
        </w:rPr>
        <w:t>PARTITION(</w:t>
      </w:r>
      <w:proofErr w:type="gramEnd"/>
      <w:r w:rsidRPr="0008531D">
        <w:rPr>
          <w:rFonts w:ascii="Courier New" w:eastAsia="宋体" w:hAnsi="Courier New" w:cs="Courier New"/>
          <w:color w:val="000000"/>
          <w:kern w:val="0"/>
          <w:sz w:val="24"/>
          <w:szCs w:val="24"/>
          <w:shd w:val="clear" w:color="auto" w:fill="FFFFFF"/>
        </w:rPr>
        <w:t>ds='2010-03-03', hr='12');</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32" w:name="LanguageManualDDL-ShowTable%2FPartitions"/>
      <w:bookmarkEnd w:id="32"/>
      <w:r w:rsidRPr="0008531D">
        <w:rPr>
          <w:rFonts w:ascii="Helvetica" w:eastAsia="宋体" w:hAnsi="Helvetica" w:cs="Helvetica"/>
          <w:b/>
          <w:bCs/>
          <w:color w:val="003366"/>
          <w:kern w:val="0"/>
          <w:sz w:val="30"/>
          <w:szCs w:val="30"/>
          <w:shd w:val="clear" w:color="auto" w:fill="FFFFFF"/>
        </w:rPr>
        <w:t>Show Table/Partitions Extended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SHOW TABLE EXTENDED [IN|FROM database_name] LIKE identifier_with_wildcards [</w:t>
      </w:r>
      <w:proofErr w:type="gramStart"/>
      <w:r w:rsidRPr="0008531D">
        <w:rPr>
          <w:rFonts w:ascii="Courier New" w:eastAsia="宋体" w:hAnsi="Courier New" w:cs="Courier New"/>
          <w:color w:val="000000"/>
          <w:kern w:val="0"/>
          <w:sz w:val="24"/>
          <w:szCs w:val="24"/>
          <w:shd w:val="clear" w:color="auto" w:fill="FFFFFF"/>
        </w:rPr>
        <w:t>PARTITION(</w:t>
      </w:r>
      <w:proofErr w:type="gramEnd"/>
      <w:r w:rsidRPr="0008531D">
        <w:rPr>
          <w:rFonts w:ascii="Courier New" w:eastAsia="宋体" w:hAnsi="Courier New" w:cs="Courier New"/>
          <w:color w:val="000000"/>
          <w:kern w:val="0"/>
          <w:sz w:val="24"/>
          <w:szCs w:val="24"/>
          <w:shd w:val="clear" w:color="auto" w:fill="FFFFFF"/>
        </w:rPr>
        <w:t>partition_desc)]</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SHOW TABLE EXTENDED will list information for all tables matching the given regular expression. Users can not use regular expression for table name if a partition specification is present. This command's output includes basic table information and file system information like totalNumberFiles, totalFileSize, maxFileSize, minFileSize</w:t>
      </w:r>
      <w:proofErr w:type="gramStart"/>
      <w:r w:rsidRPr="0008531D">
        <w:rPr>
          <w:rFonts w:ascii="Helvetica" w:eastAsia="宋体" w:hAnsi="Helvetica" w:cs="Helvetica"/>
          <w:color w:val="000000"/>
          <w:kern w:val="0"/>
          <w:sz w:val="20"/>
          <w:szCs w:val="20"/>
          <w:shd w:val="clear" w:color="auto" w:fill="FFFFFF"/>
        </w:rPr>
        <w:t>,lastAccessTime</w:t>
      </w:r>
      <w:proofErr w:type="gramEnd"/>
      <w:r w:rsidRPr="0008531D">
        <w:rPr>
          <w:rFonts w:ascii="Helvetica" w:eastAsia="宋体" w:hAnsi="Helvetica" w:cs="Helvetica"/>
          <w:color w:val="000000"/>
          <w:kern w:val="0"/>
          <w:sz w:val="20"/>
          <w:szCs w:val="20"/>
          <w:shd w:val="clear" w:color="auto" w:fill="FFFFFF"/>
        </w:rPr>
        <w:t>, and lastUpdateTime. If partition is present, it will output the given partition's file system information instead of table's file system information.</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33" w:name="LanguageManualDDL-ShowFunctions"/>
      <w:bookmarkEnd w:id="33"/>
      <w:r w:rsidRPr="0008531D">
        <w:rPr>
          <w:rFonts w:ascii="Helvetica" w:eastAsia="宋体" w:hAnsi="Helvetica" w:cs="Helvetica"/>
          <w:b/>
          <w:bCs/>
          <w:color w:val="003366"/>
          <w:kern w:val="0"/>
          <w:sz w:val="30"/>
          <w:szCs w:val="30"/>
          <w:shd w:val="clear" w:color="auto" w:fill="FFFFFF"/>
        </w:rPr>
        <w:t>Show Functions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SHOW FUNCTIONS </w:t>
      </w:r>
      <w:r w:rsidRPr="0008531D">
        <w:rPr>
          <w:rFonts w:ascii="Courier New" w:eastAsia="宋体" w:hAnsi="Courier New" w:cs="Courier New"/>
          <w:color w:val="009100"/>
          <w:kern w:val="0"/>
          <w:sz w:val="24"/>
          <w:szCs w:val="24"/>
        </w:rPr>
        <w:t>"a.*"</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SHOW FUNCTIONS lists all the user defined and builtin functions matching the regular expression. To get all functions use ".*"</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34" w:name="LanguageManualDDL-ShowIndexes"/>
      <w:bookmarkEnd w:id="34"/>
      <w:r w:rsidRPr="0008531D">
        <w:rPr>
          <w:rFonts w:ascii="Helvetica" w:eastAsia="宋体" w:hAnsi="Helvetica" w:cs="Helvetica"/>
          <w:b/>
          <w:bCs/>
          <w:color w:val="003366"/>
          <w:kern w:val="0"/>
          <w:sz w:val="30"/>
          <w:szCs w:val="30"/>
          <w:shd w:val="clear" w:color="auto" w:fill="FFFFFF"/>
        </w:rPr>
        <w:t>Show Indexes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SHOW [FORMATTED] (INDEX|INDEXES) ON table_with_index [(FROM|IN) db_name]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SHOW INDEXES shows all of the indexes on a certain column, as well as information about them: index name, table name, names of the columns used as keys, index table name, index type, and comment. If the FORMATTED keyword is used, then column titles are printed for each column. Not available until 0.7 release.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35" w:name="LanguageManualDDL-DescribeDatabase"/>
      <w:bookmarkEnd w:id="35"/>
      <w:r w:rsidRPr="0008531D">
        <w:rPr>
          <w:rFonts w:ascii="Helvetica" w:eastAsia="宋体" w:hAnsi="Helvetica" w:cs="Helvetica"/>
          <w:b/>
          <w:bCs/>
          <w:color w:val="003366"/>
          <w:kern w:val="0"/>
          <w:sz w:val="30"/>
          <w:szCs w:val="30"/>
          <w:shd w:val="clear" w:color="auto" w:fill="FFFFFF"/>
        </w:rPr>
        <w:t>Describe Database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DESCRIBE DATABASE db_name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DESCRIBE DATABASE will show the name of the database, its comment (if one has been set), and its root location on the filesystem. Not available until the 0.7 release.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36" w:name="LanguageManualDDL-DescribeTable%2FColumn"/>
      <w:bookmarkEnd w:id="36"/>
      <w:r w:rsidRPr="0008531D">
        <w:rPr>
          <w:rFonts w:ascii="Helvetica" w:eastAsia="宋体" w:hAnsi="Helvetica" w:cs="Helvetica"/>
          <w:b/>
          <w:bCs/>
          <w:color w:val="003366"/>
          <w:kern w:val="0"/>
          <w:sz w:val="30"/>
          <w:szCs w:val="30"/>
          <w:shd w:val="clear" w:color="auto" w:fill="FFFFFF"/>
        </w:rPr>
        <w:t>Describe Table/Column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DESCRIBE [EXTENDED|FORMATTED] table_</w:t>
      </w:r>
      <w:proofErr w:type="gramStart"/>
      <w:r w:rsidRPr="0008531D">
        <w:rPr>
          <w:rFonts w:ascii="Courier New" w:eastAsia="宋体" w:hAnsi="Courier New" w:cs="Courier New"/>
          <w:color w:val="000000"/>
          <w:kern w:val="0"/>
          <w:sz w:val="24"/>
          <w:szCs w:val="24"/>
          <w:shd w:val="clear" w:color="auto" w:fill="FFFFFF"/>
        </w:rPr>
        <w:t>name[</w:t>
      </w:r>
      <w:proofErr w:type="gramEnd"/>
      <w:r w:rsidRPr="0008531D">
        <w:rPr>
          <w:rFonts w:ascii="Courier New" w:eastAsia="宋体" w:hAnsi="Courier New" w:cs="Courier New"/>
          <w:color w:val="000000"/>
          <w:kern w:val="0"/>
          <w:sz w:val="24"/>
          <w:szCs w:val="24"/>
          <w:shd w:val="clear" w:color="auto" w:fill="FFFFFF"/>
        </w:rPr>
        <w:t>DOT col_name ( [DOT field_name] | [DOT '$elem$'] | [DOT '$key$'] | [DOT '$value$'] )* ]</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DESCRIBE TABLE shows the list of columns including partition columns for the given table. If the EXTENDED keyword is specified then it will show all the metadata for the table in Thrift serialized form. This is generally only useful for debugging and not for general use. If the FORMATTED keyword is specified, then it will show the metadata in a tabular format.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If a table has complex column then you can examine the attributes of this column by specifying table_name.complex_col_name (and '$elem$' for array element, '$key$' for map key, and '$value$' for map value). You can specify this recursively to explore the complex column type.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For a view, DESCRIBE TABLE EXTENDED can be used to retrieve the view's definition. Two relevant attributes are provided: both the original view definition as specified by the </w:t>
      </w:r>
      <w:proofErr w:type="gramStart"/>
      <w:r w:rsidRPr="0008531D">
        <w:rPr>
          <w:rFonts w:ascii="Helvetica" w:eastAsia="宋体" w:hAnsi="Helvetica" w:cs="Helvetica"/>
          <w:color w:val="000000"/>
          <w:kern w:val="0"/>
          <w:sz w:val="20"/>
          <w:szCs w:val="20"/>
          <w:shd w:val="clear" w:color="auto" w:fill="FFFFFF"/>
        </w:rPr>
        <w:t>user,</w:t>
      </w:r>
      <w:proofErr w:type="gramEnd"/>
      <w:r w:rsidRPr="0008531D">
        <w:rPr>
          <w:rFonts w:ascii="Helvetica" w:eastAsia="宋体" w:hAnsi="Helvetica" w:cs="Helvetica"/>
          <w:color w:val="000000"/>
          <w:kern w:val="0"/>
          <w:sz w:val="20"/>
          <w:szCs w:val="20"/>
          <w:shd w:val="clear" w:color="auto" w:fill="FFFFFF"/>
        </w:rPr>
        <w:t xml:space="preserve"> and an expanded definition used internally by Hive.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DESCRIBE [EXTENDED] table_name partition_spec</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This statement lists metadata for a given partition. The output is similar to that of DESCRIBE TABLE. Presently, the column information associated with a particular partition is not used while preparing plans.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DESCRIBE EXTENDED page_view PARTITION (ds='2008-08-08');</w:t>
      </w:r>
    </w:p>
    <w:p w:rsidR="0008531D" w:rsidRDefault="0008531D">
      <w:pPr>
        <w:widowControl/>
        <w:jc w:val="left"/>
        <w:rPr>
          <w:rFonts w:ascii="Arial" w:eastAsia="宋体" w:hAnsi="Arial" w:cs="Arial"/>
          <w:kern w:val="0"/>
          <w:sz w:val="16"/>
          <w:szCs w:val="16"/>
        </w:rPr>
      </w:pPr>
      <w:r>
        <w:rPr>
          <w:rFonts w:ascii="Arial" w:eastAsia="宋体" w:hAnsi="Arial" w:cs="Arial"/>
          <w:kern w:val="0"/>
          <w:sz w:val="16"/>
          <w:szCs w:val="16"/>
        </w:rPr>
        <w:br w:type="page"/>
      </w:r>
    </w:p>
    <w:p w:rsidR="0008531D" w:rsidRDefault="0008531D" w:rsidP="0008531D">
      <w:pPr>
        <w:pStyle w:val="1"/>
        <w:spacing w:before="0" w:beforeAutospacing="0" w:after="107" w:afterAutospacing="0" w:line="480" w:lineRule="auto"/>
        <w:rPr>
          <w:rFonts w:ascii="Helvetica" w:hAnsi="Helvetica" w:cs="Helvetica"/>
          <w:color w:val="003366"/>
          <w:sz w:val="36"/>
          <w:szCs w:val="36"/>
          <w:shd w:val="clear" w:color="auto" w:fill="FFFFFF"/>
        </w:rPr>
      </w:pPr>
      <w:hyperlink r:id="rId52" w:history="1">
        <w:r>
          <w:rPr>
            <w:rStyle w:val="a4"/>
            <w:rFonts w:ascii="Helvetica" w:hAnsi="Helvetica" w:cs="Helvetica"/>
            <w:color w:val="003366"/>
            <w:sz w:val="36"/>
            <w:szCs w:val="36"/>
            <w:shd w:val="clear" w:color="auto" w:fill="FFFFFF"/>
          </w:rPr>
          <w:t>LanguageManual DML</w:t>
        </w:r>
      </w:hyperlink>
    </w:p>
    <w:p w:rsidR="0008531D" w:rsidRDefault="0008531D" w:rsidP="00E528CF">
      <w:pPr>
        <w:widowControl/>
        <w:numPr>
          <w:ilvl w:val="0"/>
          <w:numId w:val="2"/>
        </w:numPr>
        <w:spacing w:line="183" w:lineRule="atLeast"/>
        <w:ind w:left="0"/>
        <w:jc w:val="left"/>
        <w:rPr>
          <w:rFonts w:ascii="Helvetica" w:hAnsi="Helvetica" w:cs="Helvetica"/>
          <w:color w:val="666666"/>
          <w:sz w:val="13"/>
          <w:szCs w:val="13"/>
          <w:shd w:val="clear" w:color="auto" w:fill="FFFFFF"/>
        </w:rPr>
      </w:pPr>
    </w:p>
    <w:p w:rsidR="0008531D" w:rsidRDefault="0008531D" w:rsidP="00E528CF">
      <w:pPr>
        <w:widowControl/>
        <w:numPr>
          <w:ilvl w:val="0"/>
          <w:numId w:val="2"/>
        </w:numPr>
        <w:spacing w:line="183" w:lineRule="atLeast"/>
        <w:ind w:left="0"/>
        <w:jc w:val="left"/>
        <w:rPr>
          <w:rFonts w:ascii="Helvetica" w:hAnsi="Helvetica" w:cs="Helvetica"/>
          <w:color w:val="666666"/>
          <w:sz w:val="13"/>
          <w:szCs w:val="13"/>
          <w:shd w:val="clear" w:color="auto" w:fill="FFFFFF"/>
        </w:rPr>
      </w:pPr>
      <w:r>
        <w:rPr>
          <w:rFonts w:ascii="Helvetica" w:hAnsi="Helvetica" w:cs="Helvetica"/>
          <w:color w:val="666666"/>
          <w:sz w:val="13"/>
          <w:szCs w:val="13"/>
          <w:shd w:val="clear" w:color="auto" w:fill="FFFFFF"/>
        </w:rPr>
        <w:t>Added by</w:t>
      </w:r>
      <w:r>
        <w:rPr>
          <w:rStyle w:val="apple-converted-space"/>
          <w:rFonts w:ascii="Helvetica" w:hAnsi="Helvetica" w:cs="Helvetica"/>
          <w:color w:val="666666"/>
          <w:sz w:val="13"/>
          <w:szCs w:val="13"/>
          <w:shd w:val="clear" w:color="auto" w:fill="FFFFFF"/>
        </w:rPr>
        <w:t> </w:t>
      </w:r>
      <w:hyperlink r:id="rId53" w:history="1">
        <w:r>
          <w:rPr>
            <w:rStyle w:val="a4"/>
            <w:rFonts w:ascii="Helvetica" w:hAnsi="Helvetica" w:cs="Helvetica"/>
            <w:color w:val="666666"/>
            <w:sz w:val="13"/>
            <w:szCs w:val="13"/>
            <w:shd w:val="clear" w:color="auto" w:fill="FFFFFF"/>
          </w:rPr>
          <w:t>Confluence Administrator</w:t>
        </w:r>
      </w:hyperlink>
      <w:r>
        <w:rPr>
          <w:rFonts w:ascii="Helvetica" w:hAnsi="Helvetica" w:cs="Helvetica"/>
          <w:color w:val="666666"/>
          <w:sz w:val="13"/>
          <w:szCs w:val="13"/>
          <w:shd w:val="clear" w:color="auto" w:fill="FFFFFF"/>
        </w:rPr>
        <w:t>, last edited by</w:t>
      </w:r>
      <w:r>
        <w:rPr>
          <w:rStyle w:val="apple-converted-space"/>
          <w:rFonts w:ascii="Helvetica" w:hAnsi="Helvetica" w:cs="Helvetica"/>
          <w:color w:val="666666"/>
          <w:sz w:val="13"/>
          <w:szCs w:val="13"/>
          <w:shd w:val="clear" w:color="auto" w:fill="FFFFFF"/>
        </w:rPr>
        <w:t> </w:t>
      </w:r>
      <w:hyperlink r:id="rId54" w:history="1">
        <w:r>
          <w:rPr>
            <w:rStyle w:val="a4"/>
            <w:rFonts w:ascii="Helvetica" w:hAnsi="Helvetica" w:cs="Helvetica"/>
            <w:color w:val="666666"/>
            <w:sz w:val="13"/>
            <w:szCs w:val="13"/>
            <w:shd w:val="clear" w:color="auto" w:fill="FFFFFF"/>
          </w:rPr>
          <w:t>Franklin Hu</w:t>
        </w:r>
      </w:hyperlink>
      <w:r>
        <w:rPr>
          <w:rStyle w:val="apple-converted-space"/>
          <w:rFonts w:ascii="Helvetica" w:hAnsi="Helvetica" w:cs="Helvetica"/>
          <w:color w:val="666666"/>
          <w:sz w:val="13"/>
          <w:szCs w:val="13"/>
          <w:shd w:val="clear" w:color="auto" w:fill="FFFFFF"/>
        </w:rPr>
        <w:t> </w:t>
      </w:r>
      <w:r>
        <w:rPr>
          <w:rFonts w:ascii="Helvetica" w:hAnsi="Helvetica" w:cs="Helvetica"/>
          <w:color w:val="666666"/>
          <w:sz w:val="13"/>
          <w:szCs w:val="13"/>
          <w:shd w:val="clear" w:color="auto" w:fill="FFFFFF"/>
        </w:rPr>
        <w:t>on Jul 18, 2011</w:t>
      </w:r>
      <w:r>
        <w:rPr>
          <w:rStyle w:val="apple-converted-space"/>
          <w:rFonts w:ascii="Helvetica" w:hAnsi="Helvetica" w:cs="Helvetica"/>
          <w:color w:val="666666"/>
          <w:sz w:val="13"/>
          <w:szCs w:val="13"/>
          <w:shd w:val="clear" w:color="auto" w:fill="FFFFFF"/>
        </w:rPr>
        <w:t> </w:t>
      </w:r>
      <w:r>
        <w:rPr>
          <w:rStyle w:val="noprint"/>
          <w:rFonts w:ascii="Helvetica" w:hAnsi="Helvetica" w:cs="Helvetica"/>
          <w:color w:val="666666"/>
          <w:sz w:val="13"/>
          <w:szCs w:val="13"/>
          <w:shd w:val="clear" w:color="auto" w:fill="FFFFFF"/>
        </w:rPr>
        <w:t> (</w:t>
      </w:r>
      <w:hyperlink r:id="rId55" w:history="1">
        <w:r>
          <w:rPr>
            <w:rStyle w:val="a4"/>
            <w:rFonts w:ascii="Helvetica" w:hAnsi="Helvetica" w:cs="Helvetica"/>
            <w:color w:val="666666"/>
            <w:sz w:val="13"/>
            <w:szCs w:val="13"/>
            <w:shd w:val="clear" w:color="auto" w:fill="FFFFFF"/>
          </w:rPr>
          <w:t>view change</w:t>
        </w:r>
      </w:hyperlink>
      <w:r>
        <w:rPr>
          <w:rStyle w:val="noprint"/>
          <w:rFonts w:ascii="Helvetica" w:hAnsi="Helvetica" w:cs="Helvetica"/>
          <w:color w:val="666666"/>
          <w:sz w:val="13"/>
          <w:szCs w:val="13"/>
          <w:shd w:val="clear" w:color="auto" w:fill="FFFFFF"/>
        </w:rPr>
        <w:t>)</w:t>
      </w:r>
    </w:p>
    <w:p w:rsidR="0008531D" w:rsidRDefault="0008531D" w:rsidP="0008531D">
      <w:pPr>
        <w:pStyle w:val="a3"/>
        <w:spacing w:before="107" w:beforeAutospacing="0" w:after="107"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Hive Data Manipulation Language =</w:t>
      </w:r>
    </w:p>
    <w:p w:rsidR="0008531D" w:rsidRDefault="0008531D" w:rsidP="00E528CF">
      <w:pPr>
        <w:widowControl/>
        <w:numPr>
          <w:ilvl w:val="0"/>
          <w:numId w:val="3"/>
        </w:numPr>
        <w:spacing w:line="260" w:lineRule="atLeast"/>
        <w:jc w:val="left"/>
        <w:rPr>
          <w:rFonts w:ascii="Helvetica" w:hAnsi="Helvetica" w:cs="Helvetica"/>
          <w:color w:val="000000"/>
          <w:sz w:val="20"/>
          <w:szCs w:val="20"/>
          <w:shd w:val="clear" w:color="auto" w:fill="FFFFFF"/>
        </w:rPr>
      </w:pPr>
      <w:hyperlink r:id="rId56" w:anchor="LanguageManualDML-Loadingfilesintotables" w:history="1">
        <w:r>
          <w:rPr>
            <w:rStyle w:val="a4"/>
            <w:rFonts w:ascii="Helvetica" w:hAnsi="Helvetica" w:cs="Helvetica"/>
            <w:color w:val="003366"/>
            <w:sz w:val="20"/>
            <w:szCs w:val="20"/>
            <w:shd w:val="clear" w:color="auto" w:fill="FFFFFF"/>
          </w:rPr>
          <w:t>Loading files into tables</w:t>
        </w:r>
      </w:hyperlink>
    </w:p>
    <w:p w:rsidR="0008531D" w:rsidRDefault="0008531D" w:rsidP="00E528CF">
      <w:pPr>
        <w:widowControl/>
        <w:numPr>
          <w:ilvl w:val="1"/>
          <w:numId w:val="3"/>
        </w:numPr>
        <w:spacing w:line="260" w:lineRule="atLeast"/>
        <w:jc w:val="left"/>
        <w:rPr>
          <w:rFonts w:ascii="Helvetica" w:hAnsi="Helvetica" w:cs="Helvetica"/>
          <w:color w:val="000000"/>
          <w:sz w:val="20"/>
          <w:szCs w:val="20"/>
          <w:shd w:val="clear" w:color="auto" w:fill="FFFFFF"/>
        </w:rPr>
      </w:pPr>
      <w:hyperlink r:id="rId57" w:anchor="LanguageManualDML-Syntax" w:history="1">
        <w:r>
          <w:rPr>
            <w:rStyle w:val="a4"/>
            <w:rFonts w:ascii="Helvetica" w:hAnsi="Helvetica" w:cs="Helvetica"/>
            <w:color w:val="003366"/>
            <w:sz w:val="20"/>
            <w:szCs w:val="20"/>
            <w:shd w:val="clear" w:color="auto" w:fill="FFFFFF"/>
          </w:rPr>
          <w:t>Syntax</w:t>
        </w:r>
      </w:hyperlink>
    </w:p>
    <w:p w:rsidR="0008531D" w:rsidRDefault="0008531D" w:rsidP="00E528CF">
      <w:pPr>
        <w:widowControl/>
        <w:numPr>
          <w:ilvl w:val="1"/>
          <w:numId w:val="3"/>
        </w:numPr>
        <w:spacing w:line="260" w:lineRule="atLeast"/>
        <w:jc w:val="left"/>
        <w:rPr>
          <w:rFonts w:ascii="Helvetica" w:hAnsi="Helvetica" w:cs="Helvetica"/>
          <w:color w:val="000000"/>
          <w:sz w:val="20"/>
          <w:szCs w:val="20"/>
          <w:shd w:val="clear" w:color="auto" w:fill="FFFFFF"/>
        </w:rPr>
      </w:pPr>
      <w:hyperlink r:id="rId58" w:anchor="LanguageManualDML-Synopsis" w:history="1">
        <w:r>
          <w:rPr>
            <w:rStyle w:val="a4"/>
            <w:rFonts w:ascii="Helvetica" w:hAnsi="Helvetica" w:cs="Helvetica"/>
            <w:color w:val="003366"/>
            <w:sz w:val="20"/>
            <w:szCs w:val="20"/>
            <w:shd w:val="clear" w:color="auto" w:fill="FFFFFF"/>
          </w:rPr>
          <w:t>Synopsis</w:t>
        </w:r>
      </w:hyperlink>
    </w:p>
    <w:p w:rsidR="0008531D" w:rsidRDefault="0008531D" w:rsidP="00E528CF">
      <w:pPr>
        <w:widowControl/>
        <w:numPr>
          <w:ilvl w:val="1"/>
          <w:numId w:val="3"/>
        </w:numPr>
        <w:spacing w:line="260" w:lineRule="atLeast"/>
        <w:jc w:val="left"/>
        <w:rPr>
          <w:rFonts w:ascii="Helvetica" w:hAnsi="Helvetica" w:cs="Helvetica"/>
          <w:color w:val="000000"/>
          <w:sz w:val="20"/>
          <w:szCs w:val="20"/>
          <w:shd w:val="clear" w:color="auto" w:fill="FFFFFF"/>
        </w:rPr>
      </w:pPr>
      <w:hyperlink r:id="rId59" w:anchor="LanguageManualDML-Notes" w:history="1">
        <w:r>
          <w:rPr>
            <w:rStyle w:val="a4"/>
            <w:rFonts w:ascii="Helvetica" w:hAnsi="Helvetica" w:cs="Helvetica"/>
            <w:color w:val="003366"/>
            <w:sz w:val="20"/>
            <w:szCs w:val="20"/>
            <w:shd w:val="clear" w:color="auto" w:fill="FFFFFF"/>
          </w:rPr>
          <w:t>Notes</w:t>
        </w:r>
      </w:hyperlink>
    </w:p>
    <w:p w:rsidR="0008531D" w:rsidRDefault="0008531D" w:rsidP="00E528CF">
      <w:pPr>
        <w:widowControl/>
        <w:numPr>
          <w:ilvl w:val="0"/>
          <w:numId w:val="3"/>
        </w:numPr>
        <w:spacing w:line="260" w:lineRule="atLeast"/>
        <w:jc w:val="left"/>
        <w:rPr>
          <w:rFonts w:ascii="Helvetica" w:hAnsi="Helvetica" w:cs="Helvetica"/>
          <w:color w:val="000000"/>
          <w:sz w:val="20"/>
          <w:szCs w:val="20"/>
          <w:shd w:val="clear" w:color="auto" w:fill="FFFFFF"/>
        </w:rPr>
      </w:pPr>
      <w:hyperlink r:id="rId60" w:anchor="LanguageManualDML-InsertingdataintoHiveTablesfromqueries" w:history="1">
        <w:r>
          <w:rPr>
            <w:rStyle w:val="a4"/>
            <w:rFonts w:ascii="Helvetica" w:hAnsi="Helvetica" w:cs="Helvetica"/>
            <w:color w:val="003366"/>
            <w:sz w:val="20"/>
            <w:szCs w:val="20"/>
            <w:shd w:val="clear" w:color="auto" w:fill="FFFFFF"/>
          </w:rPr>
          <w:t>Inserting data into Hive Tables from queries</w:t>
        </w:r>
      </w:hyperlink>
    </w:p>
    <w:p w:rsidR="0008531D" w:rsidRDefault="0008531D" w:rsidP="00E528CF">
      <w:pPr>
        <w:widowControl/>
        <w:numPr>
          <w:ilvl w:val="1"/>
          <w:numId w:val="3"/>
        </w:numPr>
        <w:spacing w:line="260" w:lineRule="atLeast"/>
        <w:jc w:val="left"/>
        <w:rPr>
          <w:rFonts w:ascii="Helvetica" w:hAnsi="Helvetica" w:cs="Helvetica"/>
          <w:color w:val="000000"/>
          <w:sz w:val="20"/>
          <w:szCs w:val="20"/>
          <w:shd w:val="clear" w:color="auto" w:fill="FFFFFF"/>
        </w:rPr>
      </w:pPr>
      <w:hyperlink r:id="rId61" w:anchor="LanguageManualDML-Syntax" w:history="1">
        <w:r>
          <w:rPr>
            <w:rStyle w:val="a4"/>
            <w:rFonts w:ascii="Helvetica" w:hAnsi="Helvetica" w:cs="Helvetica"/>
            <w:color w:val="003366"/>
            <w:sz w:val="20"/>
            <w:szCs w:val="20"/>
            <w:shd w:val="clear" w:color="auto" w:fill="FFFFFF"/>
          </w:rPr>
          <w:t>Syntax</w:t>
        </w:r>
      </w:hyperlink>
    </w:p>
    <w:p w:rsidR="0008531D" w:rsidRDefault="0008531D" w:rsidP="00E528CF">
      <w:pPr>
        <w:widowControl/>
        <w:numPr>
          <w:ilvl w:val="1"/>
          <w:numId w:val="3"/>
        </w:numPr>
        <w:spacing w:line="260" w:lineRule="atLeast"/>
        <w:jc w:val="left"/>
        <w:rPr>
          <w:rFonts w:ascii="Helvetica" w:hAnsi="Helvetica" w:cs="Helvetica"/>
          <w:color w:val="000000"/>
          <w:sz w:val="20"/>
          <w:szCs w:val="20"/>
          <w:shd w:val="clear" w:color="auto" w:fill="FFFFFF"/>
        </w:rPr>
      </w:pPr>
      <w:hyperlink r:id="rId62" w:anchor="LanguageManualDML-Synopsis" w:history="1">
        <w:r>
          <w:rPr>
            <w:rStyle w:val="a4"/>
            <w:rFonts w:ascii="Helvetica" w:hAnsi="Helvetica" w:cs="Helvetica"/>
            <w:color w:val="003366"/>
            <w:sz w:val="20"/>
            <w:szCs w:val="20"/>
            <w:shd w:val="clear" w:color="auto" w:fill="FFFFFF"/>
          </w:rPr>
          <w:t>Synopsis</w:t>
        </w:r>
      </w:hyperlink>
    </w:p>
    <w:p w:rsidR="0008531D" w:rsidRDefault="0008531D" w:rsidP="00E528CF">
      <w:pPr>
        <w:widowControl/>
        <w:numPr>
          <w:ilvl w:val="1"/>
          <w:numId w:val="3"/>
        </w:numPr>
        <w:spacing w:line="260" w:lineRule="atLeast"/>
        <w:jc w:val="left"/>
        <w:rPr>
          <w:rFonts w:ascii="Helvetica" w:hAnsi="Helvetica" w:cs="Helvetica"/>
          <w:color w:val="000000"/>
          <w:sz w:val="20"/>
          <w:szCs w:val="20"/>
          <w:shd w:val="clear" w:color="auto" w:fill="FFFFFF"/>
        </w:rPr>
      </w:pPr>
      <w:hyperlink r:id="rId63" w:anchor="LanguageManualDML-Notes" w:history="1">
        <w:r>
          <w:rPr>
            <w:rStyle w:val="a4"/>
            <w:rFonts w:ascii="Helvetica" w:hAnsi="Helvetica" w:cs="Helvetica"/>
            <w:color w:val="003366"/>
            <w:sz w:val="20"/>
            <w:szCs w:val="20"/>
            <w:shd w:val="clear" w:color="auto" w:fill="FFFFFF"/>
          </w:rPr>
          <w:t>Notes</w:t>
        </w:r>
      </w:hyperlink>
    </w:p>
    <w:p w:rsidR="0008531D" w:rsidRDefault="0008531D" w:rsidP="00E528CF">
      <w:pPr>
        <w:widowControl/>
        <w:numPr>
          <w:ilvl w:val="0"/>
          <w:numId w:val="3"/>
        </w:numPr>
        <w:spacing w:line="260" w:lineRule="atLeast"/>
        <w:jc w:val="left"/>
        <w:rPr>
          <w:rFonts w:ascii="Helvetica" w:hAnsi="Helvetica" w:cs="Helvetica"/>
          <w:color w:val="000000"/>
          <w:sz w:val="20"/>
          <w:szCs w:val="20"/>
          <w:shd w:val="clear" w:color="auto" w:fill="FFFFFF"/>
        </w:rPr>
      </w:pPr>
      <w:hyperlink r:id="rId64" w:anchor="LanguageManualDML-Writingdataintofilesystemfromqueries" w:history="1">
        <w:r>
          <w:rPr>
            <w:rStyle w:val="a4"/>
            <w:rFonts w:ascii="Helvetica" w:hAnsi="Helvetica" w:cs="Helvetica"/>
            <w:color w:val="003366"/>
            <w:sz w:val="20"/>
            <w:szCs w:val="20"/>
            <w:shd w:val="clear" w:color="auto" w:fill="FFFFFF"/>
          </w:rPr>
          <w:t>Writing data into filesystem from queries</w:t>
        </w:r>
      </w:hyperlink>
    </w:p>
    <w:p w:rsidR="0008531D" w:rsidRDefault="0008531D" w:rsidP="00E528CF">
      <w:pPr>
        <w:widowControl/>
        <w:numPr>
          <w:ilvl w:val="1"/>
          <w:numId w:val="3"/>
        </w:numPr>
        <w:spacing w:line="260" w:lineRule="atLeast"/>
        <w:jc w:val="left"/>
        <w:rPr>
          <w:rFonts w:ascii="Helvetica" w:hAnsi="Helvetica" w:cs="Helvetica"/>
          <w:color w:val="000000"/>
          <w:sz w:val="20"/>
          <w:szCs w:val="20"/>
          <w:shd w:val="clear" w:color="auto" w:fill="FFFFFF"/>
        </w:rPr>
      </w:pPr>
      <w:hyperlink r:id="rId65" w:anchor="LanguageManualDML-Syntax" w:history="1">
        <w:r>
          <w:rPr>
            <w:rStyle w:val="a4"/>
            <w:rFonts w:ascii="Helvetica" w:hAnsi="Helvetica" w:cs="Helvetica"/>
            <w:color w:val="003366"/>
            <w:sz w:val="20"/>
            <w:szCs w:val="20"/>
            <w:shd w:val="clear" w:color="auto" w:fill="FFFFFF"/>
          </w:rPr>
          <w:t>Syntax</w:t>
        </w:r>
      </w:hyperlink>
    </w:p>
    <w:p w:rsidR="0008531D" w:rsidRDefault="0008531D" w:rsidP="00E528CF">
      <w:pPr>
        <w:widowControl/>
        <w:numPr>
          <w:ilvl w:val="1"/>
          <w:numId w:val="3"/>
        </w:numPr>
        <w:spacing w:line="260" w:lineRule="atLeast"/>
        <w:jc w:val="left"/>
        <w:rPr>
          <w:rFonts w:ascii="Helvetica" w:hAnsi="Helvetica" w:cs="Helvetica"/>
          <w:color w:val="000000"/>
          <w:sz w:val="20"/>
          <w:szCs w:val="20"/>
          <w:shd w:val="clear" w:color="auto" w:fill="FFFFFF"/>
        </w:rPr>
      </w:pPr>
      <w:hyperlink r:id="rId66" w:anchor="LanguageManualDML-Synopsis" w:history="1">
        <w:r>
          <w:rPr>
            <w:rStyle w:val="a4"/>
            <w:rFonts w:ascii="Helvetica" w:hAnsi="Helvetica" w:cs="Helvetica"/>
            <w:color w:val="003366"/>
            <w:sz w:val="20"/>
            <w:szCs w:val="20"/>
            <w:shd w:val="clear" w:color="auto" w:fill="FFFFFF"/>
          </w:rPr>
          <w:t>Synopsis</w:t>
        </w:r>
      </w:hyperlink>
    </w:p>
    <w:p w:rsidR="0008531D" w:rsidRDefault="0008531D" w:rsidP="00E528CF">
      <w:pPr>
        <w:widowControl/>
        <w:numPr>
          <w:ilvl w:val="1"/>
          <w:numId w:val="3"/>
        </w:numPr>
        <w:spacing w:line="260" w:lineRule="atLeast"/>
        <w:jc w:val="left"/>
        <w:rPr>
          <w:rFonts w:ascii="Helvetica" w:hAnsi="Helvetica" w:cs="Helvetica"/>
          <w:color w:val="000000"/>
          <w:sz w:val="20"/>
          <w:szCs w:val="20"/>
          <w:shd w:val="clear" w:color="auto" w:fill="FFFFFF"/>
        </w:rPr>
      </w:pPr>
      <w:hyperlink r:id="rId67" w:anchor="LanguageManualDML-Notes" w:history="1">
        <w:r>
          <w:rPr>
            <w:rStyle w:val="a4"/>
            <w:rFonts w:ascii="Helvetica" w:hAnsi="Helvetica" w:cs="Helvetica"/>
            <w:color w:val="003366"/>
            <w:sz w:val="20"/>
            <w:szCs w:val="20"/>
            <w:shd w:val="clear" w:color="auto" w:fill="FFFFFF"/>
          </w:rPr>
          <w:t>Notes</w:t>
        </w:r>
      </w:hyperlink>
    </w:p>
    <w:p w:rsidR="0008531D" w:rsidRDefault="0008531D" w:rsidP="0008531D">
      <w:pPr>
        <w:pStyle w:val="a3"/>
        <w:spacing w:before="107" w:beforeAutospacing="0" w:after="107"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There are two primary ways of modifying data in Hive:</w:t>
      </w:r>
    </w:p>
    <w:p w:rsidR="0008531D" w:rsidRDefault="0008531D" w:rsidP="0008531D">
      <w:pPr>
        <w:pStyle w:val="3"/>
        <w:spacing w:before="301" w:beforeAutospacing="0" w:after="43" w:afterAutospacing="0"/>
        <w:rPr>
          <w:rFonts w:ascii="Helvetica" w:hAnsi="Helvetica" w:cs="Helvetica"/>
          <w:color w:val="003366"/>
          <w:sz w:val="30"/>
          <w:szCs w:val="30"/>
          <w:shd w:val="clear" w:color="auto" w:fill="FFFFFF"/>
        </w:rPr>
      </w:pPr>
      <w:bookmarkStart w:id="37" w:name="LanguageManualDML-Loadingfilesintotables"/>
      <w:bookmarkEnd w:id="37"/>
      <w:r>
        <w:rPr>
          <w:rFonts w:ascii="Helvetica" w:hAnsi="Helvetica" w:cs="Helvetica"/>
          <w:color w:val="003366"/>
          <w:sz w:val="30"/>
          <w:szCs w:val="30"/>
          <w:shd w:val="clear" w:color="auto" w:fill="FFFFFF"/>
        </w:rPr>
        <w:t>Loading files into tables</w:t>
      </w:r>
    </w:p>
    <w:p w:rsidR="0008531D" w:rsidRDefault="0008531D" w:rsidP="0008531D">
      <w:pPr>
        <w:pStyle w:val="a3"/>
        <w:spacing w:before="107" w:beforeAutospacing="0" w:after="107"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Hive does not do any transformation while loading data into tables. Load operations are currently pure copy/move operations that move datafiles into locations corresponding to Hive tables.</w:t>
      </w:r>
    </w:p>
    <w:p w:rsidR="0008531D" w:rsidRDefault="0008531D" w:rsidP="0008531D">
      <w:pPr>
        <w:pStyle w:val="5"/>
        <w:spacing w:before="236" w:after="43"/>
        <w:rPr>
          <w:rFonts w:ascii="Helvetica" w:hAnsi="Helvetica" w:cs="Helvetica"/>
          <w:color w:val="003366"/>
          <w:sz w:val="22"/>
          <w:szCs w:val="22"/>
          <w:shd w:val="clear" w:color="auto" w:fill="FFFFFF"/>
        </w:rPr>
      </w:pPr>
      <w:r>
        <w:rPr>
          <w:rFonts w:ascii="Helvetica" w:hAnsi="Helvetica" w:cs="Helvetica"/>
          <w:color w:val="003366"/>
          <w:sz w:val="22"/>
          <w:szCs w:val="22"/>
          <w:shd w:val="clear" w:color="auto" w:fill="FFFFFF"/>
        </w:rPr>
        <w:t>Syntax</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LOAD DATA [LOCAL] INPATH 'filepath' [OVERWRITE] INTO TABLE tablename [PARTITION (partcol1=val1, partcol2=val2 ...)]</w:t>
      </w:r>
    </w:p>
    <w:p w:rsidR="0008531D" w:rsidRDefault="0008531D" w:rsidP="0008531D">
      <w:pPr>
        <w:pStyle w:val="5"/>
        <w:spacing w:before="236" w:after="43"/>
        <w:rPr>
          <w:rFonts w:ascii="Helvetica" w:hAnsi="Helvetica" w:cs="Helvetica"/>
          <w:color w:val="003366"/>
          <w:sz w:val="22"/>
          <w:szCs w:val="22"/>
          <w:shd w:val="clear" w:color="auto" w:fill="FFFFFF"/>
        </w:rPr>
      </w:pPr>
      <w:r>
        <w:rPr>
          <w:rFonts w:ascii="Helvetica" w:hAnsi="Helvetica" w:cs="Helvetica"/>
          <w:color w:val="003366"/>
          <w:sz w:val="22"/>
          <w:szCs w:val="22"/>
          <w:shd w:val="clear" w:color="auto" w:fill="FFFFFF"/>
        </w:rPr>
        <w:t>Synopsis</w:t>
      </w:r>
    </w:p>
    <w:p w:rsidR="0008531D" w:rsidRDefault="0008531D" w:rsidP="0008531D">
      <w:pPr>
        <w:pStyle w:val="a3"/>
        <w:spacing w:before="107" w:beforeAutospacing="0" w:after="107"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Load operations are current pure copy/move operations that move datafiles into locations corresponding to Hive tables.</w:t>
      </w:r>
    </w:p>
    <w:p w:rsidR="0008531D" w:rsidRDefault="0008531D" w:rsidP="00E528CF">
      <w:pPr>
        <w:widowControl/>
        <w:numPr>
          <w:ilvl w:val="0"/>
          <w:numId w:val="4"/>
        </w:numPr>
        <w:spacing w:line="260" w:lineRule="atLeast"/>
        <w:jc w:val="left"/>
        <w:rPr>
          <w:rFonts w:ascii="Helvetica" w:hAnsi="Helvetica" w:cs="Helvetica"/>
          <w:color w:val="000000"/>
          <w:sz w:val="20"/>
          <w:szCs w:val="20"/>
          <w:shd w:val="clear" w:color="auto" w:fill="FFFFFF"/>
        </w:rPr>
      </w:pPr>
      <w:r>
        <w:rPr>
          <w:rStyle w:val="a5"/>
          <w:rFonts w:ascii="Helvetica" w:hAnsi="Helvetica" w:cs="Helvetica"/>
          <w:color w:val="000000"/>
          <w:sz w:val="20"/>
          <w:szCs w:val="20"/>
          <w:shd w:val="clear" w:color="auto" w:fill="FFFFFF"/>
        </w:rPr>
        <w:t>filepath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can be a</w:t>
      </w:r>
    </w:p>
    <w:p w:rsidR="0008531D" w:rsidRDefault="0008531D" w:rsidP="00E528CF">
      <w:pPr>
        <w:widowControl/>
        <w:numPr>
          <w:ilvl w:val="1"/>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relative path, eg:</w:t>
      </w:r>
      <w:r>
        <w:rPr>
          <w:rStyle w:val="apple-converted-space"/>
          <w:rFonts w:ascii="Helvetica" w:hAnsi="Helvetica" w:cs="Helvetica"/>
          <w:color w:val="000000"/>
          <w:sz w:val="20"/>
          <w:szCs w:val="20"/>
          <w:shd w:val="clear" w:color="auto" w:fill="FFFFFF"/>
        </w:rPr>
        <w:t> </w:t>
      </w:r>
      <w:r>
        <w:rPr>
          <w:rStyle w:val="HTML0"/>
          <w:color w:val="000000"/>
          <w:shd w:val="clear" w:color="auto" w:fill="FFFFFF"/>
        </w:rPr>
        <w:t>project/data1</w:t>
      </w:r>
    </w:p>
    <w:p w:rsidR="0008531D" w:rsidRDefault="0008531D" w:rsidP="00E528CF">
      <w:pPr>
        <w:widowControl/>
        <w:numPr>
          <w:ilvl w:val="1"/>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absolute path, eg:</w:t>
      </w:r>
      <w:r>
        <w:rPr>
          <w:rStyle w:val="apple-converted-space"/>
          <w:rFonts w:ascii="Helvetica" w:hAnsi="Helvetica" w:cs="Helvetica"/>
          <w:color w:val="000000"/>
          <w:sz w:val="20"/>
          <w:szCs w:val="20"/>
          <w:shd w:val="clear" w:color="auto" w:fill="FFFFFF"/>
        </w:rPr>
        <w:t> </w:t>
      </w:r>
      <w:r>
        <w:rPr>
          <w:rStyle w:val="HTML0"/>
          <w:color w:val="000000"/>
          <w:shd w:val="clear" w:color="auto" w:fill="FFFFFF"/>
        </w:rPr>
        <w:t>/user/hive/project/data1</w:t>
      </w:r>
    </w:p>
    <w:p w:rsidR="0008531D" w:rsidRDefault="0008531D" w:rsidP="00E528CF">
      <w:pPr>
        <w:widowControl/>
        <w:numPr>
          <w:ilvl w:val="1"/>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a full URI with scheme and (optionally) an authority, eg:</w:t>
      </w:r>
      <w:r>
        <w:rPr>
          <w:rStyle w:val="apple-converted-space"/>
          <w:rFonts w:ascii="Helvetica" w:hAnsi="Helvetica" w:cs="Helvetica"/>
          <w:color w:val="000000"/>
          <w:sz w:val="20"/>
          <w:szCs w:val="20"/>
          <w:shd w:val="clear" w:color="auto" w:fill="FFFFFF"/>
        </w:rPr>
        <w:t> </w:t>
      </w:r>
      <w:r>
        <w:rPr>
          <w:rStyle w:val="HTML0"/>
          <w:color w:val="000000"/>
          <w:shd w:val="clear" w:color="auto" w:fill="FFFFFF"/>
        </w:rPr>
        <w:t>hdfs://namenode:9000/user/hive/project/data1</w:t>
      </w:r>
    </w:p>
    <w:p w:rsidR="0008531D" w:rsidRDefault="0008531D" w:rsidP="00E528CF">
      <w:pPr>
        <w:widowControl/>
        <w:numPr>
          <w:ilvl w:val="0"/>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 target being loaded to can be a table or a partition. If the table is partitioned, then one must specify a specific partition of the table by specifying values for all of the partitioning columns.</w:t>
      </w:r>
    </w:p>
    <w:p w:rsidR="0008531D" w:rsidRDefault="0008531D" w:rsidP="00E528CF">
      <w:pPr>
        <w:widowControl/>
        <w:numPr>
          <w:ilvl w:val="0"/>
          <w:numId w:val="4"/>
        </w:numPr>
        <w:spacing w:line="260" w:lineRule="atLeast"/>
        <w:jc w:val="left"/>
        <w:rPr>
          <w:rFonts w:ascii="Helvetica" w:hAnsi="Helvetica" w:cs="Helvetica"/>
          <w:color w:val="000000"/>
          <w:sz w:val="20"/>
          <w:szCs w:val="20"/>
          <w:shd w:val="clear" w:color="auto" w:fill="FFFFFF"/>
        </w:rPr>
      </w:pPr>
      <w:proofErr w:type="gramStart"/>
      <w:r>
        <w:rPr>
          <w:rStyle w:val="a5"/>
          <w:rFonts w:ascii="Helvetica" w:hAnsi="Helvetica" w:cs="Helvetica"/>
          <w:color w:val="000000"/>
          <w:sz w:val="20"/>
          <w:szCs w:val="20"/>
          <w:shd w:val="clear" w:color="auto" w:fill="FFFFFF"/>
        </w:rPr>
        <w:lastRenderedPageBreak/>
        <w:t>filepath</w:t>
      </w:r>
      <w:proofErr w:type="gramEnd"/>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can refer to a file (in which case hive will move the file into the table) or it can be a directory (in which case hive will move all the files within that directory into the table). In either case</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filepath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addresses a set of files.</w:t>
      </w:r>
    </w:p>
    <w:p w:rsidR="0008531D" w:rsidRDefault="0008531D" w:rsidP="00E528CF">
      <w:pPr>
        <w:widowControl/>
        <w:numPr>
          <w:ilvl w:val="0"/>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If the keyword LOCAL is specified, then:</w:t>
      </w:r>
    </w:p>
    <w:p w:rsidR="0008531D" w:rsidRDefault="0008531D" w:rsidP="00E528CF">
      <w:pPr>
        <w:widowControl/>
        <w:numPr>
          <w:ilvl w:val="1"/>
          <w:numId w:val="4"/>
        </w:numPr>
        <w:spacing w:line="260" w:lineRule="atLeast"/>
        <w:jc w:val="left"/>
        <w:rPr>
          <w:rFonts w:ascii="Helvetica" w:hAnsi="Helvetica" w:cs="Helvetica"/>
          <w:color w:val="000000"/>
          <w:sz w:val="20"/>
          <w:szCs w:val="20"/>
          <w:shd w:val="clear" w:color="auto" w:fill="FFFFFF"/>
        </w:rPr>
      </w:pPr>
      <w:proofErr w:type="gramStart"/>
      <w:r>
        <w:rPr>
          <w:rFonts w:ascii="Helvetica" w:hAnsi="Helvetica" w:cs="Helvetica"/>
          <w:color w:val="000000"/>
          <w:sz w:val="20"/>
          <w:szCs w:val="20"/>
          <w:shd w:val="clear" w:color="auto" w:fill="FFFFFF"/>
        </w:rPr>
        <w:t>the</w:t>
      </w:r>
      <w:proofErr w:type="gramEnd"/>
      <w:r>
        <w:rPr>
          <w:rFonts w:ascii="Helvetica" w:hAnsi="Helvetica" w:cs="Helvetica"/>
          <w:color w:val="000000"/>
          <w:sz w:val="20"/>
          <w:szCs w:val="20"/>
          <w:shd w:val="clear" w:color="auto" w:fill="FFFFFF"/>
        </w:rPr>
        <w:t xml:space="preserve"> load command will look for</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filepath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in the local file system. If a relative path is specified - it will be interpreted relative to the current directory of the user. User can specify a full URI for local files as well - for example:</w:t>
      </w:r>
      <w:r>
        <w:rPr>
          <w:rStyle w:val="apple-converted-space"/>
          <w:rFonts w:ascii="Helvetica" w:hAnsi="Helvetica" w:cs="Helvetica"/>
          <w:color w:val="000000"/>
          <w:sz w:val="20"/>
          <w:szCs w:val="20"/>
          <w:shd w:val="clear" w:color="auto" w:fill="FFFFFF"/>
        </w:rPr>
        <w:t> </w:t>
      </w:r>
      <w:hyperlink r:id="rId68" w:history="1">
        <w:r>
          <w:rPr>
            <w:rStyle w:val="a4"/>
            <w:color w:val="003366"/>
            <w:shd w:val="clear" w:color="auto" w:fill="FFFFFF"/>
          </w:rPr>
          <w:t>file:///user/hive/project/data1</w:t>
        </w:r>
      </w:hyperlink>
    </w:p>
    <w:p w:rsidR="0008531D" w:rsidRDefault="0008531D" w:rsidP="00E528CF">
      <w:pPr>
        <w:widowControl/>
        <w:numPr>
          <w:ilvl w:val="1"/>
          <w:numId w:val="4"/>
        </w:numPr>
        <w:spacing w:line="260" w:lineRule="atLeast"/>
        <w:jc w:val="left"/>
        <w:rPr>
          <w:rFonts w:ascii="Helvetica" w:hAnsi="Helvetica" w:cs="Helvetica"/>
          <w:color w:val="000000"/>
          <w:sz w:val="20"/>
          <w:szCs w:val="20"/>
          <w:shd w:val="clear" w:color="auto" w:fill="FFFFFF"/>
        </w:rPr>
      </w:pPr>
      <w:proofErr w:type="gramStart"/>
      <w:r>
        <w:rPr>
          <w:rFonts w:ascii="Helvetica" w:hAnsi="Helvetica" w:cs="Helvetica"/>
          <w:color w:val="000000"/>
          <w:sz w:val="20"/>
          <w:szCs w:val="20"/>
          <w:shd w:val="clear" w:color="auto" w:fill="FFFFFF"/>
        </w:rPr>
        <w:t>the</w:t>
      </w:r>
      <w:proofErr w:type="gramEnd"/>
      <w:r>
        <w:rPr>
          <w:rFonts w:ascii="Helvetica" w:hAnsi="Helvetica" w:cs="Helvetica"/>
          <w:color w:val="000000"/>
          <w:sz w:val="20"/>
          <w:szCs w:val="20"/>
          <w:shd w:val="clear" w:color="auto" w:fill="FFFFFF"/>
        </w:rPr>
        <w:t xml:space="preserve"> load command will try to copy all the files addressed by</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filepath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to the target filesystem. The target file system is inferred by looking at the location attribute of the table. The copied data files will then be moved to the table.</w:t>
      </w:r>
    </w:p>
    <w:p w:rsidR="0008531D" w:rsidRDefault="0008531D" w:rsidP="00E528CF">
      <w:pPr>
        <w:widowControl/>
        <w:numPr>
          <w:ilvl w:val="0"/>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If the keyword LOCAL is</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not</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specified, then Hive will either use the full URI of</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filepath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if one is specified. Otherwise the following rules are applied:</w:t>
      </w:r>
    </w:p>
    <w:p w:rsidR="0008531D" w:rsidRDefault="0008531D" w:rsidP="00E528CF">
      <w:pPr>
        <w:widowControl/>
        <w:numPr>
          <w:ilvl w:val="1"/>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If scheme or </w:t>
      </w:r>
      <w:proofErr w:type="gramStart"/>
      <w:r>
        <w:rPr>
          <w:rFonts w:ascii="Helvetica" w:hAnsi="Helvetica" w:cs="Helvetica"/>
          <w:color w:val="000000"/>
          <w:sz w:val="20"/>
          <w:szCs w:val="20"/>
          <w:shd w:val="clear" w:color="auto" w:fill="FFFFFF"/>
        </w:rPr>
        <w:t>authority are</w:t>
      </w:r>
      <w:proofErr w:type="gramEnd"/>
      <w:r>
        <w:rPr>
          <w:rFonts w:ascii="Helvetica" w:hAnsi="Helvetica" w:cs="Helvetica"/>
          <w:color w:val="000000"/>
          <w:sz w:val="20"/>
          <w:szCs w:val="20"/>
          <w:shd w:val="clear" w:color="auto" w:fill="FFFFFF"/>
        </w:rPr>
        <w:t xml:space="preserve"> not specified, Hive will use the scheme and authority from hadoop configuration variable</w:t>
      </w:r>
      <w:r>
        <w:rPr>
          <w:rStyle w:val="apple-converted-space"/>
          <w:rFonts w:ascii="Helvetica" w:hAnsi="Helvetica" w:cs="Helvetica"/>
          <w:color w:val="000000"/>
          <w:sz w:val="20"/>
          <w:szCs w:val="20"/>
          <w:shd w:val="clear" w:color="auto" w:fill="FFFFFF"/>
        </w:rPr>
        <w:t> </w:t>
      </w:r>
      <w:r>
        <w:rPr>
          <w:rStyle w:val="HTML0"/>
          <w:color w:val="000000"/>
          <w:shd w:val="clear" w:color="auto" w:fill="FFFFFF"/>
        </w:rPr>
        <w:t>fs.default.name</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that specifies the Namenode URI.</w:t>
      </w:r>
    </w:p>
    <w:p w:rsidR="0008531D" w:rsidRDefault="0008531D" w:rsidP="00E528CF">
      <w:pPr>
        <w:widowControl/>
        <w:numPr>
          <w:ilvl w:val="1"/>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If the path is not absolute - then Hive will interpret it relative to</w:t>
      </w:r>
      <w:r>
        <w:rPr>
          <w:rStyle w:val="apple-converted-space"/>
          <w:rFonts w:ascii="Helvetica" w:hAnsi="Helvetica" w:cs="Helvetica"/>
          <w:color w:val="000000"/>
          <w:sz w:val="20"/>
          <w:szCs w:val="20"/>
          <w:shd w:val="clear" w:color="auto" w:fill="FFFFFF"/>
        </w:rPr>
        <w:t> </w:t>
      </w:r>
      <w:r>
        <w:rPr>
          <w:rStyle w:val="HTML0"/>
          <w:color w:val="000000"/>
          <w:shd w:val="clear" w:color="auto" w:fill="FFFFFF"/>
        </w:rPr>
        <w:t>/user/&lt;username&gt;</w:t>
      </w:r>
    </w:p>
    <w:p w:rsidR="0008531D" w:rsidRDefault="0008531D" w:rsidP="00E528CF">
      <w:pPr>
        <w:widowControl/>
        <w:numPr>
          <w:ilvl w:val="1"/>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Hive will</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move</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the files addressed by</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filepath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into the table (or partition)</w:t>
      </w:r>
    </w:p>
    <w:p w:rsidR="0008531D" w:rsidRDefault="0008531D" w:rsidP="00E528CF">
      <w:pPr>
        <w:widowControl/>
        <w:numPr>
          <w:ilvl w:val="0"/>
          <w:numId w:val="4"/>
        </w:numPr>
        <w:spacing w:line="260" w:lineRule="atLeast"/>
        <w:jc w:val="left"/>
        <w:rPr>
          <w:rFonts w:ascii="Helvetica" w:hAnsi="Helvetica" w:cs="Helvetica"/>
          <w:color w:val="000000"/>
          <w:sz w:val="20"/>
          <w:szCs w:val="20"/>
          <w:shd w:val="clear" w:color="auto" w:fill="FFFFFF"/>
        </w:rPr>
      </w:pPr>
      <w:proofErr w:type="gramStart"/>
      <w:r>
        <w:rPr>
          <w:rFonts w:ascii="Helvetica" w:hAnsi="Helvetica" w:cs="Helvetica"/>
          <w:color w:val="000000"/>
          <w:sz w:val="20"/>
          <w:szCs w:val="20"/>
          <w:shd w:val="clear" w:color="auto" w:fill="FFFFFF"/>
        </w:rPr>
        <w:t>if</w:t>
      </w:r>
      <w:proofErr w:type="gramEnd"/>
      <w:r>
        <w:rPr>
          <w:rFonts w:ascii="Helvetica" w:hAnsi="Helvetica" w:cs="Helvetica"/>
          <w:color w:val="000000"/>
          <w:sz w:val="20"/>
          <w:szCs w:val="20"/>
          <w:shd w:val="clear" w:color="auto" w:fill="FFFFFF"/>
        </w:rPr>
        <w:t xml:space="preserve"> the OVERWRITE keyword is used then the contents of the target table (or partition) will be deleted and replaced with the files referred to by</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filepath</w:t>
      </w:r>
      <w:r>
        <w:rPr>
          <w:rFonts w:ascii="Helvetica" w:hAnsi="Helvetica" w:cs="Helvetica"/>
          <w:color w:val="000000"/>
          <w:sz w:val="20"/>
          <w:szCs w:val="20"/>
          <w:shd w:val="clear" w:color="auto" w:fill="FFFFFF"/>
        </w:rPr>
        <w:t>. Otherwise the files referred by</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filepath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will be added to the table.</w:t>
      </w:r>
    </w:p>
    <w:p w:rsidR="0008531D" w:rsidRDefault="0008531D" w:rsidP="00E528CF">
      <w:pPr>
        <w:widowControl/>
        <w:numPr>
          <w:ilvl w:val="1"/>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Note that if the target table (or partition) already has a file whose name collides with any of the filenames contained in</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filepath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 then the existing file will be replaced with the new file.</w:t>
      </w:r>
    </w:p>
    <w:p w:rsidR="0008531D" w:rsidRDefault="0008531D" w:rsidP="0008531D">
      <w:pPr>
        <w:pStyle w:val="5"/>
        <w:spacing w:before="236" w:after="43"/>
        <w:ind w:left="1440"/>
        <w:rPr>
          <w:rFonts w:ascii="Helvetica" w:hAnsi="Helvetica" w:cs="Helvetica"/>
          <w:color w:val="003366"/>
          <w:sz w:val="22"/>
          <w:szCs w:val="22"/>
          <w:shd w:val="clear" w:color="auto" w:fill="FFFFFF"/>
        </w:rPr>
      </w:pPr>
      <w:r>
        <w:rPr>
          <w:rFonts w:ascii="Helvetica" w:hAnsi="Helvetica" w:cs="Helvetica"/>
          <w:color w:val="003366"/>
          <w:sz w:val="22"/>
          <w:szCs w:val="22"/>
          <w:shd w:val="clear" w:color="auto" w:fill="FFFFFF"/>
        </w:rPr>
        <w:t>Notes</w:t>
      </w:r>
    </w:p>
    <w:p w:rsidR="0008531D" w:rsidRDefault="0008531D" w:rsidP="00E528CF">
      <w:pPr>
        <w:widowControl/>
        <w:numPr>
          <w:ilvl w:val="0"/>
          <w:numId w:val="4"/>
        </w:numPr>
        <w:spacing w:line="260" w:lineRule="atLeast"/>
        <w:jc w:val="left"/>
        <w:rPr>
          <w:rFonts w:ascii="Helvetica" w:hAnsi="Helvetica" w:cs="Helvetica"/>
          <w:color w:val="000000"/>
          <w:sz w:val="20"/>
          <w:szCs w:val="20"/>
          <w:shd w:val="clear" w:color="auto" w:fill="FFFFFF"/>
        </w:rPr>
      </w:pPr>
      <w:proofErr w:type="gramStart"/>
      <w:r>
        <w:rPr>
          <w:rStyle w:val="a5"/>
          <w:rFonts w:ascii="Helvetica" w:hAnsi="Helvetica" w:cs="Helvetica"/>
          <w:color w:val="000000"/>
          <w:sz w:val="20"/>
          <w:szCs w:val="20"/>
          <w:shd w:val="clear" w:color="auto" w:fill="FFFFFF"/>
        </w:rPr>
        <w:t>filepath</w:t>
      </w:r>
      <w:proofErr w:type="gramEnd"/>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cannot contain subdirectories.</w:t>
      </w:r>
    </w:p>
    <w:p w:rsidR="0008531D" w:rsidRDefault="0008531D" w:rsidP="00E528CF">
      <w:pPr>
        <w:widowControl/>
        <w:numPr>
          <w:ilvl w:val="0"/>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If we are not using the keyword LOCAL -</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filepath</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must refer to files within the same filesystem as the table (or partition's) location.</w:t>
      </w:r>
    </w:p>
    <w:p w:rsidR="0008531D" w:rsidRDefault="0008531D" w:rsidP="00E528CF">
      <w:pPr>
        <w:widowControl/>
        <w:numPr>
          <w:ilvl w:val="0"/>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Hive does some minimal checks to make sure that the files being loaded match the target table. Currently it checks that if the table is stored in sequencefile format - that the files being loaded are also sequencefiles and vice versa.</w:t>
      </w:r>
    </w:p>
    <w:p w:rsidR="0008531D" w:rsidRDefault="0008531D" w:rsidP="00E528CF">
      <w:pPr>
        <w:widowControl/>
        <w:numPr>
          <w:ilvl w:val="0"/>
          <w:numId w:val="4"/>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Please read</w:t>
      </w:r>
      <w:r>
        <w:rPr>
          <w:rStyle w:val="apple-converted-space"/>
          <w:rFonts w:ascii="Helvetica" w:hAnsi="Helvetica" w:cs="Helvetica"/>
          <w:color w:val="000000"/>
          <w:sz w:val="20"/>
          <w:szCs w:val="20"/>
          <w:shd w:val="clear" w:color="auto" w:fill="FFFFFF"/>
        </w:rPr>
        <w:t> </w:t>
      </w:r>
      <w:hyperlink r:id="rId69" w:tooltip="CompressedStorage" w:history="1">
        <w:r>
          <w:rPr>
            <w:rStyle w:val="a4"/>
            <w:rFonts w:ascii="Helvetica" w:hAnsi="Helvetica" w:cs="Helvetica"/>
            <w:color w:val="003366"/>
            <w:sz w:val="20"/>
            <w:szCs w:val="20"/>
            <w:shd w:val="clear" w:color="auto" w:fill="FFFFFF"/>
          </w:rPr>
          <w:t>CompressedStorage</w:t>
        </w:r>
      </w:hyperlink>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if your datafile is compressed</w:t>
      </w:r>
    </w:p>
    <w:p w:rsidR="0008531D" w:rsidRDefault="0008531D" w:rsidP="0008531D">
      <w:pPr>
        <w:pStyle w:val="3"/>
        <w:spacing w:before="301" w:beforeAutospacing="0" w:after="43" w:afterAutospacing="0"/>
        <w:ind w:left="720"/>
        <w:rPr>
          <w:rFonts w:ascii="Helvetica" w:hAnsi="Helvetica" w:cs="Helvetica"/>
          <w:color w:val="003366"/>
          <w:sz w:val="30"/>
          <w:szCs w:val="30"/>
          <w:shd w:val="clear" w:color="auto" w:fill="FFFFFF"/>
        </w:rPr>
      </w:pPr>
      <w:bookmarkStart w:id="38" w:name="LanguageManualDML-InsertingdataintoHiveT"/>
      <w:bookmarkEnd w:id="38"/>
      <w:r>
        <w:rPr>
          <w:rFonts w:ascii="Helvetica" w:hAnsi="Helvetica" w:cs="Helvetica"/>
          <w:color w:val="003366"/>
          <w:sz w:val="30"/>
          <w:szCs w:val="30"/>
          <w:shd w:val="clear" w:color="auto" w:fill="FFFFFF"/>
        </w:rPr>
        <w:t>Inserting data into Hive Tables from queries</w:t>
      </w:r>
    </w:p>
    <w:p w:rsidR="0008531D" w:rsidRDefault="0008531D" w:rsidP="0008531D">
      <w:pPr>
        <w:pStyle w:val="a3"/>
        <w:spacing w:before="107" w:beforeAutospacing="0" w:after="107"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Query Results can be inserted into tables by using the insert clause</w:t>
      </w:r>
    </w:p>
    <w:p w:rsidR="0008531D" w:rsidRDefault="0008531D" w:rsidP="0008531D">
      <w:pPr>
        <w:pStyle w:val="5"/>
        <w:spacing w:before="236" w:after="43"/>
        <w:rPr>
          <w:rFonts w:ascii="Helvetica" w:hAnsi="Helvetica" w:cs="Helvetica"/>
          <w:color w:val="003366"/>
          <w:sz w:val="22"/>
          <w:szCs w:val="22"/>
          <w:shd w:val="clear" w:color="auto" w:fill="FFFFFF"/>
        </w:rPr>
      </w:pPr>
      <w:r>
        <w:rPr>
          <w:rFonts w:ascii="Helvetica" w:hAnsi="Helvetica" w:cs="Helvetica"/>
          <w:color w:val="003366"/>
          <w:sz w:val="22"/>
          <w:szCs w:val="22"/>
          <w:shd w:val="clear" w:color="auto" w:fill="FFFFFF"/>
        </w:rPr>
        <w:t>Syntax</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Standard syntax:</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INSERT OVERWRITE TABLE tablename1 [PARTITION (partcol1=val1, partcol2=val2 ...)] select_statement1 FROM from_statement;</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INSERT INTO TABLE tablename1 [PARTITION (partcol1=val1, partcol2=val2 ...)] select_statement1 FROM from_statement;</w:t>
      </w:r>
    </w:p>
    <w:p w:rsidR="0008531D" w:rsidRDefault="0008531D" w:rsidP="0008531D">
      <w:pPr>
        <w:pStyle w:val="HTML"/>
        <w:shd w:val="clear" w:color="auto" w:fill="FFFFFF"/>
        <w:rPr>
          <w:rFonts w:ascii="Courier New" w:hAnsi="Courier New" w:cs="Courier New"/>
          <w:color w:val="000000"/>
          <w:shd w:val="clear" w:color="auto" w:fill="FFFFFF"/>
        </w:rPr>
      </w:pP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Hive extension (multiple inserts):</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FROM from_statement</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INSERT OVERWRITE TABLE tablename1 [PARTITION (partcol1=val1, partcol2=val2 ...)] select_statement1</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[INSERT OVERWRITE TABLE tablename2 [PARTITION ...] select_statement2] </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[INSERT INTO TABLE tablename2 [PARTITION ...] select_statement2] ...;</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FROM from_statement</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INSERT INTO TABLE tablename1 [PARTITION (partcol1=val1, partcol2=val2 ...)] select_statement1</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[INSERT INTO TABLE tablename2 [PARTITION ...] select_statement2] </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[INSERT OVERWRITE TABLE tablename2 [PARTITION ...] select_statement2] ...;</w:t>
      </w:r>
    </w:p>
    <w:p w:rsidR="0008531D" w:rsidRDefault="0008531D" w:rsidP="0008531D">
      <w:pPr>
        <w:pStyle w:val="HTML"/>
        <w:shd w:val="clear" w:color="auto" w:fill="FFFFFF"/>
        <w:rPr>
          <w:rFonts w:ascii="Courier New" w:hAnsi="Courier New" w:cs="Courier New"/>
          <w:color w:val="000000"/>
          <w:shd w:val="clear" w:color="auto" w:fill="FFFFFF"/>
        </w:rPr>
      </w:pP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Hive extension (dynamic partition inserts):</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INSERT OVERWRITE TABLE tablename PARTITION (</w:t>
      </w:r>
      <w:proofErr w:type="gramStart"/>
      <w:r>
        <w:rPr>
          <w:rFonts w:ascii="Courier New" w:hAnsi="Courier New" w:cs="Courier New"/>
          <w:color w:val="000000"/>
          <w:shd w:val="clear" w:color="auto" w:fill="FFFFFF"/>
        </w:rPr>
        <w:t>partcol1[</w:t>
      </w:r>
      <w:proofErr w:type="gramEnd"/>
      <w:r>
        <w:rPr>
          <w:rFonts w:ascii="Courier New" w:hAnsi="Courier New" w:cs="Courier New"/>
          <w:color w:val="000000"/>
          <w:shd w:val="clear" w:color="auto" w:fill="FFFFFF"/>
        </w:rPr>
        <w:t>=val1], partcol2[=val2] ...) select_statement FROM from_statement;</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INSERT INTO TABLE tablename PARTITION (</w:t>
      </w:r>
      <w:proofErr w:type="gramStart"/>
      <w:r>
        <w:rPr>
          <w:rFonts w:ascii="Courier New" w:hAnsi="Courier New" w:cs="Courier New"/>
          <w:color w:val="000000"/>
          <w:shd w:val="clear" w:color="auto" w:fill="FFFFFF"/>
        </w:rPr>
        <w:t>partcol1[</w:t>
      </w:r>
      <w:proofErr w:type="gramEnd"/>
      <w:r>
        <w:rPr>
          <w:rFonts w:ascii="Courier New" w:hAnsi="Courier New" w:cs="Courier New"/>
          <w:color w:val="000000"/>
          <w:shd w:val="clear" w:color="auto" w:fill="FFFFFF"/>
        </w:rPr>
        <w:t>=val1], partcol2[=val2] ...) select_statement FROM from_statement;</w:t>
      </w:r>
    </w:p>
    <w:p w:rsidR="0008531D" w:rsidRDefault="0008531D" w:rsidP="0008531D">
      <w:pPr>
        <w:pStyle w:val="HTML"/>
        <w:shd w:val="clear" w:color="auto" w:fill="FFFFFF"/>
        <w:rPr>
          <w:rFonts w:ascii="Courier New" w:hAnsi="Courier New" w:cs="Courier New"/>
          <w:color w:val="000000"/>
          <w:shd w:val="clear" w:color="auto" w:fill="FFFFFF"/>
        </w:rPr>
      </w:pPr>
    </w:p>
    <w:p w:rsidR="0008531D" w:rsidRDefault="0008531D" w:rsidP="0008531D">
      <w:pPr>
        <w:pStyle w:val="5"/>
        <w:spacing w:before="236" w:after="43"/>
        <w:rPr>
          <w:rFonts w:ascii="Helvetica" w:hAnsi="Helvetica" w:cs="Helvetica"/>
          <w:color w:val="003366"/>
          <w:sz w:val="22"/>
          <w:szCs w:val="22"/>
          <w:shd w:val="clear" w:color="auto" w:fill="FFFFFF"/>
        </w:rPr>
      </w:pPr>
      <w:r>
        <w:rPr>
          <w:rFonts w:ascii="Helvetica" w:hAnsi="Helvetica" w:cs="Helvetica"/>
          <w:color w:val="003366"/>
          <w:sz w:val="22"/>
          <w:szCs w:val="22"/>
          <w:shd w:val="clear" w:color="auto" w:fill="FFFFFF"/>
        </w:rPr>
        <w:t>Synopsis</w:t>
      </w:r>
    </w:p>
    <w:p w:rsidR="0008531D" w:rsidRDefault="0008531D" w:rsidP="00E528CF">
      <w:pPr>
        <w:widowControl/>
        <w:numPr>
          <w:ilvl w:val="0"/>
          <w:numId w:val="5"/>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INSERT OVERWRITE will overwrite any existing data in the table or partition</w:t>
      </w:r>
    </w:p>
    <w:p w:rsidR="0008531D" w:rsidRDefault="0008531D" w:rsidP="00E528CF">
      <w:pPr>
        <w:widowControl/>
        <w:numPr>
          <w:ilvl w:val="0"/>
          <w:numId w:val="5"/>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INSERT INTO will append to the table or partition keeping the existing data in tact. (Note: INSERT INTO syntax is only available starting in version 0.8)</w:t>
      </w:r>
    </w:p>
    <w:p w:rsidR="0008531D" w:rsidRDefault="0008531D" w:rsidP="00E528CF">
      <w:pPr>
        <w:widowControl/>
        <w:numPr>
          <w:ilvl w:val="0"/>
          <w:numId w:val="6"/>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Inserts can be done to a table or a partition. If the table is partitioned, then one must specify a specific partition of the table by specifying values for all of the partitioning columns.</w:t>
      </w:r>
    </w:p>
    <w:p w:rsidR="0008531D" w:rsidRDefault="0008531D" w:rsidP="00E528CF">
      <w:pPr>
        <w:widowControl/>
        <w:numPr>
          <w:ilvl w:val="0"/>
          <w:numId w:val="6"/>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Multiple insert clauses (also known as</w:t>
      </w:r>
      <w:r>
        <w:rPr>
          <w:rStyle w:val="apple-converted-space"/>
          <w:rFonts w:ascii="Helvetica" w:hAnsi="Helvetica" w:cs="Helvetica"/>
          <w:color w:val="000000"/>
          <w:sz w:val="20"/>
          <w:szCs w:val="20"/>
          <w:shd w:val="clear" w:color="auto" w:fill="FFFFFF"/>
        </w:rPr>
        <w:t> </w:t>
      </w:r>
      <w:r>
        <w:rPr>
          <w:rStyle w:val="a5"/>
          <w:rFonts w:ascii="Helvetica" w:hAnsi="Helvetica" w:cs="Helvetica"/>
          <w:color w:val="000000"/>
          <w:sz w:val="20"/>
          <w:szCs w:val="20"/>
          <w:shd w:val="clear" w:color="auto" w:fill="FFFFFF"/>
        </w:rPr>
        <w:t>Multi Table Insert</w:t>
      </w:r>
      <w:r>
        <w:rPr>
          <w:rFonts w:ascii="Helvetica" w:hAnsi="Helvetica" w:cs="Helvetica"/>
          <w:color w:val="000000"/>
          <w:sz w:val="20"/>
          <w:szCs w:val="20"/>
          <w:shd w:val="clear" w:color="auto" w:fill="FFFFFF"/>
        </w:rPr>
        <w:t>) can be specified in the same query</w:t>
      </w:r>
    </w:p>
    <w:p w:rsidR="0008531D" w:rsidRDefault="0008531D" w:rsidP="00E528CF">
      <w:pPr>
        <w:widowControl/>
        <w:numPr>
          <w:ilvl w:val="0"/>
          <w:numId w:val="6"/>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 output of each of the select statements is written to the chosen table (or partition). Currently the OVERWRITE keyword is mandatory and implies that the contents of the chosen table or partition are replaced with the output of corresponding select statement.</w:t>
      </w:r>
    </w:p>
    <w:p w:rsidR="0008531D" w:rsidRDefault="0008531D" w:rsidP="00E528CF">
      <w:pPr>
        <w:widowControl/>
        <w:numPr>
          <w:ilvl w:val="0"/>
          <w:numId w:val="6"/>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 output format and serialization class is determined by the table's metadata (as specified via DDL commands on the table)</w:t>
      </w:r>
    </w:p>
    <w:p w:rsidR="0008531D" w:rsidRDefault="0008531D" w:rsidP="00E528CF">
      <w:pPr>
        <w:widowControl/>
        <w:numPr>
          <w:ilvl w:val="0"/>
          <w:numId w:val="6"/>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In the dynamic partition inserts, users can give partial partition specification, which means you just specify the list of partition column names in the PARTITION clause. The column values are optional. If a partition column value is given, we call this static </w:t>
      </w:r>
      <w:r>
        <w:rPr>
          <w:rFonts w:ascii="Helvetica" w:hAnsi="Helvetica" w:cs="Helvetica"/>
          <w:color w:val="000000"/>
          <w:sz w:val="20"/>
          <w:szCs w:val="20"/>
          <w:shd w:val="clear" w:color="auto" w:fill="FFFFFF"/>
        </w:rPr>
        <w:lastRenderedPageBreak/>
        <w:t>partition, otherwise dynamic partition. Each dynamic partition column has a corresponding input column from the select statement. This means that the dynamic partition creation is determined by the value of the input column.</w:t>
      </w:r>
    </w:p>
    <w:p w:rsidR="0008531D" w:rsidRDefault="0008531D" w:rsidP="0008531D">
      <w:pPr>
        <w:pStyle w:val="5"/>
        <w:spacing w:before="236" w:after="43"/>
        <w:ind w:left="720"/>
        <w:rPr>
          <w:rFonts w:ascii="Helvetica" w:hAnsi="Helvetica" w:cs="Helvetica"/>
          <w:color w:val="003366"/>
          <w:sz w:val="22"/>
          <w:szCs w:val="22"/>
          <w:shd w:val="clear" w:color="auto" w:fill="FFFFFF"/>
        </w:rPr>
      </w:pPr>
      <w:r>
        <w:rPr>
          <w:rFonts w:ascii="Helvetica" w:hAnsi="Helvetica" w:cs="Helvetica"/>
          <w:color w:val="003366"/>
          <w:sz w:val="22"/>
          <w:szCs w:val="22"/>
          <w:shd w:val="clear" w:color="auto" w:fill="FFFFFF"/>
        </w:rPr>
        <w:t>Notes</w:t>
      </w:r>
    </w:p>
    <w:p w:rsidR="0008531D" w:rsidRDefault="0008531D" w:rsidP="00E528CF">
      <w:pPr>
        <w:widowControl/>
        <w:numPr>
          <w:ilvl w:val="0"/>
          <w:numId w:val="6"/>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Multi Table Inserts minimize the number of data scans required. Hive can insert data into multiple tables by scanning the input data just once (and applying different query operators) to the input data.</w:t>
      </w:r>
    </w:p>
    <w:p w:rsidR="0008531D" w:rsidRDefault="0008531D" w:rsidP="0008531D">
      <w:pPr>
        <w:pStyle w:val="3"/>
        <w:spacing w:before="301" w:beforeAutospacing="0" w:after="43" w:afterAutospacing="0"/>
        <w:ind w:left="720"/>
        <w:rPr>
          <w:rFonts w:ascii="Helvetica" w:hAnsi="Helvetica" w:cs="Helvetica"/>
          <w:color w:val="003366"/>
          <w:sz w:val="30"/>
          <w:szCs w:val="30"/>
          <w:shd w:val="clear" w:color="auto" w:fill="FFFFFF"/>
        </w:rPr>
      </w:pPr>
      <w:bookmarkStart w:id="39" w:name="LanguageManualDML-Writingdataintofilesys"/>
      <w:bookmarkEnd w:id="39"/>
      <w:r>
        <w:rPr>
          <w:rFonts w:ascii="Helvetica" w:hAnsi="Helvetica" w:cs="Helvetica"/>
          <w:color w:val="003366"/>
          <w:sz w:val="30"/>
          <w:szCs w:val="30"/>
          <w:shd w:val="clear" w:color="auto" w:fill="FFFFFF"/>
        </w:rPr>
        <w:t>Writing data into filesystem from queries</w:t>
      </w:r>
    </w:p>
    <w:p w:rsidR="0008531D" w:rsidRDefault="0008531D" w:rsidP="0008531D">
      <w:pPr>
        <w:pStyle w:val="a3"/>
        <w:spacing w:before="107" w:beforeAutospacing="0" w:after="107" w:afterAutospacing="0" w:line="26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Query results can be inserted into filesystem directories by using a slight variation of the syntax above:</w:t>
      </w:r>
    </w:p>
    <w:p w:rsidR="0008531D" w:rsidRDefault="0008531D" w:rsidP="0008531D">
      <w:pPr>
        <w:pStyle w:val="5"/>
        <w:spacing w:before="236" w:after="43"/>
        <w:rPr>
          <w:rFonts w:ascii="Helvetica" w:hAnsi="Helvetica" w:cs="Helvetica"/>
          <w:color w:val="003366"/>
          <w:sz w:val="22"/>
          <w:szCs w:val="22"/>
          <w:shd w:val="clear" w:color="auto" w:fill="FFFFFF"/>
        </w:rPr>
      </w:pPr>
      <w:bookmarkStart w:id="40" w:name="LanguageManualDML-Syntax"/>
      <w:bookmarkEnd w:id="40"/>
      <w:r>
        <w:rPr>
          <w:rFonts w:ascii="Helvetica" w:hAnsi="Helvetica" w:cs="Helvetica"/>
          <w:color w:val="003366"/>
          <w:sz w:val="22"/>
          <w:szCs w:val="22"/>
          <w:shd w:val="clear" w:color="auto" w:fill="FFFFFF"/>
        </w:rPr>
        <w:t>Syntax</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Standard syntax:</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 xml:space="preserve">INSERT OVERWRITE [LOCAL] DIRECTORY directory1 SELECT ... </w:t>
      </w:r>
      <w:proofErr w:type="gramStart"/>
      <w:r>
        <w:rPr>
          <w:rFonts w:ascii="Courier New" w:hAnsi="Courier New" w:cs="Courier New"/>
          <w:color w:val="000000"/>
          <w:shd w:val="clear" w:color="auto" w:fill="FFFFFF"/>
        </w:rPr>
        <w:t>FROM ...</w:t>
      </w:r>
      <w:proofErr w:type="gramEnd"/>
    </w:p>
    <w:p w:rsidR="0008531D" w:rsidRDefault="0008531D" w:rsidP="0008531D">
      <w:pPr>
        <w:pStyle w:val="HTML"/>
        <w:shd w:val="clear" w:color="auto" w:fill="FFFFFF"/>
        <w:rPr>
          <w:rFonts w:ascii="Courier New" w:hAnsi="Courier New" w:cs="Courier New"/>
          <w:color w:val="000000"/>
          <w:shd w:val="clear" w:color="auto" w:fill="FFFFFF"/>
        </w:rPr>
      </w:pP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Hive extension (multiple inserts):</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FROM from_statement</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INSERT OVERWRITE [LOCAL] DIRECTORY directory1 select_statement1</w:t>
      </w:r>
    </w:p>
    <w:p w:rsidR="0008531D" w:rsidRDefault="0008531D" w:rsidP="0008531D">
      <w:pPr>
        <w:pStyle w:val="HTML"/>
        <w:shd w:val="clear" w:color="auto" w:fill="FFFFFF"/>
        <w:rPr>
          <w:rFonts w:ascii="Courier New" w:hAnsi="Courier New" w:cs="Courier New"/>
          <w:color w:val="000000"/>
          <w:shd w:val="clear" w:color="auto" w:fill="FFFFFF"/>
        </w:rPr>
      </w:pPr>
      <w:r>
        <w:rPr>
          <w:rFonts w:ascii="Courier New" w:hAnsi="Courier New" w:cs="Courier New"/>
          <w:color w:val="000000"/>
          <w:shd w:val="clear" w:color="auto" w:fill="FFFFFF"/>
        </w:rPr>
        <w:t>[INSERT OVERWRITE [LOCAL] DIRECTORY directory2 select_statement2</w:t>
      </w:r>
      <w:proofErr w:type="gramStart"/>
      <w:r>
        <w:rPr>
          <w:rFonts w:ascii="Courier New" w:hAnsi="Courier New" w:cs="Courier New"/>
          <w:color w:val="000000"/>
          <w:shd w:val="clear" w:color="auto" w:fill="FFFFFF"/>
        </w:rPr>
        <w:t>] ...</w:t>
      </w:r>
      <w:proofErr w:type="gramEnd"/>
    </w:p>
    <w:p w:rsidR="0008531D" w:rsidRDefault="0008531D" w:rsidP="0008531D">
      <w:pPr>
        <w:pStyle w:val="5"/>
        <w:spacing w:before="236" w:after="43"/>
        <w:rPr>
          <w:rFonts w:ascii="Helvetica" w:hAnsi="Helvetica" w:cs="Helvetica"/>
          <w:color w:val="003366"/>
          <w:sz w:val="22"/>
          <w:szCs w:val="22"/>
          <w:shd w:val="clear" w:color="auto" w:fill="FFFFFF"/>
        </w:rPr>
      </w:pPr>
      <w:bookmarkStart w:id="41" w:name="LanguageManualDML-Synopsis"/>
      <w:bookmarkEnd w:id="41"/>
      <w:r>
        <w:rPr>
          <w:rFonts w:ascii="Helvetica" w:hAnsi="Helvetica" w:cs="Helvetica"/>
          <w:color w:val="003366"/>
          <w:sz w:val="22"/>
          <w:szCs w:val="22"/>
          <w:shd w:val="clear" w:color="auto" w:fill="FFFFFF"/>
        </w:rPr>
        <w:t>Synopsis</w:t>
      </w:r>
    </w:p>
    <w:p w:rsidR="0008531D" w:rsidRDefault="0008531D" w:rsidP="00E528CF">
      <w:pPr>
        <w:widowControl/>
        <w:numPr>
          <w:ilvl w:val="0"/>
          <w:numId w:val="7"/>
        </w:numPr>
        <w:spacing w:line="260" w:lineRule="atLeast"/>
        <w:jc w:val="left"/>
        <w:rPr>
          <w:rFonts w:ascii="Helvetica" w:hAnsi="Helvetica" w:cs="Helvetica"/>
          <w:color w:val="000000"/>
          <w:sz w:val="20"/>
          <w:szCs w:val="20"/>
          <w:shd w:val="clear" w:color="auto" w:fill="FFFFFF"/>
        </w:rPr>
      </w:pPr>
      <w:proofErr w:type="gramStart"/>
      <w:r>
        <w:rPr>
          <w:rFonts w:ascii="Helvetica" w:hAnsi="Helvetica" w:cs="Helvetica"/>
          <w:color w:val="000000"/>
          <w:sz w:val="20"/>
          <w:szCs w:val="20"/>
          <w:shd w:val="clear" w:color="auto" w:fill="FFFFFF"/>
        </w:rPr>
        <w:t>directory</w:t>
      </w:r>
      <w:proofErr w:type="gramEnd"/>
      <w:r>
        <w:rPr>
          <w:rFonts w:ascii="Helvetica" w:hAnsi="Helvetica" w:cs="Helvetica"/>
          <w:color w:val="000000"/>
          <w:sz w:val="20"/>
          <w:szCs w:val="20"/>
          <w:shd w:val="clear" w:color="auto" w:fill="FFFFFF"/>
        </w:rPr>
        <w:t xml:space="preserve"> can be full URI. If scheme or </w:t>
      </w:r>
      <w:proofErr w:type="gramStart"/>
      <w:r>
        <w:rPr>
          <w:rFonts w:ascii="Helvetica" w:hAnsi="Helvetica" w:cs="Helvetica"/>
          <w:color w:val="000000"/>
          <w:sz w:val="20"/>
          <w:szCs w:val="20"/>
          <w:shd w:val="clear" w:color="auto" w:fill="FFFFFF"/>
        </w:rPr>
        <w:t>authority are</w:t>
      </w:r>
      <w:proofErr w:type="gramEnd"/>
      <w:r>
        <w:rPr>
          <w:rFonts w:ascii="Helvetica" w:hAnsi="Helvetica" w:cs="Helvetica"/>
          <w:color w:val="000000"/>
          <w:sz w:val="20"/>
          <w:szCs w:val="20"/>
          <w:shd w:val="clear" w:color="auto" w:fill="FFFFFF"/>
        </w:rPr>
        <w:t xml:space="preserve"> not specified, Hive will use the scheme and authority from hadoop configuration variable</w:t>
      </w:r>
      <w:r>
        <w:rPr>
          <w:rStyle w:val="apple-converted-space"/>
          <w:rFonts w:ascii="Helvetica" w:hAnsi="Helvetica" w:cs="Helvetica"/>
          <w:color w:val="000000"/>
          <w:sz w:val="20"/>
          <w:szCs w:val="20"/>
          <w:shd w:val="clear" w:color="auto" w:fill="FFFFFF"/>
        </w:rPr>
        <w:t> </w:t>
      </w:r>
      <w:r>
        <w:rPr>
          <w:rStyle w:val="HTML0"/>
          <w:color w:val="000000"/>
          <w:shd w:val="clear" w:color="auto" w:fill="FFFFFF"/>
        </w:rPr>
        <w:t>fs.default.name</w:t>
      </w:r>
      <w:r>
        <w:rPr>
          <w:rStyle w:val="apple-converted-space"/>
          <w:rFonts w:ascii="Helvetica" w:hAnsi="Helvetica" w:cs="Helvetica"/>
          <w:color w:val="000000"/>
          <w:sz w:val="20"/>
          <w:szCs w:val="20"/>
          <w:shd w:val="clear" w:color="auto" w:fill="FFFFFF"/>
        </w:rPr>
        <w:t> </w:t>
      </w:r>
      <w:r>
        <w:rPr>
          <w:rFonts w:ascii="Helvetica" w:hAnsi="Helvetica" w:cs="Helvetica"/>
          <w:color w:val="000000"/>
          <w:sz w:val="20"/>
          <w:szCs w:val="20"/>
          <w:shd w:val="clear" w:color="auto" w:fill="FFFFFF"/>
        </w:rPr>
        <w:t>that specifies the Namenode URI.</w:t>
      </w:r>
    </w:p>
    <w:p w:rsidR="0008531D" w:rsidRDefault="0008531D" w:rsidP="00E528CF">
      <w:pPr>
        <w:widowControl/>
        <w:numPr>
          <w:ilvl w:val="0"/>
          <w:numId w:val="7"/>
        </w:numPr>
        <w:spacing w:line="260" w:lineRule="atLeast"/>
        <w:jc w:val="left"/>
        <w:rPr>
          <w:rFonts w:ascii="Helvetica" w:hAnsi="Helvetica" w:cs="Helvetica"/>
          <w:color w:val="000000"/>
          <w:sz w:val="20"/>
          <w:szCs w:val="20"/>
          <w:shd w:val="clear" w:color="auto" w:fill="FFFFFF"/>
        </w:rPr>
      </w:pPr>
      <w:proofErr w:type="gramStart"/>
      <w:r>
        <w:rPr>
          <w:rFonts w:ascii="Helvetica" w:hAnsi="Helvetica" w:cs="Helvetica"/>
          <w:color w:val="000000"/>
          <w:sz w:val="20"/>
          <w:szCs w:val="20"/>
          <w:shd w:val="clear" w:color="auto" w:fill="FFFFFF"/>
        </w:rPr>
        <w:t>if</w:t>
      </w:r>
      <w:proofErr w:type="gramEnd"/>
      <w:r>
        <w:rPr>
          <w:rFonts w:ascii="Helvetica" w:hAnsi="Helvetica" w:cs="Helvetica"/>
          <w:color w:val="000000"/>
          <w:sz w:val="20"/>
          <w:szCs w:val="20"/>
          <w:shd w:val="clear" w:color="auto" w:fill="FFFFFF"/>
        </w:rPr>
        <w:t xml:space="preserve"> LOCAL keyword is used - then Hive will write data to the directory on the local file system.</w:t>
      </w:r>
    </w:p>
    <w:p w:rsidR="0008531D" w:rsidRDefault="0008531D" w:rsidP="00E528CF">
      <w:pPr>
        <w:widowControl/>
        <w:numPr>
          <w:ilvl w:val="0"/>
          <w:numId w:val="7"/>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Data written to the filesystem is serialized as text with columns separated by ^</w:t>
      </w:r>
      <w:proofErr w:type="gramStart"/>
      <w:r>
        <w:rPr>
          <w:rFonts w:ascii="Helvetica" w:hAnsi="Helvetica" w:cs="Helvetica"/>
          <w:color w:val="000000"/>
          <w:sz w:val="20"/>
          <w:szCs w:val="20"/>
          <w:shd w:val="clear" w:color="auto" w:fill="FFFFFF"/>
        </w:rPr>
        <w:t>A and</w:t>
      </w:r>
      <w:proofErr w:type="gramEnd"/>
      <w:r>
        <w:rPr>
          <w:rFonts w:ascii="Helvetica" w:hAnsi="Helvetica" w:cs="Helvetica"/>
          <w:color w:val="000000"/>
          <w:sz w:val="20"/>
          <w:szCs w:val="20"/>
          <w:shd w:val="clear" w:color="auto" w:fill="FFFFFF"/>
        </w:rPr>
        <w:t xml:space="preserve"> rows separated by newlines. If any of the columns are not of primitive type - then those columns are serialized to JSON format.</w:t>
      </w:r>
    </w:p>
    <w:p w:rsidR="0008531D" w:rsidRDefault="0008531D" w:rsidP="0008531D">
      <w:pPr>
        <w:pStyle w:val="5"/>
        <w:spacing w:before="236" w:after="43"/>
        <w:ind w:left="720"/>
        <w:rPr>
          <w:rFonts w:ascii="Helvetica" w:hAnsi="Helvetica" w:cs="Helvetica"/>
          <w:color w:val="003366"/>
          <w:sz w:val="22"/>
          <w:szCs w:val="22"/>
          <w:shd w:val="clear" w:color="auto" w:fill="FFFFFF"/>
        </w:rPr>
      </w:pPr>
      <w:bookmarkStart w:id="42" w:name="LanguageManualDML-Notes"/>
      <w:bookmarkEnd w:id="42"/>
      <w:r>
        <w:rPr>
          <w:rFonts w:ascii="Helvetica" w:hAnsi="Helvetica" w:cs="Helvetica"/>
          <w:color w:val="003366"/>
          <w:sz w:val="22"/>
          <w:szCs w:val="22"/>
          <w:shd w:val="clear" w:color="auto" w:fill="FFFFFF"/>
        </w:rPr>
        <w:t>Notes</w:t>
      </w:r>
    </w:p>
    <w:p w:rsidR="0008531D" w:rsidRDefault="0008531D" w:rsidP="00E528CF">
      <w:pPr>
        <w:widowControl/>
        <w:numPr>
          <w:ilvl w:val="0"/>
          <w:numId w:val="7"/>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Insert statements to directories, local directories and tables (or partitions) can all be used together within the same query.</w:t>
      </w:r>
    </w:p>
    <w:p w:rsidR="0008531D" w:rsidRDefault="0008531D" w:rsidP="00E528CF">
      <w:pPr>
        <w:widowControl/>
        <w:numPr>
          <w:ilvl w:val="0"/>
          <w:numId w:val="7"/>
        </w:numPr>
        <w:spacing w:line="2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Inserts to HDFS filesystem directories is the best way to extract large amounts of data from Hive. Hive can write to HDFS directories in parallel from within a map-reduce job.</w:t>
      </w:r>
    </w:p>
    <w:p w:rsidR="0008531D" w:rsidRDefault="0008531D">
      <w:pPr>
        <w:widowControl/>
        <w:jc w:val="left"/>
        <w:rPr>
          <w:rFonts w:ascii="Arial" w:eastAsia="宋体" w:hAnsi="Arial" w:cs="Arial"/>
          <w:kern w:val="0"/>
          <w:sz w:val="16"/>
          <w:szCs w:val="16"/>
        </w:rPr>
      </w:pPr>
      <w:r>
        <w:rPr>
          <w:vanish/>
        </w:rPr>
        <w:br w:type="page"/>
      </w:r>
    </w:p>
    <w:p w:rsidR="0008531D" w:rsidRPr="0008531D" w:rsidRDefault="0008531D" w:rsidP="0008531D">
      <w:pPr>
        <w:widowControl/>
        <w:spacing w:before="408" w:after="107"/>
        <w:jc w:val="left"/>
        <w:outlineLvl w:val="0"/>
        <w:rPr>
          <w:rFonts w:ascii="Helvetica" w:eastAsia="宋体" w:hAnsi="Helvetica" w:cs="Helvetica"/>
          <w:b/>
          <w:bCs/>
          <w:color w:val="003366"/>
          <w:kern w:val="36"/>
          <w:sz w:val="42"/>
          <w:szCs w:val="42"/>
          <w:shd w:val="clear" w:color="auto" w:fill="FFFFFF"/>
        </w:rPr>
      </w:pPr>
      <w:bookmarkStart w:id="43" w:name="LanguageManualAuthorization-HiveAuthoriz"/>
      <w:bookmarkEnd w:id="43"/>
      <w:r w:rsidRPr="0008531D">
        <w:rPr>
          <w:rFonts w:ascii="Helvetica" w:eastAsia="宋体" w:hAnsi="Helvetica" w:cs="Helvetica"/>
          <w:b/>
          <w:bCs/>
          <w:color w:val="003366"/>
          <w:kern w:val="36"/>
          <w:sz w:val="42"/>
          <w:szCs w:val="42"/>
          <w:shd w:val="clear" w:color="auto" w:fill="FFFFFF"/>
        </w:rPr>
        <w:lastRenderedPageBreak/>
        <w:t>Hive Authorization</w:t>
      </w:r>
    </w:p>
    <w:p w:rsidR="0008531D" w:rsidRPr="0008531D" w:rsidRDefault="0008531D" w:rsidP="00E528CF">
      <w:pPr>
        <w:widowControl/>
        <w:numPr>
          <w:ilvl w:val="0"/>
          <w:numId w:val="8"/>
        </w:numPr>
        <w:spacing w:line="260" w:lineRule="atLeast"/>
        <w:jc w:val="left"/>
        <w:rPr>
          <w:rFonts w:ascii="Helvetica" w:eastAsia="宋体" w:hAnsi="Helvetica" w:cs="Helvetica"/>
          <w:color w:val="000000"/>
          <w:kern w:val="0"/>
          <w:sz w:val="20"/>
          <w:szCs w:val="20"/>
          <w:shd w:val="clear" w:color="auto" w:fill="FFFFFF"/>
        </w:rPr>
      </w:pPr>
      <w:hyperlink r:id="rId70" w:anchor="LanguageManualAuthorization-HiveAuthorization" w:history="1">
        <w:r w:rsidRPr="0008531D">
          <w:rPr>
            <w:rFonts w:ascii="Helvetica" w:eastAsia="宋体" w:hAnsi="Helvetica" w:cs="Helvetica"/>
            <w:color w:val="003366"/>
            <w:kern w:val="0"/>
            <w:sz w:val="20"/>
            <w:u w:val="single"/>
          </w:rPr>
          <w:t>Hive Authorization</w:t>
        </w:r>
      </w:hyperlink>
    </w:p>
    <w:p w:rsidR="0008531D" w:rsidRPr="0008531D" w:rsidRDefault="0008531D" w:rsidP="00E528CF">
      <w:pPr>
        <w:widowControl/>
        <w:numPr>
          <w:ilvl w:val="1"/>
          <w:numId w:val="8"/>
        </w:numPr>
        <w:spacing w:line="260" w:lineRule="atLeast"/>
        <w:jc w:val="left"/>
        <w:rPr>
          <w:rFonts w:ascii="Helvetica" w:eastAsia="宋体" w:hAnsi="Helvetica" w:cs="Helvetica"/>
          <w:color w:val="000000"/>
          <w:kern w:val="0"/>
          <w:sz w:val="20"/>
          <w:szCs w:val="20"/>
          <w:shd w:val="clear" w:color="auto" w:fill="FFFFFF"/>
        </w:rPr>
      </w:pPr>
      <w:hyperlink r:id="rId71" w:anchor="LanguageManualAuthorization-Disclaimer" w:history="1">
        <w:r w:rsidRPr="0008531D">
          <w:rPr>
            <w:rFonts w:ascii="Helvetica" w:eastAsia="宋体" w:hAnsi="Helvetica" w:cs="Helvetica"/>
            <w:color w:val="003366"/>
            <w:kern w:val="0"/>
            <w:sz w:val="20"/>
            <w:u w:val="single"/>
          </w:rPr>
          <w:t>Disclaimer</w:t>
        </w:r>
      </w:hyperlink>
    </w:p>
    <w:p w:rsidR="0008531D" w:rsidRPr="0008531D" w:rsidRDefault="0008531D" w:rsidP="00E528CF">
      <w:pPr>
        <w:widowControl/>
        <w:numPr>
          <w:ilvl w:val="1"/>
          <w:numId w:val="8"/>
        </w:numPr>
        <w:spacing w:line="260" w:lineRule="atLeast"/>
        <w:jc w:val="left"/>
        <w:rPr>
          <w:rFonts w:ascii="Helvetica" w:eastAsia="宋体" w:hAnsi="Helvetica" w:cs="Helvetica"/>
          <w:color w:val="000000"/>
          <w:kern w:val="0"/>
          <w:sz w:val="20"/>
          <w:szCs w:val="20"/>
          <w:shd w:val="clear" w:color="auto" w:fill="FFFFFF"/>
        </w:rPr>
      </w:pPr>
      <w:hyperlink r:id="rId72" w:anchor="LanguageManualAuthorization-Prerequisites" w:history="1">
        <w:r w:rsidRPr="0008531D">
          <w:rPr>
            <w:rFonts w:ascii="Helvetica" w:eastAsia="宋体" w:hAnsi="Helvetica" w:cs="Helvetica"/>
            <w:color w:val="003366"/>
            <w:kern w:val="0"/>
            <w:sz w:val="20"/>
            <w:u w:val="single"/>
          </w:rPr>
          <w:t>Prerequisites</w:t>
        </w:r>
      </w:hyperlink>
    </w:p>
    <w:p w:rsidR="0008531D" w:rsidRPr="0008531D" w:rsidRDefault="0008531D" w:rsidP="00E528CF">
      <w:pPr>
        <w:widowControl/>
        <w:numPr>
          <w:ilvl w:val="1"/>
          <w:numId w:val="8"/>
        </w:numPr>
        <w:spacing w:line="260" w:lineRule="atLeast"/>
        <w:jc w:val="left"/>
        <w:rPr>
          <w:rFonts w:ascii="Helvetica" w:eastAsia="宋体" w:hAnsi="Helvetica" w:cs="Helvetica"/>
          <w:color w:val="000000"/>
          <w:kern w:val="0"/>
          <w:sz w:val="20"/>
          <w:szCs w:val="20"/>
          <w:shd w:val="clear" w:color="auto" w:fill="FFFFFF"/>
        </w:rPr>
      </w:pPr>
      <w:hyperlink r:id="rId73" w:anchor="LanguageManualAuthorization-Users%2CGroups%2CandRoles" w:history="1">
        <w:r w:rsidRPr="0008531D">
          <w:rPr>
            <w:rFonts w:ascii="Helvetica" w:eastAsia="宋体" w:hAnsi="Helvetica" w:cs="Helvetica"/>
            <w:color w:val="003366"/>
            <w:kern w:val="0"/>
            <w:sz w:val="20"/>
            <w:u w:val="single"/>
          </w:rPr>
          <w:t>Users, Groups, and Roles</w:t>
        </w:r>
      </w:hyperlink>
    </w:p>
    <w:p w:rsidR="0008531D" w:rsidRPr="0008531D" w:rsidRDefault="0008531D" w:rsidP="00E528CF">
      <w:pPr>
        <w:widowControl/>
        <w:numPr>
          <w:ilvl w:val="1"/>
          <w:numId w:val="8"/>
        </w:numPr>
        <w:spacing w:line="260" w:lineRule="atLeast"/>
        <w:jc w:val="left"/>
        <w:rPr>
          <w:rFonts w:ascii="Helvetica" w:eastAsia="宋体" w:hAnsi="Helvetica" w:cs="Helvetica"/>
          <w:color w:val="000000"/>
          <w:kern w:val="0"/>
          <w:sz w:val="20"/>
          <w:szCs w:val="20"/>
          <w:shd w:val="clear" w:color="auto" w:fill="FFFFFF"/>
        </w:rPr>
      </w:pPr>
      <w:hyperlink r:id="rId74" w:anchor="LanguageManualAuthorization-Creating%2FDropping%2FUsingRoles" w:history="1">
        <w:r w:rsidRPr="0008531D">
          <w:rPr>
            <w:rFonts w:ascii="Helvetica" w:eastAsia="宋体" w:hAnsi="Helvetica" w:cs="Helvetica"/>
            <w:color w:val="003366"/>
            <w:kern w:val="0"/>
            <w:sz w:val="20"/>
            <w:u w:val="single"/>
          </w:rPr>
          <w:t>Creating/Dropping/Using Roles</w:t>
        </w:r>
      </w:hyperlink>
    </w:p>
    <w:p w:rsidR="0008531D" w:rsidRPr="0008531D" w:rsidRDefault="0008531D" w:rsidP="00E528CF">
      <w:pPr>
        <w:widowControl/>
        <w:numPr>
          <w:ilvl w:val="2"/>
          <w:numId w:val="8"/>
        </w:numPr>
        <w:spacing w:line="260" w:lineRule="atLeast"/>
        <w:jc w:val="left"/>
        <w:rPr>
          <w:rFonts w:ascii="Helvetica" w:eastAsia="宋体" w:hAnsi="Helvetica" w:cs="Helvetica"/>
          <w:color w:val="000000"/>
          <w:kern w:val="0"/>
          <w:sz w:val="20"/>
          <w:szCs w:val="20"/>
          <w:shd w:val="clear" w:color="auto" w:fill="FFFFFF"/>
        </w:rPr>
      </w:pPr>
      <w:hyperlink r:id="rId75" w:anchor="LanguageManualAuthorization-Create%2FDropRole" w:history="1">
        <w:r w:rsidRPr="0008531D">
          <w:rPr>
            <w:rFonts w:ascii="Helvetica" w:eastAsia="宋体" w:hAnsi="Helvetica" w:cs="Helvetica"/>
            <w:color w:val="003366"/>
            <w:kern w:val="0"/>
            <w:sz w:val="20"/>
            <w:u w:val="single"/>
          </w:rPr>
          <w:t>Create/Drop Role</w:t>
        </w:r>
      </w:hyperlink>
    </w:p>
    <w:p w:rsidR="0008531D" w:rsidRPr="0008531D" w:rsidRDefault="0008531D" w:rsidP="00E528CF">
      <w:pPr>
        <w:widowControl/>
        <w:numPr>
          <w:ilvl w:val="2"/>
          <w:numId w:val="8"/>
        </w:numPr>
        <w:spacing w:line="260" w:lineRule="atLeast"/>
        <w:jc w:val="left"/>
        <w:rPr>
          <w:rFonts w:ascii="Helvetica" w:eastAsia="宋体" w:hAnsi="Helvetica" w:cs="Helvetica"/>
          <w:color w:val="000000"/>
          <w:kern w:val="0"/>
          <w:sz w:val="20"/>
          <w:szCs w:val="20"/>
          <w:shd w:val="clear" w:color="auto" w:fill="FFFFFF"/>
        </w:rPr>
      </w:pPr>
      <w:hyperlink r:id="rId76" w:anchor="LanguageManualAuthorization-Grant%2FRevokeRoles" w:history="1">
        <w:r w:rsidRPr="0008531D">
          <w:rPr>
            <w:rFonts w:ascii="Helvetica" w:eastAsia="宋体" w:hAnsi="Helvetica" w:cs="Helvetica"/>
            <w:color w:val="003366"/>
            <w:kern w:val="0"/>
            <w:sz w:val="20"/>
            <w:u w:val="single"/>
          </w:rPr>
          <w:t>Grant/Revoke Roles</w:t>
        </w:r>
      </w:hyperlink>
    </w:p>
    <w:p w:rsidR="0008531D" w:rsidRPr="0008531D" w:rsidRDefault="0008531D" w:rsidP="00E528CF">
      <w:pPr>
        <w:widowControl/>
        <w:numPr>
          <w:ilvl w:val="2"/>
          <w:numId w:val="8"/>
        </w:numPr>
        <w:spacing w:line="260" w:lineRule="atLeast"/>
        <w:jc w:val="left"/>
        <w:rPr>
          <w:rFonts w:ascii="Helvetica" w:eastAsia="宋体" w:hAnsi="Helvetica" w:cs="Helvetica"/>
          <w:color w:val="000000"/>
          <w:kern w:val="0"/>
          <w:sz w:val="20"/>
          <w:szCs w:val="20"/>
          <w:shd w:val="clear" w:color="auto" w:fill="FFFFFF"/>
        </w:rPr>
      </w:pPr>
      <w:hyperlink r:id="rId77" w:anchor="LanguageManualAuthorization-ViewingGrantedRoles" w:history="1">
        <w:r w:rsidRPr="0008531D">
          <w:rPr>
            <w:rFonts w:ascii="Helvetica" w:eastAsia="宋体" w:hAnsi="Helvetica" w:cs="Helvetica"/>
            <w:color w:val="003366"/>
            <w:kern w:val="0"/>
            <w:sz w:val="20"/>
            <w:u w:val="single"/>
          </w:rPr>
          <w:t>Viewing Granted Roles</w:t>
        </w:r>
      </w:hyperlink>
    </w:p>
    <w:p w:rsidR="0008531D" w:rsidRPr="0008531D" w:rsidRDefault="0008531D" w:rsidP="00E528CF">
      <w:pPr>
        <w:widowControl/>
        <w:numPr>
          <w:ilvl w:val="1"/>
          <w:numId w:val="8"/>
        </w:numPr>
        <w:spacing w:line="260" w:lineRule="atLeast"/>
        <w:jc w:val="left"/>
        <w:rPr>
          <w:rFonts w:ascii="Helvetica" w:eastAsia="宋体" w:hAnsi="Helvetica" w:cs="Helvetica"/>
          <w:color w:val="000000"/>
          <w:kern w:val="0"/>
          <w:sz w:val="20"/>
          <w:szCs w:val="20"/>
          <w:shd w:val="clear" w:color="auto" w:fill="FFFFFF"/>
        </w:rPr>
      </w:pPr>
      <w:hyperlink r:id="rId78" w:anchor="LanguageManualAuthorization-Privileges" w:history="1">
        <w:r w:rsidRPr="0008531D">
          <w:rPr>
            <w:rFonts w:ascii="Helvetica" w:eastAsia="宋体" w:hAnsi="Helvetica" w:cs="Helvetica"/>
            <w:color w:val="003366"/>
            <w:kern w:val="0"/>
            <w:sz w:val="20"/>
            <w:u w:val="single"/>
          </w:rPr>
          <w:t>Privileges</w:t>
        </w:r>
      </w:hyperlink>
    </w:p>
    <w:p w:rsidR="0008531D" w:rsidRPr="0008531D" w:rsidRDefault="0008531D" w:rsidP="00E528CF">
      <w:pPr>
        <w:widowControl/>
        <w:numPr>
          <w:ilvl w:val="2"/>
          <w:numId w:val="8"/>
        </w:numPr>
        <w:spacing w:line="260" w:lineRule="atLeast"/>
        <w:jc w:val="left"/>
        <w:rPr>
          <w:rFonts w:ascii="Helvetica" w:eastAsia="宋体" w:hAnsi="Helvetica" w:cs="Helvetica"/>
          <w:color w:val="000000"/>
          <w:kern w:val="0"/>
          <w:sz w:val="20"/>
          <w:szCs w:val="20"/>
          <w:shd w:val="clear" w:color="auto" w:fill="FFFFFF"/>
        </w:rPr>
      </w:pPr>
      <w:hyperlink r:id="rId79" w:anchor="LanguageManualAuthorization-Grant%2FRevokePrivileges" w:history="1">
        <w:r w:rsidRPr="0008531D">
          <w:rPr>
            <w:rFonts w:ascii="Helvetica" w:eastAsia="宋体" w:hAnsi="Helvetica" w:cs="Helvetica"/>
            <w:color w:val="003366"/>
            <w:kern w:val="0"/>
            <w:sz w:val="20"/>
            <w:u w:val="single"/>
          </w:rPr>
          <w:t>Grant/Revoke Privileges</w:t>
        </w:r>
      </w:hyperlink>
    </w:p>
    <w:p w:rsidR="0008531D" w:rsidRPr="0008531D" w:rsidRDefault="0008531D" w:rsidP="00E528CF">
      <w:pPr>
        <w:widowControl/>
        <w:numPr>
          <w:ilvl w:val="2"/>
          <w:numId w:val="8"/>
        </w:numPr>
        <w:spacing w:line="260" w:lineRule="atLeast"/>
        <w:jc w:val="left"/>
        <w:rPr>
          <w:rFonts w:ascii="Helvetica" w:eastAsia="宋体" w:hAnsi="Helvetica" w:cs="Helvetica"/>
          <w:color w:val="000000"/>
          <w:kern w:val="0"/>
          <w:sz w:val="20"/>
          <w:szCs w:val="20"/>
          <w:shd w:val="clear" w:color="auto" w:fill="FFFFFF"/>
        </w:rPr>
      </w:pPr>
      <w:hyperlink r:id="rId80" w:anchor="LanguageManualAuthorization-ViewingGrantedPrivileges" w:history="1">
        <w:r w:rsidRPr="0008531D">
          <w:rPr>
            <w:rFonts w:ascii="Helvetica" w:eastAsia="宋体" w:hAnsi="Helvetica" w:cs="Helvetica"/>
            <w:color w:val="003366"/>
            <w:kern w:val="0"/>
            <w:sz w:val="20"/>
            <w:u w:val="single"/>
          </w:rPr>
          <w:t>Viewing Granted Privileges</w:t>
        </w:r>
      </w:hyperlink>
    </w:p>
    <w:p w:rsidR="0008531D" w:rsidRPr="0008531D" w:rsidRDefault="0008531D" w:rsidP="00E528CF">
      <w:pPr>
        <w:widowControl/>
        <w:numPr>
          <w:ilvl w:val="1"/>
          <w:numId w:val="8"/>
        </w:numPr>
        <w:spacing w:line="260" w:lineRule="atLeast"/>
        <w:jc w:val="left"/>
        <w:rPr>
          <w:rFonts w:ascii="Helvetica" w:eastAsia="宋体" w:hAnsi="Helvetica" w:cs="Helvetica"/>
          <w:color w:val="000000"/>
          <w:kern w:val="0"/>
          <w:sz w:val="20"/>
          <w:szCs w:val="20"/>
          <w:shd w:val="clear" w:color="auto" w:fill="FFFFFF"/>
        </w:rPr>
      </w:pPr>
      <w:hyperlink r:id="rId81" w:anchor="LanguageManualAuthorization-HiveOperationsandRequiredPrivileges" w:history="1">
        <w:r w:rsidRPr="0008531D">
          <w:rPr>
            <w:rFonts w:ascii="Helvetica" w:eastAsia="宋体" w:hAnsi="Helvetica" w:cs="Helvetica"/>
            <w:color w:val="003366"/>
            <w:kern w:val="0"/>
            <w:sz w:val="20"/>
            <w:u w:val="single"/>
          </w:rPr>
          <w:t>Hive Operations and Required Privileges</w:t>
        </w:r>
      </w:hyperlink>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44" w:name="LanguageManualAuthorization-Disclaimer"/>
      <w:bookmarkEnd w:id="44"/>
      <w:r w:rsidRPr="0008531D">
        <w:rPr>
          <w:rFonts w:ascii="Helvetica" w:eastAsia="宋体" w:hAnsi="Helvetica" w:cs="Helvetica"/>
          <w:b/>
          <w:bCs/>
          <w:color w:val="003366"/>
          <w:kern w:val="0"/>
          <w:sz w:val="36"/>
          <w:szCs w:val="36"/>
          <w:shd w:val="clear" w:color="auto" w:fill="FFFFFF"/>
        </w:rPr>
        <w:t>Disclaimer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Hive authorization is not completely secure. In its current form, the authorization scheme is intended primarily to prevent good users from accidentally doing bad things, but makes no promises about preventing malicious users from doing malicious things.</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45" w:name="LanguageManualAuthorization-Prerequisite"/>
      <w:bookmarkEnd w:id="45"/>
      <w:r w:rsidRPr="0008531D">
        <w:rPr>
          <w:rFonts w:ascii="Helvetica" w:eastAsia="宋体" w:hAnsi="Helvetica" w:cs="Helvetica"/>
          <w:b/>
          <w:bCs/>
          <w:color w:val="003366"/>
          <w:kern w:val="0"/>
          <w:sz w:val="36"/>
          <w:szCs w:val="36"/>
          <w:shd w:val="clear" w:color="auto" w:fill="FFFFFF"/>
        </w:rPr>
        <w:t>Prerequisites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order to use Hive authorization, there are two parameters that should be set in hive-site.xml</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&lt;</w:t>
      </w:r>
      <w:proofErr w:type="gramStart"/>
      <w:r w:rsidRPr="0008531D">
        <w:rPr>
          <w:rFonts w:ascii="Courier New" w:eastAsia="宋体" w:hAnsi="Courier New" w:cs="Courier New"/>
          <w:color w:val="000000"/>
          <w:kern w:val="0"/>
          <w:sz w:val="24"/>
          <w:szCs w:val="24"/>
          <w:shd w:val="clear" w:color="auto" w:fill="FFFFFF"/>
        </w:rPr>
        <w:t>property</w:t>
      </w:r>
      <w:proofErr w:type="gramEnd"/>
      <w:r w:rsidRPr="0008531D">
        <w:rPr>
          <w:rFonts w:ascii="Courier New" w:eastAsia="宋体" w:hAnsi="Courier New" w:cs="Courier New"/>
          <w:color w:val="000000"/>
          <w:kern w:val="0"/>
          <w:sz w:val="24"/>
          <w:szCs w:val="24"/>
          <w:shd w:val="clear" w:color="auto" w:fill="FFFFFF"/>
        </w:rPr>
        <w:t>&gt;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&lt;name&gt;hive.security.authorization.enabled&lt;/name&gt;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&lt;</w:t>
      </w:r>
      <w:proofErr w:type="gramStart"/>
      <w:r w:rsidRPr="0008531D">
        <w:rPr>
          <w:rFonts w:ascii="Courier New" w:eastAsia="宋体" w:hAnsi="Courier New" w:cs="Courier New"/>
          <w:color w:val="000000"/>
          <w:kern w:val="0"/>
          <w:sz w:val="24"/>
          <w:szCs w:val="24"/>
          <w:shd w:val="clear" w:color="auto" w:fill="FFFFFF"/>
        </w:rPr>
        <w:t>value&gt;</w:t>
      </w:r>
      <w:proofErr w:type="gramEnd"/>
      <w:r w:rsidRPr="0008531D">
        <w:rPr>
          <w:rFonts w:ascii="Courier New" w:eastAsia="宋体" w:hAnsi="Courier New" w:cs="Courier New"/>
          <w:color w:val="000091"/>
          <w:kern w:val="0"/>
          <w:sz w:val="24"/>
          <w:szCs w:val="24"/>
        </w:rPr>
        <w:t>true</w:t>
      </w:r>
      <w:r w:rsidRPr="0008531D">
        <w:rPr>
          <w:rFonts w:ascii="Courier New" w:eastAsia="宋体" w:hAnsi="Courier New" w:cs="Courier New"/>
          <w:color w:val="000000"/>
          <w:kern w:val="0"/>
          <w:sz w:val="24"/>
          <w:szCs w:val="24"/>
          <w:shd w:val="clear" w:color="auto" w:fill="FFFFFF"/>
        </w:rPr>
        <w:t>&lt;/value&gt;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&lt;</w:t>
      </w:r>
      <w:proofErr w:type="gramStart"/>
      <w:r w:rsidRPr="0008531D">
        <w:rPr>
          <w:rFonts w:ascii="Courier New" w:eastAsia="宋体" w:hAnsi="Courier New" w:cs="Courier New"/>
          <w:color w:val="000000"/>
          <w:kern w:val="0"/>
          <w:sz w:val="24"/>
          <w:szCs w:val="24"/>
          <w:shd w:val="clear" w:color="auto" w:fill="FFFFFF"/>
        </w:rPr>
        <w:t>description&gt;</w:t>
      </w:r>
      <w:proofErr w:type="gramEnd"/>
      <w:r w:rsidRPr="0008531D">
        <w:rPr>
          <w:rFonts w:ascii="Courier New" w:eastAsia="宋体" w:hAnsi="Courier New" w:cs="Courier New"/>
          <w:color w:val="000000"/>
          <w:kern w:val="0"/>
          <w:sz w:val="24"/>
          <w:szCs w:val="24"/>
          <w:shd w:val="clear" w:color="auto" w:fill="FFFFFF"/>
        </w:rPr>
        <w:t>enable or disable the hive client authorization&lt;/description&gt;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&lt;/property&gt;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&lt;</w:t>
      </w:r>
      <w:proofErr w:type="gramStart"/>
      <w:r w:rsidRPr="0008531D">
        <w:rPr>
          <w:rFonts w:ascii="Courier New" w:eastAsia="宋体" w:hAnsi="Courier New" w:cs="Courier New"/>
          <w:color w:val="000000"/>
          <w:kern w:val="0"/>
          <w:sz w:val="24"/>
          <w:szCs w:val="24"/>
          <w:shd w:val="clear" w:color="auto" w:fill="FFFFFF"/>
        </w:rPr>
        <w:t>property</w:t>
      </w:r>
      <w:proofErr w:type="gramEnd"/>
      <w:r w:rsidRPr="0008531D">
        <w:rPr>
          <w:rFonts w:ascii="Courier New" w:eastAsia="宋体" w:hAnsi="Courier New" w:cs="Courier New"/>
          <w:color w:val="000000"/>
          <w:kern w:val="0"/>
          <w:sz w:val="24"/>
          <w:szCs w:val="24"/>
          <w:shd w:val="clear" w:color="auto" w:fill="FFFFFF"/>
        </w:rPr>
        <w:t>&gt;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&lt;name&gt;hive.security.authorization.createtable.owner.grants&lt;/name&gt;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&lt;</w:t>
      </w:r>
      <w:proofErr w:type="gramStart"/>
      <w:r w:rsidRPr="0008531D">
        <w:rPr>
          <w:rFonts w:ascii="Courier New" w:eastAsia="宋体" w:hAnsi="Courier New" w:cs="Courier New"/>
          <w:color w:val="000000"/>
          <w:kern w:val="0"/>
          <w:sz w:val="24"/>
          <w:szCs w:val="24"/>
          <w:shd w:val="clear" w:color="auto" w:fill="FFFFFF"/>
        </w:rPr>
        <w:t>value&gt;</w:t>
      </w:r>
      <w:proofErr w:type="gramEnd"/>
      <w:r w:rsidRPr="0008531D">
        <w:rPr>
          <w:rFonts w:ascii="Courier New" w:eastAsia="宋体" w:hAnsi="Courier New" w:cs="Courier New"/>
          <w:color w:val="000000"/>
          <w:kern w:val="0"/>
          <w:sz w:val="24"/>
          <w:szCs w:val="24"/>
          <w:shd w:val="clear" w:color="auto" w:fill="FFFFFF"/>
        </w:rPr>
        <w:t>ALL&lt;/value&gt;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&lt;</w:t>
      </w:r>
      <w:proofErr w:type="gramStart"/>
      <w:r w:rsidRPr="0008531D">
        <w:rPr>
          <w:rFonts w:ascii="Courier New" w:eastAsia="宋体" w:hAnsi="Courier New" w:cs="Courier New"/>
          <w:color w:val="000000"/>
          <w:kern w:val="0"/>
          <w:sz w:val="24"/>
          <w:szCs w:val="24"/>
          <w:shd w:val="clear" w:color="auto" w:fill="FFFFFF"/>
        </w:rPr>
        <w:t>description&gt;</w:t>
      </w:r>
      <w:proofErr w:type="gramEnd"/>
      <w:r w:rsidRPr="0008531D">
        <w:rPr>
          <w:rFonts w:ascii="Courier New" w:eastAsia="宋体" w:hAnsi="Courier New" w:cs="Courier New"/>
          <w:color w:val="000000"/>
          <w:kern w:val="0"/>
          <w:sz w:val="24"/>
          <w:szCs w:val="24"/>
          <w:shd w:val="clear" w:color="auto" w:fill="FFFFFF"/>
        </w:rPr>
        <w:t xml:space="preserve">the privileges automatically granted to the owner whenever a table gets created.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An example like </w:t>
      </w:r>
      <w:r w:rsidRPr="0008531D">
        <w:rPr>
          <w:rFonts w:ascii="Courier New" w:eastAsia="宋体" w:hAnsi="Courier New" w:cs="Courier New"/>
          <w:color w:val="009100"/>
          <w:kern w:val="0"/>
          <w:sz w:val="24"/>
          <w:szCs w:val="24"/>
        </w:rPr>
        <w:t>"select</w:t>
      </w:r>
      <w:proofErr w:type="gramStart"/>
      <w:r w:rsidRPr="0008531D">
        <w:rPr>
          <w:rFonts w:ascii="Courier New" w:eastAsia="宋体" w:hAnsi="Courier New" w:cs="Courier New"/>
          <w:color w:val="009100"/>
          <w:kern w:val="0"/>
          <w:sz w:val="24"/>
          <w:szCs w:val="24"/>
        </w:rPr>
        <w:t>,drop</w:t>
      </w:r>
      <w:proofErr w:type="gramEnd"/>
      <w:r w:rsidRPr="0008531D">
        <w:rPr>
          <w:rFonts w:ascii="Courier New" w:eastAsia="宋体" w:hAnsi="Courier New" w:cs="Courier New"/>
          <w:color w:val="009100"/>
          <w:kern w:val="0"/>
          <w:sz w:val="24"/>
          <w:szCs w:val="24"/>
        </w:rPr>
        <w:t>"</w:t>
      </w:r>
      <w:r w:rsidRPr="0008531D">
        <w:rPr>
          <w:rFonts w:ascii="Courier New" w:eastAsia="宋体" w:hAnsi="Courier New" w:cs="Courier New"/>
          <w:color w:val="000000"/>
          <w:kern w:val="0"/>
          <w:sz w:val="24"/>
          <w:szCs w:val="24"/>
          <w:shd w:val="clear" w:color="auto" w:fill="FFFFFF"/>
        </w:rPr>
        <w:t xml:space="preserve"> will grant select and drop privilege to the owner of the table&lt;/description&gt;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&lt;/property&gt;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Note that, by default, the hive.security.authorization.createtable.owner.grants are set to null, which would result in the creator of a table having no access to the table.</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46" w:name="LanguageManualAuthorization-Users%2CGrou"/>
      <w:bookmarkEnd w:id="46"/>
      <w:r w:rsidRPr="0008531D">
        <w:rPr>
          <w:rFonts w:ascii="Helvetica" w:eastAsia="宋体" w:hAnsi="Helvetica" w:cs="Helvetica"/>
          <w:b/>
          <w:bCs/>
          <w:color w:val="003366"/>
          <w:kern w:val="0"/>
          <w:sz w:val="36"/>
          <w:szCs w:val="36"/>
          <w:shd w:val="clear" w:color="auto" w:fill="FFFFFF"/>
        </w:rPr>
        <w:t>Users, Groups, and Roles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At the core of Hive's authorization system are users, groups, and roles. Roles allow administrators to give a name to a set of grants which can be easily reused. A role may be assigned to users, groups, and other roles. For example, consider a system with the following users and groups:</w:t>
      </w:r>
    </w:p>
    <w:p w:rsidR="0008531D" w:rsidRPr="0008531D" w:rsidRDefault="0008531D" w:rsidP="00E528CF">
      <w:pPr>
        <w:widowControl/>
        <w:numPr>
          <w:ilvl w:val="0"/>
          <w:numId w:val="9"/>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&lt;User&gt;: &lt;Groups&gt;</w:t>
      </w:r>
    </w:p>
    <w:p w:rsidR="0008531D" w:rsidRPr="0008531D" w:rsidRDefault="0008531D" w:rsidP="00E528CF">
      <w:pPr>
        <w:widowControl/>
        <w:numPr>
          <w:ilvl w:val="0"/>
          <w:numId w:val="9"/>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user_all_dbs: group_db1, group_db2</w:t>
      </w:r>
    </w:p>
    <w:p w:rsidR="0008531D" w:rsidRPr="0008531D" w:rsidRDefault="0008531D" w:rsidP="00E528CF">
      <w:pPr>
        <w:widowControl/>
        <w:numPr>
          <w:ilvl w:val="0"/>
          <w:numId w:val="9"/>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user_db1: group_db1</w:t>
      </w:r>
    </w:p>
    <w:p w:rsidR="0008531D" w:rsidRPr="0008531D" w:rsidRDefault="0008531D" w:rsidP="00E528CF">
      <w:pPr>
        <w:widowControl/>
        <w:numPr>
          <w:ilvl w:val="0"/>
          <w:numId w:val="9"/>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user_db2: group_db2</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If we wanted to restrict each user to a specific set of databases, we could use roles to build the authorization mechanism. The administrator would create two roles, called role_db1 and role_db2. The role_db1 role would provide privileges just for the first database, and the role_db2 role would provide privileges just for the second database. The administrator could then grant the role_db1 role to group_db1, or explicitly for the users in the group, and do the same for role_db2 with the users of the second database. In order to allow users who need to see all databases to get their appropriate privileges, a third role could be created called role_all_dbs, which would be granted role_db1 and role_db2. When user_all_dbs is granted the role_all_dbs role, the user implicitly is granted all the privileges of role_db1 and role_db2.</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Hive roles must be created manually before being used, unlike users and groups. Users and groups are managed by the hive.security.authenticator.manager. When a user connects to a Metastore Server and issues a query, the Metastore will determine the username of the connecting user, and the groups associated with that ushive.security.authorization.ername. That information is then used to determine if the user should have access to the metadata being requested, by comparing the required privileges of the Hive operation to the user privileges using the following rules:</w:t>
      </w:r>
    </w:p>
    <w:p w:rsidR="0008531D" w:rsidRPr="0008531D" w:rsidRDefault="0008531D" w:rsidP="00E528CF">
      <w:pPr>
        <w:widowControl/>
        <w:numPr>
          <w:ilvl w:val="0"/>
          <w:numId w:val="10"/>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User privileges (Has the privilege been granted to the user)</w:t>
      </w:r>
    </w:p>
    <w:p w:rsidR="0008531D" w:rsidRPr="0008531D" w:rsidRDefault="0008531D" w:rsidP="00E528CF">
      <w:pPr>
        <w:widowControl/>
        <w:numPr>
          <w:ilvl w:val="0"/>
          <w:numId w:val="10"/>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Group privileges (Does the user belong to any groups that the privilege has been granted to)</w:t>
      </w:r>
    </w:p>
    <w:p w:rsidR="0008531D" w:rsidRPr="0008531D" w:rsidRDefault="0008531D" w:rsidP="00E528CF">
      <w:pPr>
        <w:widowControl/>
        <w:numPr>
          <w:ilvl w:val="0"/>
          <w:numId w:val="10"/>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Role privileges (Does the user or any of the groups that the user belongs to have a role that grants the privilege)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By default, the Metastore uses the HadoopDefaultAuthenticator for determing user -&gt; group mappings, which determines authorization by using the </w:t>
      </w:r>
      <w:proofErr w:type="gramStart"/>
      <w:r w:rsidRPr="0008531D">
        <w:rPr>
          <w:rFonts w:ascii="Helvetica" w:eastAsia="宋体" w:hAnsi="Helvetica" w:cs="Helvetica"/>
          <w:color w:val="000000"/>
          <w:kern w:val="0"/>
          <w:sz w:val="20"/>
          <w:szCs w:val="20"/>
          <w:shd w:val="clear" w:color="auto" w:fill="FFFFFF"/>
        </w:rPr>
        <w:t>Unix</w:t>
      </w:r>
      <w:proofErr w:type="gramEnd"/>
      <w:r w:rsidRPr="0008531D">
        <w:rPr>
          <w:rFonts w:ascii="Helvetica" w:eastAsia="宋体" w:hAnsi="Helvetica" w:cs="Helvetica"/>
          <w:color w:val="000000"/>
          <w:kern w:val="0"/>
          <w:sz w:val="20"/>
          <w:szCs w:val="20"/>
          <w:shd w:val="clear" w:color="auto" w:fill="FFFFFF"/>
        </w:rPr>
        <w:t xml:space="preserve"> usernames and groups on the machine where the Metastore is running. To make this </w:t>
      </w:r>
      <w:proofErr w:type="gramStart"/>
      <w:r w:rsidRPr="0008531D">
        <w:rPr>
          <w:rFonts w:ascii="Helvetica" w:eastAsia="宋体" w:hAnsi="Helvetica" w:cs="Helvetica"/>
          <w:color w:val="000000"/>
          <w:kern w:val="0"/>
          <w:sz w:val="20"/>
          <w:szCs w:val="20"/>
          <w:shd w:val="clear" w:color="auto" w:fill="FFFFFF"/>
        </w:rPr>
        <w:t>more clear</w:t>
      </w:r>
      <w:proofErr w:type="gramEnd"/>
      <w:r w:rsidRPr="0008531D">
        <w:rPr>
          <w:rFonts w:ascii="Helvetica" w:eastAsia="宋体" w:hAnsi="Helvetica" w:cs="Helvetica"/>
          <w:color w:val="000000"/>
          <w:kern w:val="0"/>
          <w:sz w:val="20"/>
          <w:szCs w:val="20"/>
          <w:shd w:val="clear" w:color="auto" w:fill="FFFFFF"/>
        </w:rPr>
        <w:t>, consider a scenario where a user foo is a member of group bar on the machine running the Hive CLI, and connects to a Metastore running on a separate server that also has a user named foo, but on the Metastore Server, foo is a member of group baz. When an operation is executed, the Metastore will determine foo to be in the group baz.</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Taking this a step further, it is also possible for the groups that a user belongs to on the Metastore Server may differ from the groups that the same user belongs to, as determined by HDFS. This could be the case if Hive or HDFS are configured to use non-default user -&gt; group mappers, or the Metastore and the Namenode both use the defaults, but the processes are running on different machines, and the user -&gt; group mappings are not the same on each machine.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It is important to realize that Hive Metastore only controls authorization for metadata, and the underlying data is controlled by HDFS, so if permissions and privileges between the two systems are not in sync, users may have access to metadata, but not the physical data. If the user -&gt; group mappings across the Metastore and Namenode are not in sync, as in the scenarios above, a user may have the privileges required to access a table according to the Metastore, but may not have permission to access the underlying files according to the Namenode. This could also happen due to administrator intervention, if permissions on the files were changed by hand, but Metastore grants had not been updated.</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47" w:name="LanguageManualAuthorization-Creating%2FD"/>
      <w:bookmarkEnd w:id="47"/>
      <w:r w:rsidRPr="0008531D">
        <w:rPr>
          <w:rFonts w:ascii="Helvetica" w:eastAsia="宋体" w:hAnsi="Helvetica" w:cs="Helvetica"/>
          <w:b/>
          <w:bCs/>
          <w:color w:val="003366"/>
          <w:kern w:val="0"/>
          <w:sz w:val="36"/>
          <w:szCs w:val="36"/>
          <w:shd w:val="clear" w:color="auto" w:fill="FFFFFF"/>
        </w:rPr>
        <w:t>Creating/Dropping/Using Roles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48" w:name="LanguageManualAuthorization-Create%2FDro"/>
      <w:bookmarkEnd w:id="48"/>
      <w:r w:rsidRPr="0008531D">
        <w:rPr>
          <w:rFonts w:ascii="Helvetica" w:eastAsia="宋体" w:hAnsi="Helvetica" w:cs="Helvetica"/>
          <w:b/>
          <w:bCs/>
          <w:color w:val="003366"/>
          <w:kern w:val="0"/>
          <w:sz w:val="30"/>
          <w:szCs w:val="30"/>
          <w:shd w:val="clear" w:color="auto" w:fill="FFFFFF"/>
        </w:rPr>
        <w:t>Create/Drop Role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CREATE ROLE role_name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DROP ROLE role_name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r w:rsidRPr="0008531D">
        <w:rPr>
          <w:rFonts w:ascii="Helvetica" w:eastAsia="宋体" w:hAnsi="Helvetica" w:cs="Helvetica"/>
          <w:b/>
          <w:bCs/>
          <w:color w:val="003366"/>
          <w:kern w:val="0"/>
          <w:sz w:val="30"/>
          <w:szCs w:val="30"/>
          <w:shd w:val="clear" w:color="auto" w:fill="FFFFFF"/>
        </w:rPr>
        <w:t>Grant/Revoke Roles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GRANT ROLE role_name [, role_name</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TO principal_specification [, principal_specification</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REVOKE ROLE role_name [, role_name</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FROM principal_specification [, principal_specification</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principal_specification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USER user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GROUP group</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ROLE role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r w:rsidRPr="0008531D">
        <w:rPr>
          <w:rFonts w:ascii="Helvetica" w:eastAsia="宋体" w:hAnsi="Helvetica" w:cs="Helvetica"/>
          <w:b/>
          <w:bCs/>
          <w:color w:val="003366"/>
          <w:kern w:val="0"/>
          <w:sz w:val="30"/>
          <w:szCs w:val="30"/>
          <w:shd w:val="clear" w:color="auto" w:fill="FFFFFF"/>
        </w:rPr>
        <w:t>Viewing Granted Roles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SHOW ROLE GRANT principal_specification</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49" w:name="LanguageManualAuthorization-Privileges"/>
      <w:bookmarkEnd w:id="49"/>
      <w:r w:rsidRPr="0008531D">
        <w:rPr>
          <w:rFonts w:ascii="Helvetica" w:eastAsia="宋体" w:hAnsi="Helvetica" w:cs="Helvetica"/>
          <w:b/>
          <w:bCs/>
          <w:color w:val="003366"/>
          <w:kern w:val="0"/>
          <w:sz w:val="36"/>
          <w:szCs w:val="36"/>
          <w:shd w:val="clear" w:color="auto" w:fill="FFFFFF"/>
        </w:rPr>
        <w:t>Privileges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The following privileges are supported in Hive:</w:t>
      </w:r>
    </w:p>
    <w:p w:rsidR="0008531D" w:rsidRPr="0008531D" w:rsidRDefault="0008531D" w:rsidP="00E528CF">
      <w:pPr>
        <w:widowControl/>
        <w:numPr>
          <w:ilvl w:val="0"/>
          <w:numId w:val="1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ALL - Gives users all privileges</w:t>
      </w:r>
    </w:p>
    <w:p w:rsidR="0008531D" w:rsidRPr="0008531D" w:rsidRDefault="0008531D" w:rsidP="00E528CF">
      <w:pPr>
        <w:widowControl/>
        <w:numPr>
          <w:ilvl w:val="0"/>
          <w:numId w:val="1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ALTER - Allows users to modify the metadata of an object</w:t>
      </w:r>
    </w:p>
    <w:p w:rsidR="0008531D" w:rsidRPr="0008531D" w:rsidRDefault="0008531D" w:rsidP="00E528CF">
      <w:pPr>
        <w:widowControl/>
        <w:numPr>
          <w:ilvl w:val="0"/>
          <w:numId w:val="1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UPDATE - Allows users to modify the physical data of an object</w:t>
      </w:r>
    </w:p>
    <w:p w:rsidR="0008531D" w:rsidRPr="0008531D" w:rsidRDefault="0008531D" w:rsidP="00E528CF">
      <w:pPr>
        <w:widowControl/>
        <w:numPr>
          <w:ilvl w:val="0"/>
          <w:numId w:val="1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CREATE - Allows users to create objects. For a database, this means users can create tables, and for a table, this means users can create partitions</w:t>
      </w:r>
    </w:p>
    <w:p w:rsidR="0008531D" w:rsidRPr="0008531D" w:rsidRDefault="0008531D" w:rsidP="00E528CF">
      <w:pPr>
        <w:widowControl/>
        <w:numPr>
          <w:ilvl w:val="0"/>
          <w:numId w:val="1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DROP - Allows users to drop objects</w:t>
      </w:r>
    </w:p>
    <w:p w:rsidR="0008531D" w:rsidRPr="0008531D" w:rsidRDefault="0008531D" w:rsidP="00E528CF">
      <w:pPr>
        <w:widowControl/>
        <w:numPr>
          <w:ilvl w:val="0"/>
          <w:numId w:val="1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INDEX - Allows users to create indexes on an object (Note: this is not currently implemented)</w:t>
      </w:r>
    </w:p>
    <w:p w:rsidR="0008531D" w:rsidRPr="0008531D" w:rsidRDefault="0008531D" w:rsidP="00E528CF">
      <w:pPr>
        <w:widowControl/>
        <w:numPr>
          <w:ilvl w:val="0"/>
          <w:numId w:val="1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LOCK - Allows users to lock or unlock tables when concurrency is enabled</w:t>
      </w:r>
    </w:p>
    <w:p w:rsidR="0008531D" w:rsidRPr="0008531D" w:rsidRDefault="0008531D" w:rsidP="00E528CF">
      <w:pPr>
        <w:widowControl/>
        <w:numPr>
          <w:ilvl w:val="0"/>
          <w:numId w:val="1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SELECT - Allows users to access data for objects</w:t>
      </w:r>
    </w:p>
    <w:p w:rsidR="0008531D" w:rsidRPr="0008531D" w:rsidRDefault="0008531D" w:rsidP="00E528CF">
      <w:pPr>
        <w:widowControl/>
        <w:numPr>
          <w:ilvl w:val="0"/>
          <w:numId w:val="1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SHOW_DATABASE - Allows users to view available databases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50" w:name="LanguageManualAuthorization-Grant%2FRevo"/>
      <w:bookmarkEnd w:id="50"/>
      <w:r w:rsidRPr="0008531D">
        <w:rPr>
          <w:rFonts w:ascii="Helvetica" w:eastAsia="宋体" w:hAnsi="Helvetica" w:cs="Helvetica"/>
          <w:b/>
          <w:bCs/>
          <w:color w:val="003366"/>
          <w:kern w:val="0"/>
          <w:sz w:val="30"/>
          <w:szCs w:val="30"/>
          <w:shd w:val="clear" w:color="auto" w:fill="FFFFFF"/>
        </w:rPr>
        <w:t>Grant/Revoke Privileges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GRANT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priv_type [(column_list)]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priv_type [(column_list)]</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[ON object_type]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TO principal_specification [, principal_specification</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[WITH GRANT OPTION]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REVOKE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priv_type [(column_list)]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priv_type [(column_list)]</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[ON object_type priv_level]</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principal_specification [, principal_specification</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REVOKE ALL PRIVILEGES, GRANT OPTION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user [, user</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object_type: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DATABASE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priv_level:</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db_name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tbl_name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51" w:name="LanguageManualAuthorization-ViewingGrant"/>
      <w:bookmarkEnd w:id="51"/>
      <w:r w:rsidRPr="0008531D">
        <w:rPr>
          <w:rFonts w:ascii="Helvetica" w:eastAsia="宋体" w:hAnsi="Helvetica" w:cs="Helvetica"/>
          <w:b/>
          <w:bCs/>
          <w:color w:val="003366"/>
          <w:kern w:val="0"/>
          <w:sz w:val="30"/>
          <w:szCs w:val="30"/>
          <w:shd w:val="clear" w:color="auto" w:fill="FFFFFF"/>
        </w:rPr>
        <w:t>Viewing Granted Privileges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SHOW GRANT principal_specification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[ON object_type priv_level [(column_list)]]</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52" w:name="LanguageManualAuthorization-HiveOperatio"/>
      <w:bookmarkEnd w:id="52"/>
      <w:r w:rsidRPr="0008531D">
        <w:rPr>
          <w:rFonts w:ascii="Helvetica" w:eastAsia="宋体" w:hAnsi="Helvetica" w:cs="Helvetica"/>
          <w:b/>
          <w:bCs/>
          <w:color w:val="003366"/>
          <w:kern w:val="0"/>
          <w:sz w:val="36"/>
          <w:szCs w:val="36"/>
          <w:shd w:val="clear" w:color="auto" w:fill="FFFFFF"/>
        </w:rPr>
        <w:t>Hive Operations and Required Privileges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As of the release of Hive 0.7, only these operations require permissions, according to org.apache.hadoop.hive.ql.plan.HiveOperation:</w:t>
      </w:r>
    </w:p>
    <w:tbl>
      <w:tblPr>
        <w:tblW w:w="0" w:type="auto"/>
        <w:tblCellMar>
          <w:left w:w="0" w:type="dxa"/>
          <w:right w:w="0" w:type="dxa"/>
        </w:tblCellMar>
        <w:tblLook w:val="04A0"/>
      </w:tblPr>
      <w:tblGrid>
        <w:gridCol w:w="2650"/>
        <w:gridCol w:w="608"/>
        <w:gridCol w:w="708"/>
        <w:gridCol w:w="708"/>
        <w:gridCol w:w="508"/>
        <w:gridCol w:w="608"/>
        <w:gridCol w:w="508"/>
        <w:gridCol w:w="708"/>
        <w:gridCol w:w="1408"/>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Operation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UPDATE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CREATE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DROP</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INDEX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LOCK</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SELECT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SHOW_DATABASE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LOAD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EXPORT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IMPORT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CREATE TABLE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CREATE TABLE AS SELECT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DROP TABLE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SELECT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ADD COLUMN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REPLACE COLUMN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RENAME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ADD PARTITION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DROP PARTITION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ARCHIVE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UNARCHIVE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SET PROPERTIES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SET SERDE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SET SERDE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SET SERDEPROPERTIES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CLUSTER BY</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PROTECT MODE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ALTER PARTITION PROTECT MODE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SET FILEFORMAT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PARTITION SET FILEFORMAT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SET LOCATION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PARTITION SET LOCATION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TABLE CONCATENATE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ALTER PARTITION CONCATENATE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SHOW DATABASES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LOCK TABLE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UNLOCK TABLE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w:t>
            </w:r>
          </w:p>
        </w:tc>
      </w:tr>
    </w:tbl>
    <w:p w:rsidR="0008531D" w:rsidRDefault="0008531D" w:rsidP="0008531D">
      <w:pPr>
        <w:widowControl/>
        <w:pBdr>
          <w:bottom w:val="single" w:sz="6" w:space="1" w:color="auto"/>
        </w:pBdr>
        <w:jc w:val="center"/>
        <w:rPr>
          <w:rFonts w:ascii="Arial" w:eastAsia="宋体" w:hAnsi="Arial" w:cs="Arial"/>
          <w:kern w:val="0"/>
          <w:sz w:val="16"/>
          <w:szCs w:val="16"/>
        </w:rPr>
      </w:pPr>
    </w:p>
    <w:p w:rsidR="0008531D" w:rsidRDefault="0008531D">
      <w:pPr>
        <w:widowControl/>
        <w:jc w:val="left"/>
        <w:rPr>
          <w:rFonts w:ascii="Arial" w:eastAsia="宋体" w:hAnsi="Arial" w:cs="Arial"/>
          <w:kern w:val="0"/>
          <w:sz w:val="16"/>
          <w:szCs w:val="16"/>
        </w:rPr>
      </w:pPr>
      <w:r>
        <w:rPr>
          <w:rFonts w:ascii="Arial" w:eastAsia="宋体" w:hAnsi="Arial" w:cs="Arial"/>
          <w:kern w:val="0"/>
          <w:sz w:val="16"/>
          <w:szCs w:val="16"/>
        </w:rPr>
        <w:br w:type="page"/>
      </w:r>
    </w:p>
    <w:p w:rsidR="0008531D" w:rsidRPr="0008531D" w:rsidRDefault="0008531D" w:rsidP="0008531D">
      <w:pPr>
        <w:widowControl/>
        <w:spacing w:before="408" w:after="107"/>
        <w:jc w:val="left"/>
        <w:outlineLvl w:val="0"/>
        <w:rPr>
          <w:rFonts w:ascii="Helvetica" w:eastAsia="宋体" w:hAnsi="Helvetica" w:cs="Helvetica"/>
          <w:b/>
          <w:bCs/>
          <w:color w:val="003366"/>
          <w:kern w:val="36"/>
          <w:sz w:val="42"/>
          <w:szCs w:val="42"/>
          <w:shd w:val="clear" w:color="auto" w:fill="FFFFFF"/>
        </w:rPr>
      </w:pPr>
      <w:r w:rsidRPr="0008531D">
        <w:rPr>
          <w:rFonts w:ascii="Helvetica" w:eastAsia="宋体" w:hAnsi="Helvetica" w:cs="Helvetica"/>
          <w:b/>
          <w:bCs/>
          <w:color w:val="003366"/>
          <w:kern w:val="36"/>
          <w:sz w:val="42"/>
          <w:szCs w:val="42"/>
          <w:shd w:val="clear" w:color="auto" w:fill="FFFFFF"/>
        </w:rPr>
        <w:lastRenderedPageBreak/>
        <w:t>Hive Cli</w:t>
      </w:r>
    </w:p>
    <w:p w:rsidR="0008531D" w:rsidRPr="0008531D" w:rsidRDefault="0008531D" w:rsidP="00E528CF">
      <w:pPr>
        <w:widowControl/>
        <w:numPr>
          <w:ilvl w:val="0"/>
          <w:numId w:val="12"/>
        </w:numPr>
        <w:spacing w:line="260" w:lineRule="atLeast"/>
        <w:jc w:val="left"/>
        <w:rPr>
          <w:rFonts w:ascii="Helvetica" w:eastAsia="宋体" w:hAnsi="Helvetica" w:cs="Helvetica"/>
          <w:color w:val="000000"/>
          <w:kern w:val="0"/>
          <w:sz w:val="20"/>
          <w:szCs w:val="20"/>
          <w:shd w:val="clear" w:color="auto" w:fill="FFFFFF"/>
        </w:rPr>
      </w:pPr>
      <w:hyperlink r:id="rId82" w:anchor="LanguageManualCli-HiveCli" w:history="1">
        <w:r w:rsidRPr="0008531D">
          <w:rPr>
            <w:rFonts w:ascii="Helvetica" w:eastAsia="宋体" w:hAnsi="Helvetica" w:cs="Helvetica"/>
            <w:color w:val="003366"/>
            <w:kern w:val="0"/>
            <w:sz w:val="20"/>
            <w:u w:val="single"/>
          </w:rPr>
          <w:t>Hive Cli</w:t>
        </w:r>
      </w:hyperlink>
    </w:p>
    <w:p w:rsidR="0008531D" w:rsidRPr="0008531D" w:rsidRDefault="0008531D" w:rsidP="00E528CF">
      <w:pPr>
        <w:widowControl/>
        <w:numPr>
          <w:ilvl w:val="1"/>
          <w:numId w:val="12"/>
        </w:numPr>
        <w:spacing w:line="260" w:lineRule="atLeast"/>
        <w:jc w:val="left"/>
        <w:rPr>
          <w:rFonts w:ascii="Helvetica" w:eastAsia="宋体" w:hAnsi="Helvetica" w:cs="Helvetica"/>
          <w:color w:val="000000"/>
          <w:kern w:val="0"/>
          <w:sz w:val="20"/>
          <w:szCs w:val="20"/>
          <w:shd w:val="clear" w:color="auto" w:fill="FFFFFF"/>
        </w:rPr>
      </w:pPr>
      <w:hyperlink r:id="rId83" w:anchor="LanguageManualCli-HiveCommandlineOptions" w:history="1">
        <w:r w:rsidRPr="0008531D">
          <w:rPr>
            <w:rFonts w:ascii="Helvetica" w:eastAsia="宋体" w:hAnsi="Helvetica" w:cs="Helvetica"/>
            <w:color w:val="003366"/>
            <w:kern w:val="0"/>
            <w:sz w:val="20"/>
            <w:u w:val="single"/>
          </w:rPr>
          <w:t>Hive Command line Options</w:t>
        </w:r>
      </w:hyperlink>
    </w:p>
    <w:p w:rsidR="0008531D" w:rsidRPr="0008531D" w:rsidRDefault="0008531D" w:rsidP="00E528CF">
      <w:pPr>
        <w:widowControl/>
        <w:numPr>
          <w:ilvl w:val="1"/>
          <w:numId w:val="12"/>
        </w:numPr>
        <w:spacing w:line="260" w:lineRule="atLeast"/>
        <w:jc w:val="left"/>
        <w:rPr>
          <w:rFonts w:ascii="Helvetica" w:eastAsia="宋体" w:hAnsi="Helvetica" w:cs="Helvetica"/>
          <w:color w:val="000000"/>
          <w:kern w:val="0"/>
          <w:sz w:val="20"/>
          <w:szCs w:val="20"/>
          <w:shd w:val="clear" w:color="auto" w:fill="FFFFFF"/>
        </w:rPr>
      </w:pPr>
      <w:hyperlink r:id="rId84" w:anchor="LanguageManualCli-HiveinteractiveShellCommand" w:history="1">
        <w:r w:rsidRPr="0008531D">
          <w:rPr>
            <w:rFonts w:ascii="Helvetica" w:eastAsia="宋体" w:hAnsi="Helvetica" w:cs="Helvetica"/>
            <w:color w:val="003366"/>
            <w:kern w:val="0"/>
            <w:sz w:val="20"/>
            <w:u w:val="single"/>
          </w:rPr>
          <w:t>Hive interactive Shell Command</w:t>
        </w:r>
      </w:hyperlink>
    </w:p>
    <w:p w:rsidR="0008531D" w:rsidRPr="0008531D" w:rsidRDefault="0008531D" w:rsidP="00E528CF">
      <w:pPr>
        <w:widowControl/>
        <w:numPr>
          <w:ilvl w:val="2"/>
          <w:numId w:val="12"/>
        </w:numPr>
        <w:spacing w:line="260" w:lineRule="atLeast"/>
        <w:jc w:val="left"/>
        <w:rPr>
          <w:rFonts w:ascii="Helvetica" w:eastAsia="宋体" w:hAnsi="Helvetica" w:cs="Helvetica"/>
          <w:color w:val="000000"/>
          <w:kern w:val="0"/>
          <w:sz w:val="20"/>
          <w:szCs w:val="20"/>
          <w:shd w:val="clear" w:color="auto" w:fill="FFFFFF"/>
        </w:rPr>
      </w:pPr>
      <w:hyperlink r:id="rId85" w:anchor="LanguageManualCli-Logging" w:history="1">
        <w:r w:rsidRPr="0008531D">
          <w:rPr>
            <w:rFonts w:ascii="Helvetica" w:eastAsia="宋体" w:hAnsi="Helvetica" w:cs="Helvetica"/>
            <w:color w:val="003366"/>
            <w:kern w:val="0"/>
            <w:sz w:val="20"/>
            <w:u w:val="single"/>
          </w:rPr>
          <w:t>Logging</w:t>
        </w:r>
      </w:hyperlink>
    </w:p>
    <w:p w:rsidR="0008531D" w:rsidRPr="0008531D" w:rsidRDefault="0008531D" w:rsidP="00E528CF">
      <w:pPr>
        <w:widowControl/>
        <w:numPr>
          <w:ilvl w:val="2"/>
          <w:numId w:val="12"/>
        </w:numPr>
        <w:spacing w:line="260" w:lineRule="atLeast"/>
        <w:jc w:val="left"/>
        <w:rPr>
          <w:rFonts w:ascii="Helvetica" w:eastAsia="宋体" w:hAnsi="Helvetica" w:cs="Helvetica"/>
          <w:color w:val="000000"/>
          <w:kern w:val="0"/>
          <w:sz w:val="20"/>
          <w:szCs w:val="20"/>
          <w:shd w:val="clear" w:color="auto" w:fill="FFFFFF"/>
        </w:rPr>
      </w:pPr>
      <w:hyperlink r:id="rId86" w:anchor="LanguageManualCli-HiveResources" w:history="1">
        <w:r w:rsidRPr="0008531D">
          <w:rPr>
            <w:rFonts w:ascii="Helvetica" w:eastAsia="宋体" w:hAnsi="Helvetica" w:cs="Helvetica"/>
            <w:color w:val="003366"/>
            <w:kern w:val="0"/>
            <w:sz w:val="20"/>
            <w:u w:val="single"/>
          </w:rPr>
          <w:t>Hive Resources</w:t>
        </w:r>
      </w:hyperlink>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$HIVE_HOME/bin/hive is a shell utility which can be used to run hive queries in either interactive or batch mode.</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53" w:name="LanguageManualCli-HiveCommandlineOptions"/>
      <w:bookmarkEnd w:id="53"/>
      <w:r w:rsidRPr="0008531D">
        <w:rPr>
          <w:rFonts w:ascii="Helvetica" w:eastAsia="宋体" w:hAnsi="Helvetica" w:cs="Helvetica"/>
          <w:b/>
          <w:bCs/>
          <w:color w:val="003366"/>
          <w:kern w:val="0"/>
          <w:sz w:val="36"/>
          <w:szCs w:val="36"/>
          <w:shd w:val="clear" w:color="auto" w:fill="FFFFFF"/>
        </w:rPr>
        <w:t>Hive Command line Options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Usage: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Usage: hive [-hiveconf x=y]* [&lt;-i filename&gt;]* [&lt;-f filename&gt;|&lt;-e query-string&gt;] [-S]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-i &lt;filename&gt;             Initialization Sql from file (executed automatically and silently before any other commands)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-e 'quoted query </w:t>
      </w:r>
      <w:proofErr w:type="gramStart"/>
      <w:r w:rsidRPr="0008531D">
        <w:rPr>
          <w:rFonts w:ascii="Courier New" w:eastAsia="宋体" w:hAnsi="Courier New" w:cs="Courier New"/>
          <w:color w:val="000000"/>
          <w:kern w:val="0"/>
          <w:sz w:val="24"/>
          <w:szCs w:val="24"/>
          <w:shd w:val="clear" w:color="auto" w:fill="FFFFFF"/>
        </w:rPr>
        <w:t>string'  Sql</w:t>
      </w:r>
      <w:proofErr w:type="gramEnd"/>
      <w:r w:rsidRPr="0008531D">
        <w:rPr>
          <w:rFonts w:ascii="Courier New" w:eastAsia="宋体" w:hAnsi="Courier New" w:cs="Courier New"/>
          <w:color w:val="000000"/>
          <w:kern w:val="0"/>
          <w:sz w:val="24"/>
          <w:szCs w:val="24"/>
          <w:shd w:val="clear" w:color="auto" w:fill="FFFFFF"/>
        </w:rPr>
        <w:t xml:space="preserve"> from command line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 &lt;filename&gt;             Sql from file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                        Silent mode in interactive shell where only data is emitted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-v                        Verbose mode (echo executed SQL to the console)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-p &lt;port&gt;                 </w:t>
      </w:r>
      <w:proofErr w:type="gramStart"/>
      <w:r w:rsidRPr="0008531D">
        <w:rPr>
          <w:rFonts w:ascii="Courier New" w:eastAsia="宋体" w:hAnsi="Courier New" w:cs="Courier New"/>
          <w:color w:val="000000"/>
          <w:kern w:val="0"/>
          <w:sz w:val="24"/>
          <w:szCs w:val="24"/>
          <w:shd w:val="clear" w:color="auto" w:fill="FFFFFF"/>
        </w:rPr>
        <w:t>connect</w:t>
      </w:r>
      <w:proofErr w:type="gramEnd"/>
      <w:r w:rsidRPr="0008531D">
        <w:rPr>
          <w:rFonts w:ascii="Courier New" w:eastAsia="宋体" w:hAnsi="Courier New" w:cs="Courier New"/>
          <w:color w:val="000000"/>
          <w:kern w:val="0"/>
          <w:sz w:val="24"/>
          <w:szCs w:val="24"/>
          <w:shd w:val="clear" w:color="auto" w:fill="FFFFFF"/>
        </w:rPr>
        <w:t xml:space="preserve"> to Hive Server on port number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-hiveconf x=y             Use </w:t>
      </w:r>
      <w:r w:rsidRPr="0008531D">
        <w:rPr>
          <w:rFonts w:ascii="Courier New" w:eastAsia="宋体" w:hAnsi="Courier New" w:cs="Courier New"/>
          <w:color w:val="000091"/>
          <w:kern w:val="0"/>
          <w:sz w:val="24"/>
          <w:szCs w:val="24"/>
        </w:rPr>
        <w:t>this</w:t>
      </w:r>
      <w:r w:rsidRPr="0008531D">
        <w:rPr>
          <w:rFonts w:ascii="Courier New" w:eastAsia="宋体" w:hAnsi="Courier New" w:cs="Courier New"/>
          <w:color w:val="000000"/>
          <w:kern w:val="0"/>
          <w:sz w:val="24"/>
          <w:szCs w:val="24"/>
          <w:shd w:val="clear" w:color="auto" w:fill="FFFFFF"/>
        </w:rPr>
        <w:t xml:space="preserve"> to set hive/hadoop configuration variables.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-e and -f cannot be specified together. In the absence of these options, interactive shell is started.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However, -i can be used with any other options.  Multiple instances of -i can be used to execute multiple init scripts.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To see </w:t>
      </w:r>
      <w:r w:rsidRPr="0008531D">
        <w:rPr>
          <w:rFonts w:ascii="Courier New" w:eastAsia="宋体" w:hAnsi="Courier New" w:cs="Courier New"/>
          <w:color w:val="000091"/>
          <w:kern w:val="0"/>
          <w:sz w:val="24"/>
          <w:szCs w:val="24"/>
        </w:rPr>
        <w:t>this</w:t>
      </w:r>
      <w:r w:rsidRPr="0008531D">
        <w:rPr>
          <w:rFonts w:ascii="Courier New" w:eastAsia="宋体" w:hAnsi="Courier New" w:cs="Courier New"/>
          <w:color w:val="000000"/>
          <w:kern w:val="0"/>
          <w:sz w:val="24"/>
          <w:szCs w:val="24"/>
          <w:shd w:val="clear" w:color="auto" w:fill="FFFFFF"/>
        </w:rPr>
        <w:t xml:space="preserve"> usage help, run hive -h</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E528CF">
      <w:pPr>
        <w:widowControl/>
        <w:numPr>
          <w:ilvl w:val="0"/>
          <w:numId w:val="13"/>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 of running Query from command line</w:t>
      </w:r>
    </w:p>
    <w:p w:rsidR="0008531D" w:rsidRPr="0008531D" w:rsidRDefault="0008531D" w:rsidP="00E528CF">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$HIVE_HOME/bin/hive -e 'select a.col from tab1 a'</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E528CF">
      <w:pPr>
        <w:widowControl/>
        <w:numPr>
          <w:ilvl w:val="0"/>
          <w:numId w:val="13"/>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 of setting hive configuration variables</w:t>
      </w:r>
    </w:p>
    <w:p w:rsidR="0008531D" w:rsidRPr="0008531D" w:rsidRDefault="0008531D" w:rsidP="00E528CF">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$HIVE_HOME/bin/hive -e 'select a.col from tab1 a' -hiveconf </w:t>
      </w:r>
      <w:r w:rsidRPr="0008531D">
        <w:rPr>
          <w:rFonts w:ascii="Courier New" w:eastAsia="宋体" w:hAnsi="Courier New" w:cs="Courier New"/>
          <w:color w:val="000000"/>
          <w:kern w:val="0"/>
          <w:sz w:val="24"/>
          <w:szCs w:val="24"/>
          <w:shd w:val="clear" w:color="auto" w:fill="FFFFFF"/>
        </w:rPr>
        <w:lastRenderedPageBreak/>
        <w:t>hive.exec.scratchdir=/home/my/hive_scratch  -hiveconf mapred.reduce.tasks=32</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E528CF">
      <w:pPr>
        <w:widowControl/>
        <w:numPr>
          <w:ilvl w:val="0"/>
          <w:numId w:val="13"/>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 of dumping data out from a query into a file using silent mode</w:t>
      </w:r>
    </w:p>
    <w:p w:rsidR="0008531D" w:rsidRPr="0008531D" w:rsidRDefault="0008531D" w:rsidP="00E528CF">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HIVE_HOME/bin/hive -S -e 'select a.col from tab1 a' &gt; a.txt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E528CF">
      <w:pPr>
        <w:widowControl/>
        <w:numPr>
          <w:ilvl w:val="0"/>
          <w:numId w:val="13"/>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 of running a script non-interactively</w:t>
      </w:r>
    </w:p>
    <w:p w:rsidR="0008531D" w:rsidRPr="0008531D" w:rsidRDefault="0008531D" w:rsidP="00E528CF">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HIVE_HOME/bin/hive -f /home/my/hive-script.sql</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E528CF">
      <w:pPr>
        <w:widowControl/>
        <w:numPr>
          <w:ilvl w:val="0"/>
          <w:numId w:val="13"/>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 of running an initialization script before entering interactive mode</w:t>
      </w:r>
    </w:p>
    <w:p w:rsidR="0008531D" w:rsidRPr="0008531D" w:rsidRDefault="0008531D" w:rsidP="00E528CF">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HIVE_HOME/bin/hive -i /home/my/hive-init.sql</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pacing w:before="344" w:after="43"/>
        <w:ind w:left="720"/>
        <w:jc w:val="left"/>
        <w:outlineLvl w:val="1"/>
        <w:rPr>
          <w:rFonts w:ascii="Helvetica" w:eastAsia="宋体" w:hAnsi="Helvetica" w:cs="Helvetica"/>
          <w:b/>
          <w:bCs/>
          <w:color w:val="003366"/>
          <w:kern w:val="0"/>
          <w:sz w:val="36"/>
          <w:szCs w:val="36"/>
          <w:shd w:val="clear" w:color="auto" w:fill="FFFFFF"/>
        </w:rPr>
      </w:pPr>
      <w:bookmarkStart w:id="54" w:name="LanguageManualCli-HiveinteractiveShellCo"/>
      <w:bookmarkEnd w:id="54"/>
      <w:r w:rsidRPr="0008531D">
        <w:rPr>
          <w:rFonts w:ascii="Helvetica" w:eastAsia="宋体" w:hAnsi="Helvetica" w:cs="Helvetica"/>
          <w:b/>
          <w:bCs/>
          <w:color w:val="003366"/>
          <w:kern w:val="0"/>
          <w:sz w:val="36"/>
          <w:szCs w:val="36"/>
          <w:shd w:val="clear" w:color="auto" w:fill="FFFFFF"/>
        </w:rPr>
        <w:t>Hive interactive Shell Command</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When $HIVE_HOME/bin/hive is run without either -e/-f option it enters interactive shell mode.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Helvetica" w:eastAsia="宋体" w:hAnsi="Helvetica" w:cs="Helvetica"/>
          <w:color w:val="000000"/>
          <w:kern w:val="0"/>
          <w:sz w:val="20"/>
          <w:szCs w:val="20"/>
          <w:shd w:val="clear" w:color="auto" w:fill="FFFFFF"/>
        </w:rPr>
        <w:t>Use ";" (semicolon) to terminate commands.</w:t>
      </w:r>
      <w:proofErr w:type="gramEnd"/>
      <w:r w:rsidRPr="0008531D">
        <w:rPr>
          <w:rFonts w:ascii="Helvetica" w:eastAsia="宋体" w:hAnsi="Helvetica" w:cs="Helvetica"/>
          <w:color w:val="000000"/>
          <w:kern w:val="0"/>
          <w:sz w:val="20"/>
          <w:szCs w:val="20"/>
          <w:shd w:val="clear" w:color="auto" w:fill="FFFFFF"/>
        </w:rPr>
        <w:t xml:space="preserve"> Comments in scripts can be specified using the "--" prefix.</w:t>
      </w:r>
    </w:p>
    <w:tbl>
      <w:tblPr>
        <w:tblW w:w="0" w:type="auto"/>
        <w:tblCellMar>
          <w:left w:w="0" w:type="dxa"/>
          <w:right w:w="0" w:type="dxa"/>
        </w:tblCellMar>
        <w:tblLook w:val="04A0"/>
      </w:tblPr>
      <w:tblGrid>
        <w:gridCol w:w="1850"/>
        <w:gridCol w:w="6564"/>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*Command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b/>
                <w:bCs/>
                <w:color w:val="000000"/>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quit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proofErr w:type="gramStart"/>
            <w:r w:rsidRPr="0008531D">
              <w:rPr>
                <w:rFonts w:ascii="宋体" w:eastAsia="宋体" w:hAnsi="宋体" w:cs="宋体"/>
                <w:color w:val="000000"/>
                <w:kern w:val="0"/>
                <w:sz w:val="20"/>
                <w:szCs w:val="20"/>
              </w:rPr>
              <w:t>Use quit or exit</w:t>
            </w:r>
            <w:proofErr w:type="gramEnd"/>
            <w:r w:rsidRPr="0008531D">
              <w:rPr>
                <w:rFonts w:ascii="宋体" w:eastAsia="宋体" w:hAnsi="宋体" w:cs="宋体"/>
                <w:color w:val="000000"/>
                <w:kern w:val="0"/>
                <w:sz w:val="20"/>
                <w:szCs w:val="20"/>
              </w:rPr>
              <w:t xml:space="preserve"> to come out of interactive shell.</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set &lt;key&gt;=&lt;value&gt;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Use this to set value of particular configuration variable. One thing to note here is that if you misspell the variable name, cli will not show an error.</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set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This will print list of configuration variables that overridden by user or hive.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set -v</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This will give all possible hadoop/hive configuration variables.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add FILE &lt;value&gt; &lt;value&gt;*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Adds a file to the list of resources.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list FILE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list all the resources already added</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list FILE &lt;value&gt;*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Check given resources are already added or not.</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&lt;cmd&gt;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execute a shell command from hive shell</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dfs &lt;dfs command&gt;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execute dfs command command from hive shell</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&lt;query string&gt;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executes hive query and prints results to stdout</w:t>
            </w:r>
          </w:p>
        </w:tc>
      </w:tr>
    </w:tbl>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Sample Usage: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 xml:space="preserve">  </w:t>
      </w: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set  mapred.reduce.tasks=32;</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set;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select a.* from tab1;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!ls;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dfs -ls;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55" w:name="LanguageManualCli-Logging"/>
      <w:bookmarkEnd w:id="55"/>
      <w:r w:rsidRPr="0008531D">
        <w:rPr>
          <w:rFonts w:ascii="Helvetica" w:eastAsia="宋体" w:hAnsi="Helvetica" w:cs="Helvetica"/>
          <w:b/>
          <w:bCs/>
          <w:color w:val="003366"/>
          <w:kern w:val="0"/>
          <w:sz w:val="30"/>
          <w:szCs w:val="30"/>
          <w:shd w:val="clear" w:color="auto" w:fill="FFFFFF"/>
        </w:rPr>
        <w:t>Logging</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Hive uses log4j for logging. These logs are not emitted to the standard output by default but are instead captured to a log file specified by Hive's log4j properties file. By default Hive will use</w:t>
      </w:r>
      <w:r w:rsidRPr="0008531D">
        <w:rPr>
          <w:rFonts w:ascii="Helvetica" w:eastAsia="宋体" w:hAnsi="Helvetica" w:cs="Helvetica"/>
          <w:color w:val="000000"/>
          <w:kern w:val="0"/>
          <w:sz w:val="20"/>
        </w:rPr>
        <w:t> </w:t>
      </w:r>
      <w:r w:rsidRPr="0008531D">
        <w:rPr>
          <w:rFonts w:ascii="宋体" w:eastAsia="宋体" w:hAnsi="宋体" w:cs="宋体"/>
          <w:color w:val="000000"/>
          <w:kern w:val="0"/>
          <w:sz w:val="24"/>
        </w:rPr>
        <w:t>hive-log4j.default</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in the</w:t>
      </w:r>
      <w:r w:rsidRPr="0008531D">
        <w:rPr>
          <w:rFonts w:ascii="Helvetica" w:eastAsia="宋体" w:hAnsi="Helvetica" w:cs="Helvetica"/>
          <w:color w:val="000000"/>
          <w:kern w:val="0"/>
          <w:sz w:val="20"/>
        </w:rPr>
        <w:t> </w:t>
      </w:r>
      <w:r w:rsidRPr="0008531D">
        <w:rPr>
          <w:rFonts w:ascii="宋体" w:eastAsia="宋体" w:hAnsi="宋体" w:cs="宋体"/>
          <w:color w:val="000000"/>
          <w:kern w:val="0"/>
          <w:sz w:val="24"/>
        </w:rPr>
        <w:t>conf/</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directory of the hive installation which writes out logs to</w:t>
      </w:r>
      <w:r w:rsidRPr="0008531D">
        <w:rPr>
          <w:rFonts w:ascii="宋体" w:eastAsia="宋体" w:hAnsi="宋体" w:cs="宋体"/>
          <w:color w:val="000000"/>
          <w:kern w:val="0"/>
          <w:sz w:val="24"/>
        </w:rPr>
        <w:t>/tmp/&lt;userid&gt;/hive.log</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and uses the</w:t>
      </w:r>
      <w:r w:rsidRPr="0008531D">
        <w:rPr>
          <w:rFonts w:ascii="Helvetica" w:eastAsia="宋体" w:hAnsi="Helvetica" w:cs="Helvetica"/>
          <w:color w:val="000000"/>
          <w:kern w:val="0"/>
          <w:sz w:val="20"/>
        </w:rPr>
        <w:t> </w:t>
      </w:r>
      <w:r w:rsidRPr="0008531D">
        <w:rPr>
          <w:rFonts w:ascii="宋体" w:eastAsia="宋体" w:hAnsi="宋体" w:cs="宋体"/>
          <w:color w:val="000000"/>
          <w:kern w:val="0"/>
          <w:sz w:val="24"/>
        </w:rPr>
        <w:t>WARN</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level.</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It is often desirable to emit the logs to the standard output and/or change the logging level for debugging purposes. These can be done from the command line as follows: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$HIVE_HOME/bin/hive -hiveconf hive.root.logger=INFO</w:t>
      </w:r>
      <w:proofErr w:type="gramStart"/>
      <w:r w:rsidRPr="0008531D">
        <w:rPr>
          <w:rFonts w:ascii="Courier New" w:eastAsia="宋体" w:hAnsi="Courier New" w:cs="Courier New"/>
          <w:color w:val="000000"/>
          <w:kern w:val="0"/>
          <w:sz w:val="24"/>
          <w:szCs w:val="24"/>
          <w:shd w:val="clear" w:color="auto" w:fill="FFFFFF"/>
        </w:rPr>
        <w:t>,console</w:t>
      </w:r>
      <w:proofErr w:type="gramEnd"/>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宋体" w:eastAsia="宋体" w:hAnsi="宋体" w:cs="宋体"/>
          <w:color w:val="000000"/>
          <w:kern w:val="0"/>
          <w:sz w:val="24"/>
        </w:rPr>
        <w:t>hive.root.logger</w:t>
      </w:r>
      <w:proofErr w:type="gramEnd"/>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specifies the logging level as well as the log destination. Specifying</w:t>
      </w:r>
      <w:r w:rsidRPr="0008531D">
        <w:rPr>
          <w:rFonts w:ascii="Helvetica" w:eastAsia="宋体" w:hAnsi="Helvetica" w:cs="Helvetica"/>
          <w:color w:val="000000"/>
          <w:kern w:val="0"/>
          <w:sz w:val="20"/>
        </w:rPr>
        <w:t> </w:t>
      </w:r>
      <w:r w:rsidRPr="0008531D">
        <w:rPr>
          <w:rFonts w:ascii="宋体" w:eastAsia="宋体" w:hAnsi="宋体" w:cs="宋体"/>
          <w:color w:val="000000"/>
          <w:kern w:val="0"/>
          <w:sz w:val="24"/>
        </w:rPr>
        <w:t>console</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as the target sends the logs to the standard error (instead of the log file).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56" w:name="LanguageManualCli-HiveResources"/>
      <w:bookmarkEnd w:id="56"/>
      <w:r w:rsidRPr="0008531D">
        <w:rPr>
          <w:rFonts w:ascii="Helvetica" w:eastAsia="宋体" w:hAnsi="Helvetica" w:cs="Helvetica"/>
          <w:b/>
          <w:bCs/>
          <w:color w:val="003366"/>
          <w:kern w:val="0"/>
          <w:sz w:val="30"/>
          <w:szCs w:val="30"/>
          <w:shd w:val="clear" w:color="auto" w:fill="FFFFFF"/>
        </w:rPr>
        <w:t>Hive Resources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Hive can manage the addition of resources to a session where those resources need to be made available at query execution time. Any locally accessible file can be added to the session. Once a file is added to a session, hive query can refer to this file by its name (in map/reduce/transform clauses) and this file is available locally at execution time on the entire hadoop cluster. Hive uses Hadoop's Distributed Cache to distribute the added files to all the machines in the cluster at query execution time.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Usage: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ADD </w:t>
      </w:r>
      <w:proofErr w:type="gramStart"/>
      <w:r w:rsidRPr="0008531D">
        <w:rPr>
          <w:rFonts w:ascii="Courier New" w:eastAsia="宋体" w:hAnsi="Courier New" w:cs="Courier New"/>
          <w:color w:val="000000"/>
          <w:kern w:val="0"/>
          <w:sz w:val="24"/>
          <w:szCs w:val="24"/>
          <w:shd w:val="clear" w:color="auto" w:fill="FFFFFF"/>
        </w:rPr>
        <w:t>{ FILE</w:t>
      </w:r>
      <w:proofErr w:type="gramEnd"/>
      <w:r w:rsidRPr="0008531D">
        <w:rPr>
          <w:rFonts w:ascii="Courier New" w:eastAsia="宋体" w:hAnsi="Courier New" w:cs="Courier New"/>
          <w:color w:val="000000"/>
          <w:kern w:val="0"/>
          <w:sz w:val="24"/>
          <w:szCs w:val="24"/>
          <w:shd w:val="clear" w:color="auto" w:fill="FFFFFF"/>
        </w:rPr>
        <w:t>[S] | JAR[S] | ARCHIVE[S] } &lt;filepath1&gt; [&lt;filepath2&gt;]*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LIST </w:t>
      </w:r>
      <w:proofErr w:type="gramStart"/>
      <w:r w:rsidRPr="0008531D">
        <w:rPr>
          <w:rFonts w:ascii="Courier New" w:eastAsia="宋体" w:hAnsi="Courier New" w:cs="Courier New"/>
          <w:color w:val="000000"/>
          <w:kern w:val="0"/>
          <w:sz w:val="24"/>
          <w:szCs w:val="24"/>
          <w:shd w:val="clear" w:color="auto" w:fill="FFFFFF"/>
        </w:rPr>
        <w:t>{ FILE</w:t>
      </w:r>
      <w:proofErr w:type="gramEnd"/>
      <w:r w:rsidRPr="0008531D">
        <w:rPr>
          <w:rFonts w:ascii="Courier New" w:eastAsia="宋体" w:hAnsi="Courier New" w:cs="Courier New"/>
          <w:color w:val="000000"/>
          <w:kern w:val="0"/>
          <w:sz w:val="24"/>
          <w:szCs w:val="24"/>
          <w:shd w:val="clear" w:color="auto" w:fill="FFFFFF"/>
        </w:rPr>
        <w:t>[S] | JAR[S] | ARCHIVE[S] } [&lt;filepath1&gt; &lt;filepath2&gt;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DELETE </w:t>
      </w:r>
      <w:proofErr w:type="gramStart"/>
      <w:r w:rsidRPr="0008531D">
        <w:rPr>
          <w:rFonts w:ascii="Courier New" w:eastAsia="宋体" w:hAnsi="Courier New" w:cs="Courier New"/>
          <w:color w:val="000000"/>
          <w:kern w:val="0"/>
          <w:sz w:val="24"/>
          <w:szCs w:val="24"/>
          <w:shd w:val="clear" w:color="auto" w:fill="FFFFFF"/>
        </w:rPr>
        <w:t>{ FILE</w:t>
      </w:r>
      <w:proofErr w:type="gramEnd"/>
      <w:r w:rsidRPr="0008531D">
        <w:rPr>
          <w:rFonts w:ascii="Courier New" w:eastAsia="宋体" w:hAnsi="Courier New" w:cs="Courier New"/>
          <w:color w:val="000000"/>
          <w:kern w:val="0"/>
          <w:sz w:val="24"/>
          <w:szCs w:val="24"/>
          <w:shd w:val="clear" w:color="auto" w:fill="FFFFFF"/>
        </w:rPr>
        <w:t>[S] | JAR[S] | ARCHIVE[S] } [&lt;filepath1&gt; &lt;filepath2&gt;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E528CF">
      <w:pPr>
        <w:widowControl/>
        <w:numPr>
          <w:ilvl w:val="0"/>
          <w:numId w:val="14"/>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FILE resources are just added to the distributed cache. Typically, this might be something like a transform script to be executed.</w:t>
      </w:r>
    </w:p>
    <w:p w:rsidR="0008531D" w:rsidRPr="0008531D" w:rsidRDefault="0008531D" w:rsidP="00E528CF">
      <w:pPr>
        <w:widowControl/>
        <w:numPr>
          <w:ilvl w:val="0"/>
          <w:numId w:val="14"/>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JAR resources are also added to the Java classpath. This is required in order to reference objects they contain such as UDF's.</w:t>
      </w:r>
    </w:p>
    <w:p w:rsidR="0008531D" w:rsidRPr="0008531D" w:rsidRDefault="0008531D" w:rsidP="00E528CF">
      <w:pPr>
        <w:widowControl/>
        <w:numPr>
          <w:ilvl w:val="0"/>
          <w:numId w:val="14"/>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ARCHIVE resources are automatically unarchived as part of distributing them.</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 xml:space="preserve">  </w:t>
      </w: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add FILE /tmp/tt.py;</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list FILES;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/tmp/tt.py</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from networks a  MAP a.networkid USING 'python tt.py' as nn where a.ds = '2009-01-04' limit  10;</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It is not neccessary to add files to the session if the files used in a transform script are already available on all machines in the hadoop cluster using the same path name. For example:</w:t>
      </w:r>
    </w:p>
    <w:p w:rsidR="0008531D" w:rsidRPr="0008531D" w:rsidRDefault="0008531D" w:rsidP="00E528CF">
      <w:pPr>
        <w:widowControl/>
        <w:numPr>
          <w:ilvl w:val="0"/>
          <w:numId w:val="15"/>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MAP a.networkid USING 'wc -l' ...: here wc is an executable available on all machines</w:t>
      </w:r>
    </w:p>
    <w:p w:rsidR="0008531D" w:rsidRPr="0008531D" w:rsidRDefault="0008531D" w:rsidP="00E528CF">
      <w:pPr>
        <w:widowControl/>
        <w:numPr>
          <w:ilvl w:val="0"/>
          <w:numId w:val="15"/>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 MAP a.networkid USING '/home/nfsserv1/hadoopscripts/tt.py' ...: here tt.py may be accessible via </w:t>
      </w:r>
      <w:proofErr w:type="gramStart"/>
      <w:r w:rsidRPr="0008531D">
        <w:rPr>
          <w:rFonts w:ascii="Helvetica" w:eastAsia="宋体" w:hAnsi="Helvetica" w:cs="Helvetica"/>
          <w:color w:val="000000"/>
          <w:kern w:val="0"/>
          <w:sz w:val="20"/>
          <w:szCs w:val="20"/>
          <w:shd w:val="clear" w:color="auto" w:fill="FFFFFF"/>
        </w:rPr>
        <w:t>a</w:t>
      </w:r>
      <w:proofErr w:type="gramEnd"/>
      <w:r w:rsidRPr="0008531D">
        <w:rPr>
          <w:rFonts w:ascii="Helvetica" w:eastAsia="宋体" w:hAnsi="Helvetica" w:cs="Helvetica"/>
          <w:color w:val="000000"/>
          <w:kern w:val="0"/>
          <w:sz w:val="20"/>
          <w:szCs w:val="20"/>
          <w:shd w:val="clear" w:color="auto" w:fill="FFFFFF"/>
        </w:rPr>
        <w:t xml:space="preserve"> nfs mount point that's configured identically on all the cluster nodes.</w:t>
      </w:r>
    </w:p>
    <w:p w:rsidR="0008531D" w:rsidRDefault="0008531D">
      <w:pPr>
        <w:widowControl/>
        <w:jc w:val="left"/>
        <w:rPr>
          <w:rFonts w:ascii="Arial" w:eastAsia="宋体" w:hAnsi="Arial" w:cs="Arial"/>
          <w:kern w:val="0"/>
          <w:sz w:val="16"/>
          <w:szCs w:val="16"/>
        </w:rPr>
      </w:pPr>
      <w:r>
        <w:rPr>
          <w:rFonts w:ascii="Arial" w:eastAsia="宋体" w:hAnsi="Arial" w:cs="Arial"/>
          <w:kern w:val="0"/>
          <w:sz w:val="16"/>
          <w:szCs w:val="16"/>
        </w:rPr>
        <w:br w:type="page"/>
      </w:r>
    </w:p>
    <w:p w:rsidR="0008531D" w:rsidRPr="0008531D" w:rsidRDefault="0008531D" w:rsidP="0008531D">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87" w:history="1">
        <w:r w:rsidRPr="0008531D">
          <w:rPr>
            <w:rFonts w:ascii="Helvetica" w:eastAsia="宋体" w:hAnsi="Helvetica" w:cs="Helvetica"/>
            <w:b/>
            <w:bCs/>
            <w:color w:val="003366"/>
            <w:kern w:val="36"/>
            <w:sz w:val="36"/>
            <w:u w:val="single"/>
          </w:rPr>
          <w:t>LanguageManual Select</w:t>
        </w:r>
      </w:hyperlink>
    </w:p>
    <w:p w:rsidR="0008531D" w:rsidRPr="0008531D" w:rsidRDefault="0008531D" w:rsidP="00E528CF">
      <w:pPr>
        <w:widowControl/>
        <w:numPr>
          <w:ilvl w:val="0"/>
          <w:numId w:val="16"/>
        </w:numPr>
        <w:spacing w:line="183" w:lineRule="atLeast"/>
        <w:ind w:left="0"/>
        <w:jc w:val="left"/>
        <w:rPr>
          <w:rFonts w:ascii="Helvetica" w:eastAsia="宋体" w:hAnsi="Helvetica" w:cs="Helvetica"/>
          <w:color w:val="666666"/>
          <w:kern w:val="0"/>
          <w:sz w:val="13"/>
          <w:szCs w:val="13"/>
          <w:shd w:val="clear" w:color="auto" w:fill="FFFFFF"/>
        </w:rPr>
      </w:pPr>
    </w:p>
    <w:p w:rsidR="0008531D" w:rsidRPr="0008531D" w:rsidRDefault="0008531D" w:rsidP="00E528CF">
      <w:pPr>
        <w:widowControl/>
        <w:numPr>
          <w:ilvl w:val="0"/>
          <w:numId w:val="16"/>
        </w:numPr>
        <w:spacing w:line="183" w:lineRule="atLeast"/>
        <w:ind w:left="0"/>
        <w:jc w:val="left"/>
        <w:rPr>
          <w:rFonts w:ascii="Helvetica" w:eastAsia="宋体" w:hAnsi="Helvetica" w:cs="Helvetica"/>
          <w:color w:val="666666"/>
          <w:kern w:val="0"/>
          <w:sz w:val="13"/>
          <w:szCs w:val="13"/>
          <w:shd w:val="clear" w:color="auto" w:fill="FFFFFF"/>
        </w:rPr>
      </w:pPr>
      <w:r w:rsidRPr="0008531D">
        <w:rPr>
          <w:rFonts w:ascii="Helvetica" w:eastAsia="宋体" w:hAnsi="Helvetica" w:cs="Helvetica"/>
          <w:color w:val="666666"/>
          <w:kern w:val="0"/>
          <w:sz w:val="13"/>
          <w:szCs w:val="13"/>
          <w:shd w:val="clear" w:color="auto" w:fill="FFFFFF"/>
        </w:rPr>
        <w:t>Added by</w:t>
      </w:r>
      <w:r w:rsidRPr="0008531D">
        <w:rPr>
          <w:rFonts w:ascii="Helvetica" w:eastAsia="宋体" w:hAnsi="Helvetica" w:cs="Helvetica"/>
          <w:color w:val="666666"/>
          <w:kern w:val="0"/>
          <w:sz w:val="13"/>
        </w:rPr>
        <w:t> </w:t>
      </w:r>
      <w:hyperlink r:id="rId88" w:history="1">
        <w:r w:rsidRPr="0008531D">
          <w:rPr>
            <w:rFonts w:ascii="Helvetica" w:eastAsia="宋体" w:hAnsi="Helvetica" w:cs="Helvetica"/>
            <w:color w:val="666666"/>
            <w:kern w:val="0"/>
            <w:sz w:val="13"/>
            <w:u w:val="single"/>
          </w:rPr>
          <w:t>Confluence Administrator</w:t>
        </w:r>
      </w:hyperlink>
      <w:r w:rsidRPr="0008531D">
        <w:rPr>
          <w:rFonts w:ascii="Helvetica" w:eastAsia="宋体" w:hAnsi="Helvetica" w:cs="Helvetica"/>
          <w:color w:val="666666"/>
          <w:kern w:val="0"/>
          <w:sz w:val="13"/>
          <w:szCs w:val="13"/>
          <w:shd w:val="clear" w:color="auto" w:fill="FFFFFF"/>
        </w:rPr>
        <w:t>, last edited by</w:t>
      </w:r>
      <w:r w:rsidRPr="0008531D">
        <w:rPr>
          <w:rFonts w:ascii="Helvetica" w:eastAsia="宋体" w:hAnsi="Helvetica" w:cs="Helvetica"/>
          <w:color w:val="666666"/>
          <w:kern w:val="0"/>
          <w:sz w:val="13"/>
        </w:rPr>
        <w:t> </w:t>
      </w:r>
      <w:hyperlink r:id="rId89" w:history="1">
        <w:r w:rsidRPr="0008531D">
          <w:rPr>
            <w:rFonts w:ascii="Helvetica" w:eastAsia="宋体" w:hAnsi="Helvetica" w:cs="Helvetica"/>
            <w:color w:val="666666"/>
            <w:kern w:val="0"/>
            <w:sz w:val="13"/>
            <w:u w:val="single"/>
          </w:rPr>
          <w:t>Travis Powell</w:t>
        </w:r>
      </w:hyperlink>
      <w:r w:rsidRPr="0008531D">
        <w:rPr>
          <w:rFonts w:ascii="Helvetica" w:eastAsia="宋体" w:hAnsi="Helvetica" w:cs="Helvetica"/>
          <w:color w:val="666666"/>
          <w:kern w:val="0"/>
          <w:sz w:val="13"/>
        </w:rPr>
        <w:t> </w:t>
      </w:r>
      <w:r w:rsidRPr="0008531D">
        <w:rPr>
          <w:rFonts w:ascii="Helvetica" w:eastAsia="宋体" w:hAnsi="Helvetica" w:cs="Helvetica"/>
          <w:color w:val="666666"/>
          <w:kern w:val="0"/>
          <w:sz w:val="13"/>
          <w:szCs w:val="13"/>
          <w:shd w:val="clear" w:color="auto" w:fill="FFFFFF"/>
        </w:rPr>
        <w:t>on Aug 08, 2011</w:t>
      </w:r>
      <w:r w:rsidRPr="0008531D">
        <w:rPr>
          <w:rFonts w:ascii="Helvetica" w:eastAsia="宋体" w:hAnsi="Helvetica" w:cs="Helvetica"/>
          <w:color w:val="666666"/>
          <w:kern w:val="0"/>
          <w:sz w:val="13"/>
        </w:rPr>
        <w:t>  (</w:t>
      </w:r>
      <w:hyperlink r:id="rId90" w:history="1">
        <w:r w:rsidRPr="0008531D">
          <w:rPr>
            <w:rFonts w:ascii="Helvetica" w:eastAsia="宋体" w:hAnsi="Helvetica" w:cs="Helvetica"/>
            <w:color w:val="666666"/>
            <w:kern w:val="0"/>
            <w:sz w:val="13"/>
            <w:u w:val="single"/>
          </w:rPr>
          <w:t>view change</w:t>
        </w:r>
      </w:hyperlink>
      <w:r w:rsidRPr="0008531D">
        <w:rPr>
          <w:rFonts w:ascii="Helvetica" w:eastAsia="宋体" w:hAnsi="Helvetica" w:cs="Helvetica"/>
          <w:color w:val="666666"/>
          <w:kern w:val="0"/>
          <w:sz w:val="13"/>
        </w:rPr>
        <w:t>)</w:t>
      </w:r>
    </w:p>
    <w:p w:rsidR="0008531D" w:rsidRPr="0008531D" w:rsidRDefault="0008531D" w:rsidP="00E528CF">
      <w:pPr>
        <w:widowControl/>
        <w:numPr>
          <w:ilvl w:val="0"/>
          <w:numId w:val="17"/>
        </w:numPr>
        <w:spacing w:line="260" w:lineRule="atLeast"/>
        <w:jc w:val="left"/>
        <w:rPr>
          <w:rFonts w:ascii="Helvetica" w:eastAsia="宋体" w:hAnsi="Helvetica" w:cs="Helvetica"/>
          <w:color w:val="000000"/>
          <w:kern w:val="0"/>
          <w:sz w:val="20"/>
          <w:szCs w:val="20"/>
          <w:shd w:val="clear" w:color="auto" w:fill="FFFFFF"/>
        </w:rPr>
      </w:pPr>
      <w:hyperlink r:id="rId91" w:anchor="LanguageManualSelect-SelectSyntax" w:history="1">
        <w:r w:rsidRPr="0008531D">
          <w:rPr>
            <w:rFonts w:ascii="Helvetica" w:eastAsia="宋体" w:hAnsi="Helvetica" w:cs="Helvetica"/>
            <w:color w:val="003366"/>
            <w:kern w:val="0"/>
            <w:sz w:val="20"/>
            <w:u w:val="single"/>
          </w:rPr>
          <w:t>Select Syntax</w:t>
        </w:r>
      </w:hyperlink>
    </w:p>
    <w:p w:rsidR="0008531D" w:rsidRPr="0008531D" w:rsidRDefault="0008531D" w:rsidP="00E528CF">
      <w:pPr>
        <w:widowControl/>
        <w:numPr>
          <w:ilvl w:val="1"/>
          <w:numId w:val="17"/>
        </w:numPr>
        <w:spacing w:line="260" w:lineRule="atLeast"/>
        <w:jc w:val="left"/>
        <w:rPr>
          <w:rFonts w:ascii="Helvetica" w:eastAsia="宋体" w:hAnsi="Helvetica" w:cs="Helvetica"/>
          <w:color w:val="000000"/>
          <w:kern w:val="0"/>
          <w:sz w:val="20"/>
          <w:szCs w:val="20"/>
          <w:shd w:val="clear" w:color="auto" w:fill="FFFFFF"/>
        </w:rPr>
      </w:pPr>
      <w:hyperlink r:id="rId92" w:anchor="LanguageManualSelect-WHEREClause" w:history="1">
        <w:r w:rsidRPr="0008531D">
          <w:rPr>
            <w:rFonts w:ascii="Helvetica" w:eastAsia="宋体" w:hAnsi="Helvetica" w:cs="Helvetica"/>
            <w:color w:val="003366"/>
            <w:kern w:val="0"/>
            <w:sz w:val="20"/>
            <w:u w:val="single"/>
          </w:rPr>
          <w:t>WHERE Clause</w:t>
        </w:r>
      </w:hyperlink>
    </w:p>
    <w:p w:rsidR="0008531D" w:rsidRPr="0008531D" w:rsidRDefault="0008531D" w:rsidP="00E528CF">
      <w:pPr>
        <w:widowControl/>
        <w:numPr>
          <w:ilvl w:val="1"/>
          <w:numId w:val="17"/>
        </w:numPr>
        <w:spacing w:line="260" w:lineRule="atLeast"/>
        <w:jc w:val="left"/>
        <w:rPr>
          <w:rFonts w:ascii="Helvetica" w:eastAsia="宋体" w:hAnsi="Helvetica" w:cs="Helvetica"/>
          <w:color w:val="000000"/>
          <w:kern w:val="0"/>
          <w:sz w:val="20"/>
          <w:szCs w:val="20"/>
          <w:shd w:val="clear" w:color="auto" w:fill="FFFFFF"/>
        </w:rPr>
      </w:pPr>
      <w:hyperlink r:id="rId93" w:anchor="LanguageManualSelect-ALLandDISTINCTClauses" w:history="1">
        <w:r w:rsidRPr="0008531D">
          <w:rPr>
            <w:rFonts w:ascii="Helvetica" w:eastAsia="宋体" w:hAnsi="Helvetica" w:cs="Helvetica"/>
            <w:color w:val="003366"/>
            <w:kern w:val="0"/>
            <w:sz w:val="20"/>
            <w:u w:val="single"/>
          </w:rPr>
          <w:t>ALL and DISTINCT Clauses</w:t>
        </w:r>
      </w:hyperlink>
    </w:p>
    <w:p w:rsidR="0008531D" w:rsidRPr="0008531D" w:rsidRDefault="0008531D" w:rsidP="00E528CF">
      <w:pPr>
        <w:widowControl/>
        <w:numPr>
          <w:ilvl w:val="1"/>
          <w:numId w:val="17"/>
        </w:numPr>
        <w:spacing w:line="260" w:lineRule="atLeast"/>
        <w:jc w:val="left"/>
        <w:rPr>
          <w:rFonts w:ascii="Helvetica" w:eastAsia="宋体" w:hAnsi="Helvetica" w:cs="Helvetica"/>
          <w:color w:val="000000"/>
          <w:kern w:val="0"/>
          <w:sz w:val="20"/>
          <w:szCs w:val="20"/>
          <w:shd w:val="clear" w:color="auto" w:fill="FFFFFF"/>
        </w:rPr>
      </w:pPr>
      <w:hyperlink r:id="rId94" w:anchor="LanguageManualSelect-PartitionBasedQueries" w:history="1">
        <w:r w:rsidRPr="0008531D">
          <w:rPr>
            <w:rFonts w:ascii="Helvetica" w:eastAsia="宋体" w:hAnsi="Helvetica" w:cs="Helvetica"/>
            <w:color w:val="003366"/>
            <w:kern w:val="0"/>
            <w:sz w:val="20"/>
            <w:u w:val="single"/>
          </w:rPr>
          <w:t>Partition Based Queries</w:t>
        </w:r>
      </w:hyperlink>
    </w:p>
    <w:p w:rsidR="0008531D" w:rsidRPr="0008531D" w:rsidRDefault="0008531D" w:rsidP="00E528CF">
      <w:pPr>
        <w:widowControl/>
        <w:numPr>
          <w:ilvl w:val="1"/>
          <w:numId w:val="17"/>
        </w:numPr>
        <w:spacing w:line="260" w:lineRule="atLeast"/>
        <w:jc w:val="left"/>
        <w:rPr>
          <w:rFonts w:ascii="Helvetica" w:eastAsia="宋体" w:hAnsi="Helvetica" w:cs="Helvetica"/>
          <w:color w:val="000000"/>
          <w:kern w:val="0"/>
          <w:sz w:val="20"/>
          <w:szCs w:val="20"/>
          <w:shd w:val="clear" w:color="auto" w:fill="FFFFFF"/>
        </w:rPr>
      </w:pPr>
      <w:hyperlink r:id="rId95" w:anchor="LanguageManualSelect-HAVINGClause" w:history="1">
        <w:r w:rsidRPr="0008531D">
          <w:rPr>
            <w:rFonts w:ascii="Helvetica" w:eastAsia="宋体" w:hAnsi="Helvetica" w:cs="Helvetica"/>
            <w:color w:val="003366"/>
            <w:kern w:val="0"/>
            <w:sz w:val="20"/>
            <w:u w:val="single"/>
          </w:rPr>
          <w:t>HAVING Clause</w:t>
        </w:r>
      </w:hyperlink>
    </w:p>
    <w:p w:rsidR="0008531D" w:rsidRPr="0008531D" w:rsidRDefault="0008531D" w:rsidP="00E528CF">
      <w:pPr>
        <w:widowControl/>
        <w:numPr>
          <w:ilvl w:val="1"/>
          <w:numId w:val="17"/>
        </w:numPr>
        <w:spacing w:line="260" w:lineRule="atLeast"/>
        <w:jc w:val="left"/>
        <w:rPr>
          <w:rFonts w:ascii="Helvetica" w:eastAsia="宋体" w:hAnsi="Helvetica" w:cs="Helvetica"/>
          <w:color w:val="000000"/>
          <w:kern w:val="0"/>
          <w:sz w:val="20"/>
          <w:szCs w:val="20"/>
          <w:shd w:val="clear" w:color="auto" w:fill="FFFFFF"/>
        </w:rPr>
      </w:pPr>
      <w:hyperlink r:id="rId96" w:anchor="LanguageManualSelect-LIMITClause" w:history="1">
        <w:r w:rsidRPr="0008531D">
          <w:rPr>
            <w:rFonts w:ascii="Helvetica" w:eastAsia="宋体" w:hAnsi="Helvetica" w:cs="Helvetica"/>
            <w:color w:val="003366"/>
            <w:kern w:val="0"/>
            <w:sz w:val="20"/>
            <w:u w:val="single"/>
          </w:rPr>
          <w:t>LIMIT Clause</w:t>
        </w:r>
      </w:hyperlink>
    </w:p>
    <w:p w:rsidR="0008531D" w:rsidRPr="0008531D" w:rsidRDefault="0008531D" w:rsidP="00E528CF">
      <w:pPr>
        <w:widowControl/>
        <w:numPr>
          <w:ilvl w:val="1"/>
          <w:numId w:val="17"/>
        </w:numPr>
        <w:spacing w:line="260" w:lineRule="atLeast"/>
        <w:jc w:val="left"/>
        <w:rPr>
          <w:rFonts w:ascii="Helvetica" w:eastAsia="宋体" w:hAnsi="Helvetica" w:cs="Helvetica"/>
          <w:color w:val="000000"/>
          <w:kern w:val="0"/>
          <w:sz w:val="20"/>
          <w:szCs w:val="20"/>
          <w:shd w:val="clear" w:color="auto" w:fill="FFFFFF"/>
        </w:rPr>
      </w:pPr>
      <w:hyperlink r:id="rId97" w:anchor="LanguageManualSelect-REGEXColumnSpecification" w:history="1">
        <w:r w:rsidRPr="0008531D">
          <w:rPr>
            <w:rFonts w:ascii="Helvetica" w:eastAsia="宋体" w:hAnsi="Helvetica" w:cs="Helvetica"/>
            <w:color w:val="003366"/>
            <w:kern w:val="0"/>
            <w:sz w:val="20"/>
            <w:u w:val="single"/>
          </w:rPr>
          <w:t>REGEX Column Specification</w:t>
        </w:r>
      </w:hyperlink>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57" w:name="LanguageManualSelect-SelectSyntax"/>
      <w:bookmarkEnd w:id="57"/>
      <w:r w:rsidRPr="0008531D">
        <w:rPr>
          <w:rFonts w:ascii="Helvetica" w:eastAsia="宋体" w:hAnsi="Helvetica" w:cs="Helvetica"/>
          <w:b/>
          <w:bCs/>
          <w:color w:val="003366"/>
          <w:kern w:val="0"/>
          <w:sz w:val="36"/>
          <w:szCs w:val="36"/>
          <w:shd w:val="clear" w:color="auto" w:fill="FFFFFF"/>
        </w:rPr>
        <w:t>Select Syntax</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SELECT [ALL | DISTINCT] select_expr, select_expr</w:t>
      </w:r>
      <w:proofErr w:type="gramStart"/>
      <w:r w:rsidRPr="0008531D">
        <w:rPr>
          <w:rFonts w:ascii="Courier New" w:eastAsia="宋体" w:hAnsi="Courier New" w:cs="Courier New"/>
          <w:color w:val="000000"/>
          <w:kern w:val="0"/>
          <w:sz w:val="24"/>
          <w:szCs w:val="24"/>
          <w:shd w:val="clear" w:color="auto" w:fill="FFFFFF"/>
        </w:rPr>
        <w:t>,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FROM table_reference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[WHERE where_condition]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[GROUP BY col_list]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[CLUSTER BY col_list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[DISTRIBUTE BY col_list] [SORT BY col_list]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[LIMIT number]</w:t>
      </w:r>
    </w:p>
    <w:p w:rsidR="0008531D" w:rsidRPr="0008531D" w:rsidRDefault="0008531D" w:rsidP="00E528CF">
      <w:pPr>
        <w:widowControl/>
        <w:numPr>
          <w:ilvl w:val="0"/>
          <w:numId w:val="18"/>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 SELECT statement can be part of a</w:t>
      </w:r>
      <w:r w:rsidRPr="0008531D">
        <w:rPr>
          <w:rFonts w:ascii="Helvetica" w:eastAsia="宋体" w:hAnsi="Helvetica" w:cs="Helvetica"/>
          <w:color w:val="000000"/>
          <w:kern w:val="0"/>
          <w:sz w:val="20"/>
        </w:rPr>
        <w:t> </w:t>
      </w:r>
      <w:hyperlink r:id="rId98" w:tooltip="LanguageManual Union" w:history="1">
        <w:r w:rsidRPr="0008531D">
          <w:rPr>
            <w:rFonts w:ascii="Helvetica" w:eastAsia="宋体" w:hAnsi="Helvetica" w:cs="Helvetica"/>
            <w:color w:val="003366"/>
            <w:kern w:val="0"/>
            <w:sz w:val="20"/>
            <w:u w:val="single"/>
          </w:rPr>
          <w:t>union</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query or a</w:t>
      </w:r>
      <w:r w:rsidRPr="0008531D">
        <w:rPr>
          <w:rFonts w:ascii="Helvetica" w:eastAsia="宋体" w:hAnsi="Helvetica" w:cs="Helvetica"/>
          <w:color w:val="000000"/>
          <w:kern w:val="0"/>
          <w:sz w:val="20"/>
        </w:rPr>
        <w:t> </w:t>
      </w:r>
      <w:hyperlink r:id="rId99" w:tooltip="LanguageManual SubQueries" w:history="1">
        <w:r w:rsidRPr="0008531D">
          <w:rPr>
            <w:rFonts w:ascii="Helvetica" w:eastAsia="宋体" w:hAnsi="Helvetica" w:cs="Helvetica"/>
            <w:color w:val="003366"/>
            <w:kern w:val="0"/>
            <w:sz w:val="20"/>
            <w:u w:val="single"/>
          </w:rPr>
          <w:t>subquery</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of another query.</w:t>
      </w:r>
    </w:p>
    <w:p w:rsidR="0008531D" w:rsidRPr="0008531D" w:rsidRDefault="0008531D" w:rsidP="00E528CF">
      <w:pPr>
        <w:widowControl/>
        <w:numPr>
          <w:ilvl w:val="0"/>
          <w:numId w:val="18"/>
        </w:numPr>
        <w:spacing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Helvetica" w:eastAsia="宋体" w:hAnsi="Helvetica" w:cs="Helvetica"/>
          <w:color w:val="000000"/>
          <w:kern w:val="0"/>
          <w:sz w:val="20"/>
          <w:szCs w:val="20"/>
          <w:shd w:val="clear" w:color="auto" w:fill="FFFFFF"/>
        </w:rPr>
        <w:t>table_reference</w:t>
      </w:r>
      <w:proofErr w:type="gramEnd"/>
      <w:r w:rsidRPr="0008531D">
        <w:rPr>
          <w:rFonts w:ascii="Helvetica" w:eastAsia="宋体" w:hAnsi="Helvetica" w:cs="Helvetica"/>
          <w:color w:val="000000"/>
          <w:kern w:val="0"/>
          <w:sz w:val="20"/>
          <w:szCs w:val="20"/>
          <w:shd w:val="clear" w:color="auto" w:fill="FFFFFF"/>
        </w:rPr>
        <w:t xml:space="preserve"> indicates the input to the query. It can be a regular table,</w:t>
      </w:r>
      <w:r w:rsidRPr="0008531D">
        <w:rPr>
          <w:rFonts w:ascii="Helvetica" w:eastAsia="宋体" w:hAnsi="Helvetica" w:cs="Helvetica"/>
          <w:color w:val="000000"/>
          <w:kern w:val="0"/>
          <w:sz w:val="20"/>
        </w:rPr>
        <w:t> </w:t>
      </w:r>
      <w:hyperlink r:id="rId100" w:anchor="LanguageManualDDL-CreateView" w:history="1">
        <w:r w:rsidRPr="0008531D">
          <w:rPr>
            <w:rFonts w:ascii="Helvetica" w:eastAsia="宋体" w:hAnsi="Helvetica" w:cs="Helvetica"/>
            <w:color w:val="003366"/>
            <w:kern w:val="0"/>
            <w:sz w:val="20"/>
            <w:u w:val="single"/>
          </w:rPr>
          <w:t>a view</w:t>
        </w:r>
      </w:hyperlink>
      <w:r w:rsidRPr="0008531D">
        <w:rPr>
          <w:rFonts w:ascii="Helvetica" w:eastAsia="宋体" w:hAnsi="Helvetica" w:cs="Helvetica"/>
          <w:color w:val="000000"/>
          <w:kern w:val="0"/>
          <w:sz w:val="20"/>
          <w:szCs w:val="20"/>
          <w:shd w:val="clear" w:color="auto" w:fill="FFFFFF"/>
        </w:rPr>
        <w:t>, a</w:t>
      </w:r>
      <w:r w:rsidRPr="0008531D">
        <w:rPr>
          <w:rFonts w:ascii="Helvetica" w:eastAsia="宋体" w:hAnsi="Helvetica" w:cs="Helvetica"/>
          <w:color w:val="000000"/>
          <w:kern w:val="0"/>
          <w:sz w:val="20"/>
        </w:rPr>
        <w:t> </w:t>
      </w:r>
      <w:hyperlink r:id="rId101" w:tooltip="LanguageManual Joins" w:history="1">
        <w:r w:rsidRPr="0008531D">
          <w:rPr>
            <w:rFonts w:ascii="Helvetica" w:eastAsia="宋体" w:hAnsi="Helvetica" w:cs="Helvetica"/>
            <w:color w:val="003366"/>
            <w:kern w:val="0"/>
            <w:sz w:val="20"/>
            <w:u w:val="single"/>
          </w:rPr>
          <w:t>join construct</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or a</w:t>
      </w:r>
      <w:r w:rsidRPr="0008531D">
        <w:rPr>
          <w:rFonts w:ascii="Helvetica" w:eastAsia="宋体" w:hAnsi="Helvetica" w:cs="Helvetica"/>
          <w:color w:val="000000"/>
          <w:kern w:val="0"/>
          <w:sz w:val="20"/>
        </w:rPr>
        <w:t> </w:t>
      </w:r>
      <w:hyperlink r:id="rId102" w:tooltip="LanguageManual SubQueries" w:history="1">
        <w:r w:rsidRPr="0008531D">
          <w:rPr>
            <w:rFonts w:ascii="Helvetica" w:eastAsia="宋体" w:hAnsi="Helvetica" w:cs="Helvetica"/>
            <w:color w:val="003366"/>
            <w:kern w:val="0"/>
            <w:sz w:val="20"/>
            <w:u w:val="single"/>
          </w:rPr>
          <w:t>subquery</w:t>
        </w:r>
      </w:hyperlink>
      <w:r w:rsidRPr="0008531D">
        <w:rPr>
          <w:rFonts w:ascii="Helvetica" w:eastAsia="宋体" w:hAnsi="Helvetica" w:cs="Helvetica"/>
          <w:color w:val="000000"/>
          <w:kern w:val="0"/>
          <w:sz w:val="20"/>
          <w:szCs w:val="20"/>
          <w:shd w:val="clear" w:color="auto" w:fill="FFFFFF"/>
        </w:rPr>
        <w:t>.</w:t>
      </w:r>
    </w:p>
    <w:p w:rsidR="0008531D" w:rsidRPr="0008531D" w:rsidRDefault="0008531D" w:rsidP="00E528CF">
      <w:pPr>
        <w:widowControl/>
        <w:numPr>
          <w:ilvl w:val="0"/>
          <w:numId w:val="18"/>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Simple query. For example, the following query retrieves all columns and all rows from table t1.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SELECT * FROM t1</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58" w:name="LanguageManualSelect-WHEREClause"/>
      <w:bookmarkEnd w:id="58"/>
      <w:r w:rsidRPr="0008531D">
        <w:rPr>
          <w:rFonts w:ascii="Helvetica" w:eastAsia="宋体" w:hAnsi="Helvetica" w:cs="Helvetica"/>
          <w:b/>
          <w:bCs/>
          <w:color w:val="003366"/>
          <w:kern w:val="0"/>
          <w:sz w:val="30"/>
          <w:szCs w:val="30"/>
          <w:shd w:val="clear" w:color="auto" w:fill="FFFFFF"/>
        </w:rPr>
        <w:t>WHERE Clause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where condition is a</w:t>
      </w:r>
      <w:r w:rsidRPr="0008531D">
        <w:rPr>
          <w:rFonts w:ascii="Helvetica" w:eastAsia="宋体" w:hAnsi="Helvetica" w:cs="Helvetica"/>
          <w:color w:val="000000"/>
          <w:kern w:val="0"/>
          <w:sz w:val="20"/>
        </w:rPr>
        <w:t> [</w:t>
      </w:r>
      <w:proofErr w:type="gramStart"/>
      <w:r w:rsidRPr="0008531D">
        <w:rPr>
          <w:rFonts w:ascii="Helvetica" w:eastAsia="宋体" w:hAnsi="Helvetica" w:cs="Helvetica"/>
          <w:color w:val="000000"/>
          <w:kern w:val="0"/>
          <w:sz w:val="20"/>
        </w:rPr>
        <w:t>boolean</w:t>
      </w:r>
      <w:proofErr w:type="gramEnd"/>
      <w:r w:rsidRPr="0008531D">
        <w:rPr>
          <w:rFonts w:ascii="Helvetica" w:eastAsia="宋体" w:hAnsi="Helvetica" w:cs="Helvetica"/>
          <w:color w:val="000000"/>
          <w:kern w:val="0"/>
          <w:sz w:val="20"/>
        </w:rPr>
        <w:t>] [expression]</w:t>
      </w:r>
      <w:r w:rsidRPr="0008531D">
        <w:rPr>
          <w:rFonts w:ascii="Helvetica" w:eastAsia="宋体" w:hAnsi="Helvetica" w:cs="Helvetica"/>
          <w:color w:val="000000"/>
          <w:kern w:val="0"/>
          <w:sz w:val="20"/>
          <w:szCs w:val="20"/>
          <w:shd w:val="clear" w:color="auto" w:fill="FFFFFF"/>
        </w:rPr>
        <w:t>. For example, the following query returns only those sales records which have an amount greater than 10 from the US region. Hive does not support IN, EXISTS or subqueries in the WHERE clause.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SELECT * FROM sales WHERE amount &gt; 10 AND region = </w:t>
      </w:r>
      <w:r w:rsidRPr="0008531D">
        <w:rPr>
          <w:rFonts w:ascii="Courier New" w:eastAsia="宋体" w:hAnsi="Courier New" w:cs="Courier New"/>
          <w:color w:val="009100"/>
          <w:kern w:val="0"/>
          <w:sz w:val="24"/>
          <w:szCs w:val="24"/>
        </w:rPr>
        <w:t>"US"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59" w:name="LanguageManualSelect-ALLandDISTINCTClaus"/>
      <w:bookmarkEnd w:id="59"/>
      <w:r w:rsidRPr="0008531D">
        <w:rPr>
          <w:rFonts w:ascii="Helvetica" w:eastAsia="宋体" w:hAnsi="Helvetica" w:cs="Helvetica"/>
          <w:b/>
          <w:bCs/>
          <w:color w:val="003366"/>
          <w:kern w:val="0"/>
          <w:sz w:val="30"/>
          <w:szCs w:val="30"/>
          <w:shd w:val="clear" w:color="auto" w:fill="FFFFFF"/>
        </w:rPr>
        <w:t>ALL and DISTINCT Clauses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ALL and DISTINCT options specify whether duplicate rows should be returned. If none of these options are given, the default is ALL (all matching rows are returned). DISTINCT specifies removal of duplicate rows from the result set.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SELECT col1, col2 FROM t1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 xml:space="preserve">    1 3</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1 3</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1 4</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2 5</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SELECT DISTINCT col1, col2 FROM t1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1 3</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1 4</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2 5</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SELECT DISTINCT col1 FROM t1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2</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60" w:name="LanguageManualSelect-PartitionBasedQueri"/>
      <w:bookmarkEnd w:id="60"/>
      <w:r w:rsidRPr="0008531D">
        <w:rPr>
          <w:rFonts w:ascii="Helvetica" w:eastAsia="宋体" w:hAnsi="Helvetica" w:cs="Helvetica"/>
          <w:b/>
          <w:bCs/>
          <w:color w:val="003366"/>
          <w:kern w:val="0"/>
          <w:sz w:val="30"/>
          <w:szCs w:val="30"/>
          <w:shd w:val="clear" w:color="auto" w:fill="FFFFFF"/>
        </w:rPr>
        <w:t>Partition Based Queries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general, a SELECT query scans the entire table (other than for</w:t>
      </w:r>
      <w:r w:rsidRPr="0008531D">
        <w:rPr>
          <w:rFonts w:ascii="Helvetica" w:eastAsia="宋体" w:hAnsi="Helvetica" w:cs="Helvetica"/>
          <w:color w:val="000000"/>
          <w:kern w:val="0"/>
          <w:sz w:val="20"/>
        </w:rPr>
        <w:t> </w:t>
      </w:r>
      <w:hyperlink r:id="rId103" w:tooltip="LanguageManual Sampling" w:history="1">
        <w:r w:rsidRPr="0008531D">
          <w:rPr>
            <w:rFonts w:ascii="Helvetica" w:eastAsia="宋体" w:hAnsi="Helvetica" w:cs="Helvetica"/>
            <w:color w:val="003366"/>
            <w:kern w:val="0"/>
            <w:sz w:val="20"/>
            <w:u w:val="single"/>
          </w:rPr>
          <w:t>sampling</w:t>
        </w:r>
      </w:hyperlink>
      <w:r w:rsidRPr="0008531D">
        <w:rPr>
          <w:rFonts w:ascii="Helvetica" w:eastAsia="宋体" w:hAnsi="Helvetica" w:cs="Helvetica"/>
          <w:color w:val="000000"/>
          <w:kern w:val="0"/>
          <w:sz w:val="20"/>
          <w:szCs w:val="20"/>
          <w:shd w:val="clear" w:color="auto" w:fill="FFFFFF"/>
        </w:rPr>
        <w:t>). If a table created using the</w:t>
      </w:r>
      <w:r w:rsidRPr="0008531D">
        <w:rPr>
          <w:rFonts w:ascii="Helvetica" w:eastAsia="宋体" w:hAnsi="Helvetica" w:cs="Helvetica"/>
          <w:color w:val="000000"/>
          <w:kern w:val="0"/>
          <w:sz w:val="20"/>
        </w:rPr>
        <w:t> </w:t>
      </w:r>
      <w:hyperlink r:id="rId104" w:anchor="LanguageManualDDL-CreateTable" w:history="1">
        <w:r w:rsidRPr="0008531D">
          <w:rPr>
            <w:rFonts w:ascii="Helvetica" w:eastAsia="宋体" w:hAnsi="Helvetica" w:cs="Helvetica"/>
            <w:color w:val="003366"/>
            <w:kern w:val="0"/>
            <w:sz w:val="20"/>
            <w:u w:val="single"/>
          </w:rPr>
          <w:t>PARTITIONED BY</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clause, a query can do</w:t>
      </w:r>
      <w:r w:rsidRPr="0008531D">
        <w:rPr>
          <w:rFonts w:ascii="Helvetica" w:eastAsia="宋体" w:hAnsi="Helvetica" w:cs="Helvetica"/>
          <w:color w:val="000000"/>
          <w:kern w:val="0"/>
          <w:sz w:val="20"/>
        </w:rPr>
        <w:t> </w:t>
      </w:r>
      <w:r w:rsidRPr="0008531D">
        <w:rPr>
          <w:rFonts w:ascii="Helvetica" w:eastAsia="宋体" w:hAnsi="Helvetica" w:cs="Helvetica"/>
          <w:b/>
          <w:bCs/>
          <w:color w:val="000000"/>
          <w:kern w:val="0"/>
          <w:sz w:val="20"/>
          <w:szCs w:val="20"/>
          <w:shd w:val="clear" w:color="auto" w:fill="FFFFFF"/>
        </w:rPr>
        <w:t>partition pruning</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and scan only a fraction of the table relevant to the partitions specified by the query. Hive currently does partition pruning if the partition predicates are specified in the WHERE clause or the ON clause in a JOIN. For example, if table page_views is partitioned on column date, the following query retrieves rows for just days between 2008-03-01 and 2008-03-31.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SELECT page_views.*</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page_views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WHERE page_views.date &gt;= '2008-03-01' AND page_views.date &lt;= '2008-03-31'</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If a table page_views is joined with another table dim_users, you can specify a range of partitions in the ON clause as follows: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SELECT page_views.*</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page_views JOIN dim_users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ON (page_views.user_id = dim_users.id AND page_views.date &gt;= '2008-03-01' AND page_views.date &lt;= '2008-03-31')</w:t>
      </w:r>
    </w:p>
    <w:p w:rsidR="0008531D" w:rsidRPr="0008531D" w:rsidRDefault="0008531D" w:rsidP="00E528CF">
      <w:pPr>
        <w:widowControl/>
        <w:numPr>
          <w:ilvl w:val="0"/>
          <w:numId w:val="19"/>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See also</w:t>
      </w:r>
      <w:r w:rsidRPr="0008531D">
        <w:rPr>
          <w:rFonts w:ascii="Helvetica" w:eastAsia="宋体" w:hAnsi="Helvetica" w:cs="Helvetica"/>
          <w:color w:val="000000"/>
          <w:kern w:val="0"/>
          <w:sz w:val="20"/>
        </w:rPr>
        <w:t> </w:t>
      </w:r>
      <w:hyperlink r:id="rId105" w:tooltip="LanguageManual GroupBy" w:history="1">
        <w:r w:rsidRPr="0008531D">
          <w:rPr>
            <w:rFonts w:ascii="Helvetica" w:eastAsia="宋体" w:hAnsi="Helvetica" w:cs="Helvetica"/>
            <w:color w:val="003366"/>
            <w:kern w:val="0"/>
            <w:sz w:val="20"/>
            <w:u w:val="single"/>
          </w:rPr>
          <w:t>Group By</w:t>
        </w:r>
      </w:hyperlink>
    </w:p>
    <w:p w:rsidR="0008531D" w:rsidRPr="0008531D" w:rsidRDefault="0008531D" w:rsidP="00E528CF">
      <w:pPr>
        <w:widowControl/>
        <w:numPr>
          <w:ilvl w:val="0"/>
          <w:numId w:val="19"/>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See also</w:t>
      </w:r>
      <w:r w:rsidRPr="0008531D">
        <w:rPr>
          <w:rFonts w:ascii="Helvetica" w:eastAsia="宋体" w:hAnsi="Helvetica" w:cs="Helvetica"/>
          <w:color w:val="000000"/>
          <w:kern w:val="0"/>
          <w:sz w:val="20"/>
        </w:rPr>
        <w:t> </w:t>
      </w:r>
      <w:hyperlink r:id="rId106" w:tooltip="LanguageManual SortBy" w:history="1">
        <w:r w:rsidRPr="0008531D">
          <w:rPr>
            <w:rFonts w:ascii="Helvetica" w:eastAsia="宋体" w:hAnsi="Helvetica" w:cs="Helvetica"/>
            <w:color w:val="003366"/>
            <w:kern w:val="0"/>
            <w:sz w:val="20"/>
            <w:u w:val="single"/>
          </w:rPr>
          <w:t>Sort By / Cluster By / Distribute By / Order By</w:t>
        </w:r>
      </w:hyperlink>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61" w:name="LanguageManualSelect-HAVINGClause"/>
      <w:bookmarkEnd w:id="61"/>
      <w:r w:rsidRPr="0008531D">
        <w:rPr>
          <w:rFonts w:ascii="Helvetica" w:eastAsia="宋体" w:hAnsi="Helvetica" w:cs="Helvetica"/>
          <w:b/>
          <w:bCs/>
          <w:color w:val="003366"/>
          <w:kern w:val="0"/>
          <w:sz w:val="30"/>
          <w:szCs w:val="30"/>
          <w:shd w:val="clear" w:color="auto" w:fill="FFFFFF"/>
        </w:rPr>
        <w:t>HAVING Clause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Helvetica" w:eastAsia="宋体" w:hAnsi="Helvetica" w:cs="Helvetica"/>
          <w:color w:val="000000"/>
          <w:kern w:val="0"/>
          <w:sz w:val="20"/>
          <w:szCs w:val="20"/>
          <w:shd w:val="clear" w:color="auto" w:fill="FFFFFF"/>
        </w:rPr>
        <w:t>Hive added support for the HAVING clause in version 0.7.0.</w:t>
      </w:r>
      <w:proofErr w:type="gramEnd"/>
      <w:r w:rsidRPr="0008531D">
        <w:rPr>
          <w:rFonts w:ascii="Helvetica" w:eastAsia="宋体" w:hAnsi="Helvetica" w:cs="Helvetica"/>
          <w:color w:val="000000"/>
          <w:kern w:val="0"/>
          <w:sz w:val="20"/>
          <w:szCs w:val="20"/>
          <w:shd w:val="clear" w:color="auto" w:fill="FFFFFF"/>
        </w:rPr>
        <w:t xml:space="preserve"> In older versions of Hive it is possible to achieve the same effect by using a subquery, e.g: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SELECT col1 FROM t1 GROUP BY col1 HAVING </w:t>
      </w:r>
      <w:proofErr w:type="gramStart"/>
      <w:r w:rsidRPr="0008531D">
        <w:rPr>
          <w:rFonts w:ascii="Courier New" w:eastAsia="宋体" w:hAnsi="Courier New" w:cs="Courier New"/>
          <w:color w:val="000000"/>
          <w:kern w:val="0"/>
          <w:sz w:val="24"/>
          <w:szCs w:val="24"/>
          <w:shd w:val="clear" w:color="auto" w:fill="FFFFFF"/>
        </w:rPr>
        <w:t>SUM(</w:t>
      </w:r>
      <w:proofErr w:type="gramEnd"/>
      <w:r w:rsidRPr="0008531D">
        <w:rPr>
          <w:rFonts w:ascii="Courier New" w:eastAsia="宋体" w:hAnsi="Courier New" w:cs="Courier New"/>
          <w:color w:val="000000"/>
          <w:kern w:val="0"/>
          <w:sz w:val="24"/>
          <w:szCs w:val="24"/>
          <w:shd w:val="clear" w:color="auto" w:fill="FFFFFF"/>
        </w:rPr>
        <w:t>col2) &gt; 10</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Helvetica" w:eastAsia="宋体" w:hAnsi="Helvetica" w:cs="Helvetica"/>
          <w:color w:val="000000"/>
          <w:kern w:val="0"/>
          <w:sz w:val="20"/>
          <w:szCs w:val="20"/>
          <w:shd w:val="clear" w:color="auto" w:fill="FFFFFF"/>
        </w:rPr>
        <w:t>can</w:t>
      </w:r>
      <w:proofErr w:type="gramEnd"/>
      <w:r w:rsidRPr="0008531D">
        <w:rPr>
          <w:rFonts w:ascii="Helvetica" w:eastAsia="宋体" w:hAnsi="Helvetica" w:cs="Helvetica"/>
          <w:color w:val="000000"/>
          <w:kern w:val="0"/>
          <w:sz w:val="20"/>
          <w:szCs w:val="20"/>
          <w:shd w:val="clear" w:color="auto" w:fill="FFFFFF"/>
        </w:rPr>
        <w:t xml:space="preserve"> also be expressed as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SELECT col1 FROM (SELECT col1, </w:t>
      </w:r>
      <w:proofErr w:type="gramStart"/>
      <w:r w:rsidRPr="0008531D">
        <w:rPr>
          <w:rFonts w:ascii="Courier New" w:eastAsia="宋体" w:hAnsi="Courier New" w:cs="Courier New"/>
          <w:color w:val="000000"/>
          <w:kern w:val="0"/>
          <w:sz w:val="24"/>
          <w:szCs w:val="24"/>
          <w:shd w:val="clear" w:color="auto" w:fill="FFFFFF"/>
        </w:rPr>
        <w:t>SUM(</w:t>
      </w:r>
      <w:proofErr w:type="gramEnd"/>
      <w:r w:rsidRPr="0008531D">
        <w:rPr>
          <w:rFonts w:ascii="Courier New" w:eastAsia="宋体" w:hAnsi="Courier New" w:cs="Courier New"/>
          <w:color w:val="000000"/>
          <w:kern w:val="0"/>
          <w:sz w:val="24"/>
          <w:szCs w:val="24"/>
          <w:shd w:val="clear" w:color="auto" w:fill="FFFFFF"/>
        </w:rPr>
        <w:t>col2) AS col2sum FROM t1 GROUP BY col1) t2 WHERE t2.col2sum &gt; 10</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62" w:name="LanguageManualSelect-LIMITClause"/>
      <w:bookmarkEnd w:id="62"/>
      <w:r w:rsidRPr="0008531D">
        <w:rPr>
          <w:rFonts w:ascii="Helvetica" w:eastAsia="宋体" w:hAnsi="Helvetica" w:cs="Helvetica"/>
          <w:b/>
          <w:bCs/>
          <w:color w:val="003366"/>
          <w:kern w:val="0"/>
          <w:sz w:val="30"/>
          <w:szCs w:val="30"/>
          <w:shd w:val="clear" w:color="auto" w:fill="FFFFFF"/>
        </w:rPr>
        <w:lastRenderedPageBreak/>
        <w:t>LIMIT Clause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Limit indicates the number of rows to be returned. The rows returned are chosen at random. The following query returns 5 rows from t1 at random.</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SELECT * FROM t1 LIMIT 5</w:t>
      </w:r>
    </w:p>
    <w:p w:rsidR="0008531D" w:rsidRPr="0008531D" w:rsidRDefault="0008531D" w:rsidP="00E528CF">
      <w:pPr>
        <w:widowControl/>
        <w:numPr>
          <w:ilvl w:val="0"/>
          <w:numId w:val="20"/>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Top k queries. The following query returns the top 5 sales records wrt amount.</w:t>
      </w:r>
    </w:p>
    <w:p w:rsidR="0008531D" w:rsidRPr="0008531D" w:rsidRDefault="0008531D" w:rsidP="00E528CF">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SET mapred.reduce.tasks = 1</w:t>
      </w:r>
    </w:p>
    <w:p w:rsidR="0008531D" w:rsidRPr="0008531D" w:rsidRDefault="0008531D" w:rsidP="00E528CF">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SELECT * FROM sales SORT BY amount DESC LIMIT 5</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63" w:name="LanguageManualSelect-REGEXColumnSpecific"/>
      <w:bookmarkEnd w:id="63"/>
      <w:r w:rsidRPr="0008531D">
        <w:rPr>
          <w:rFonts w:ascii="Helvetica" w:eastAsia="宋体" w:hAnsi="Helvetica" w:cs="Helvetica"/>
          <w:b/>
          <w:bCs/>
          <w:color w:val="003366"/>
          <w:kern w:val="0"/>
          <w:sz w:val="30"/>
          <w:szCs w:val="30"/>
          <w:shd w:val="clear" w:color="auto" w:fill="FFFFFF"/>
        </w:rPr>
        <w:t>REGEX Column Specification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 SELECT statement can take regex-based column specification.</w:t>
      </w:r>
    </w:p>
    <w:p w:rsidR="0008531D" w:rsidRPr="0008531D" w:rsidRDefault="0008531D" w:rsidP="00E528CF">
      <w:pPr>
        <w:widowControl/>
        <w:numPr>
          <w:ilvl w:val="0"/>
          <w:numId w:val="2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We use java regex syntax. Try</w:t>
      </w:r>
      <w:r w:rsidRPr="0008531D">
        <w:rPr>
          <w:rFonts w:ascii="Helvetica" w:eastAsia="宋体" w:hAnsi="Helvetica" w:cs="Helvetica"/>
          <w:color w:val="000000"/>
          <w:kern w:val="0"/>
          <w:sz w:val="20"/>
        </w:rPr>
        <w:t> </w:t>
      </w:r>
      <w:hyperlink r:id="rId107" w:history="1">
        <w:r w:rsidRPr="0008531D">
          <w:rPr>
            <w:rFonts w:ascii="Helvetica" w:eastAsia="宋体" w:hAnsi="Helvetica" w:cs="Helvetica"/>
            <w:color w:val="003366"/>
            <w:kern w:val="0"/>
            <w:sz w:val="20"/>
            <w:u w:val="single"/>
          </w:rPr>
          <w:t>http://www.fileformat.info/tool/regex.htm</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for testing purposes.</w:t>
      </w:r>
    </w:p>
    <w:p w:rsidR="0008531D" w:rsidRPr="0008531D" w:rsidRDefault="0008531D" w:rsidP="00E528CF">
      <w:pPr>
        <w:widowControl/>
        <w:numPr>
          <w:ilvl w:val="0"/>
          <w:numId w:val="2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The following </w:t>
      </w:r>
      <w:proofErr w:type="gramStart"/>
      <w:r w:rsidRPr="0008531D">
        <w:rPr>
          <w:rFonts w:ascii="Helvetica" w:eastAsia="宋体" w:hAnsi="Helvetica" w:cs="Helvetica"/>
          <w:color w:val="000000"/>
          <w:kern w:val="0"/>
          <w:sz w:val="20"/>
          <w:szCs w:val="20"/>
          <w:shd w:val="clear" w:color="auto" w:fill="FFFFFF"/>
        </w:rPr>
        <w:t>query select</w:t>
      </w:r>
      <w:proofErr w:type="gramEnd"/>
      <w:r w:rsidRPr="0008531D">
        <w:rPr>
          <w:rFonts w:ascii="Helvetica" w:eastAsia="宋体" w:hAnsi="Helvetica" w:cs="Helvetica"/>
          <w:color w:val="000000"/>
          <w:kern w:val="0"/>
          <w:sz w:val="20"/>
          <w:szCs w:val="20"/>
          <w:shd w:val="clear" w:color="auto" w:fill="FFFFFF"/>
        </w:rPr>
        <w:t xml:space="preserve"> all columns except ds and hr.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SELECT {{(ds|hr)</w:t>
      </w:r>
      <w:proofErr w:type="gramStart"/>
      <w:r w:rsidRPr="0008531D">
        <w:rPr>
          <w:rFonts w:ascii="Courier New" w:eastAsia="宋体" w:hAnsi="Courier New" w:cs="Courier New"/>
          <w:color w:val="000000"/>
          <w:kern w:val="0"/>
          <w:sz w:val="24"/>
          <w:szCs w:val="24"/>
          <w:shd w:val="clear" w:color="auto" w:fill="FFFFFF"/>
        </w:rPr>
        <w:t>?+</w:t>
      </w:r>
      <w:proofErr w:type="gramEnd"/>
      <w:r w:rsidRPr="0008531D">
        <w:rPr>
          <w:rFonts w:ascii="Courier New" w:eastAsia="宋体" w:hAnsi="Courier New" w:cs="Courier New"/>
          <w:color w:val="000000"/>
          <w:kern w:val="0"/>
          <w:sz w:val="24"/>
          <w:szCs w:val="24"/>
          <w:shd w:val="clear" w:color="auto" w:fill="FFFFFF"/>
        </w:rPr>
        <w:t>.+}} FROM sales</w:t>
      </w:r>
    </w:p>
    <w:p w:rsidR="0008531D" w:rsidRDefault="0008531D">
      <w:pPr>
        <w:widowControl/>
        <w:jc w:val="left"/>
        <w:rPr>
          <w:rFonts w:ascii="Arial" w:eastAsia="宋体" w:hAnsi="Arial" w:cs="Arial"/>
          <w:kern w:val="0"/>
          <w:sz w:val="16"/>
          <w:szCs w:val="16"/>
        </w:rPr>
      </w:pPr>
      <w:r>
        <w:rPr>
          <w:rFonts w:ascii="Arial" w:eastAsia="宋体" w:hAnsi="Arial" w:cs="Arial"/>
          <w:kern w:val="0"/>
          <w:sz w:val="16"/>
          <w:szCs w:val="16"/>
        </w:rPr>
        <w:br w:type="page"/>
      </w:r>
    </w:p>
    <w:p w:rsidR="0008531D" w:rsidRPr="0008531D" w:rsidRDefault="0008531D" w:rsidP="0008531D">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108" w:history="1">
        <w:r w:rsidRPr="0008531D">
          <w:rPr>
            <w:rFonts w:ascii="Helvetica" w:eastAsia="宋体" w:hAnsi="Helvetica" w:cs="Helvetica"/>
            <w:b/>
            <w:bCs/>
            <w:color w:val="003366"/>
            <w:kern w:val="36"/>
            <w:sz w:val="36"/>
            <w:u w:val="single"/>
          </w:rPr>
          <w:t>LanguageManual GroupBy</w:t>
        </w:r>
      </w:hyperlink>
    </w:p>
    <w:p w:rsidR="0008531D" w:rsidRPr="0008531D" w:rsidRDefault="0008531D" w:rsidP="00E528CF">
      <w:pPr>
        <w:widowControl/>
        <w:numPr>
          <w:ilvl w:val="0"/>
          <w:numId w:val="22"/>
        </w:numPr>
        <w:spacing w:line="183" w:lineRule="atLeast"/>
        <w:ind w:left="0"/>
        <w:jc w:val="left"/>
        <w:rPr>
          <w:rFonts w:ascii="Helvetica" w:eastAsia="宋体" w:hAnsi="Helvetica" w:cs="Helvetica"/>
          <w:color w:val="666666"/>
          <w:kern w:val="0"/>
          <w:sz w:val="13"/>
          <w:szCs w:val="13"/>
          <w:shd w:val="clear" w:color="auto" w:fill="FFFFFF"/>
        </w:rPr>
      </w:pPr>
    </w:p>
    <w:p w:rsidR="0008531D" w:rsidRPr="0008531D" w:rsidRDefault="0008531D" w:rsidP="00E528CF">
      <w:pPr>
        <w:widowControl/>
        <w:numPr>
          <w:ilvl w:val="0"/>
          <w:numId w:val="22"/>
        </w:numPr>
        <w:spacing w:line="183" w:lineRule="atLeast"/>
        <w:ind w:left="0"/>
        <w:jc w:val="left"/>
        <w:rPr>
          <w:rFonts w:ascii="Helvetica" w:eastAsia="宋体" w:hAnsi="Helvetica" w:cs="Helvetica"/>
          <w:color w:val="666666"/>
          <w:kern w:val="0"/>
          <w:sz w:val="13"/>
          <w:szCs w:val="13"/>
          <w:shd w:val="clear" w:color="auto" w:fill="FFFFFF"/>
        </w:rPr>
      </w:pPr>
      <w:r w:rsidRPr="0008531D">
        <w:rPr>
          <w:rFonts w:ascii="Helvetica" w:eastAsia="宋体" w:hAnsi="Helvetica" w:cs="Helvetica"/>
          <w:color w:val="666666"/>
          <w:kern w:val="0"/>
          <w:sz w:val="13"/>
          <w:szCs w:val="13"/>
          <w:shd w:val="clear" w:color="auto" w:fill="FFFFFF"/>
        </w:rPr>
        <w:t>Added by</w:t>
      </w:r>
      <w:r w:rsidRPr="0008531D">
        <w:rPr>
          <w:rFonts w:ascii="Helvetica" w:eastAsia="宋体" w:hAnsi="Helvetica" w:cs="Helvetica"/>
          <w:color w:val="666666"/>
          <w:kern w:val="0"/>
          <w:sz w:val="13"/>
        </w:rPr>
        <w:t> </w:t>
      </w:r>
      <w:hyperlink r:id="rId109" w:history="1">
        <w:r w:rsidRPr="0008531D">
          <w:rPr>
            <w:rFonts w:ascii="Helvetica" w:eastAsia="宋体" w:hAnsi="Helvetica" w:cs="Helvetica"/>
            <w:color w:val="666666"/>
            <w:kern w:val="0"/>
            <w:sz w:val="13"/>
            <w:u w:val="single"/>
          </w:rPr>
          <w:t>Confluence Administrator</w:t>
        </w:r>
      </w:hyperlink>
      <w:r w:rsidRPr="0008531D">
        <w:rPr>
          <w:rFonts w:ascii="Helvetica" w:eastAsia="宋体" w:hAnsi="Helvetica" w:cs="Helvetica"/>
          <w:color w:val="666666"/>
          <w:kern w:val="0"/>
          <w:sz w:val="13"/>
          <w:szCs w:val="13"/>
          <w:shd w:val="clear" w:color="auto" w:fill="FFFFFF"/>
        </w:rPr>
        <w:t>, last edited by</w:t>
      </w:r>
      <w:r w:rsidRPr="0008531D">
        <w:rPr>
          <w:rFonts w:ascii="Helvetica" w:eastAsia="宋体" w:hAnsi="Helvetica" w:cs="Helvetica"/>
          <w:color w:val="666666"/>
          <w:kern w:val="0"/>
          <w:sz w:val="13"/>
        </w:rPr>
        <w:t> </w:t>
      </w:r>
      <w:hyperlink r:id="rId110" w:history="1">
        <w:r w:rsidRPr="0008531D">
          <w:rPr>
            <w:rFonts w:ascii="Helvetica" w:eastAsia="宋体" w:hAnsi="Helvetica" w:cs="Helvetica"/>
            <w:color w:val="666666"/>
            <w:kern w:val="0"/>
            <w:sz w:val="13"/>
            <w:u w:val="single"/>
          </w:rPr>
          <w:t>Ashoat Tevosyan</w:t>
        </w:r>
      </w:hyperlink>
      <w:r w:rsidRPr="0008531D">
        <w:rPr>
          <w:rFonts w:ascii="Helvetica" w:eastAsia="宋体" w:hAnsi="Helvetica" w:cs="Helvetica"/>
          <w:color w:val="666666"/>
          <w:kern w:val="0"/>
          <w:sz w:val="13"/>
        </w:rPr>
        <w:t> </w:t>
      </w:r>
      <w:r w:rsidRPr="0008531D">
        <w:rPr>
          <w:rFonts w:ascii="Helvetica" w:eastAsia="宋体" w:hAnsi="Helvetica" w:cs="Helvetica"/>
          <w:color w:val="666666"/>
          <w:kern w:val="0"/>
          <w:sz w:val="13"/>
          <w:szCs w:val="13"/>
          <w:shd w:val="clear" w:color="auto" w:fill="FFFFFF"/>
        </w:rPr>
        <w:t>on Jun 29, 2011</w:t>
      </w:r>
      <w:r w:rsidRPr="0008531D">
        <w:rPr>
          <w:rFonts w:ascii="Helvetica" w:eastAsia="宋体" w:hAnsi="Helvetica" w:cs="Helvetica"/>
          <w:color w:val="666666"/>
          <w:kern w:val="0"/>
          <w:sz w:val="13"/>
        </w:rPr>
        <w:t>  (</w:t>
      </w:r>
      <w:hyperlink r:id="rId111" w:history="1">
        <w:r w:rsidRPr="0008531D">
          <w:rPr>
            <w:rFonts w:ascii="Helvetica" w:eastAsia="宋体" w:hAnsi="Helvetica" w:cs="Helvetica"/>
            <w:color w:val="666666"/>
            <w:kern w:val="0"/>
            <w:sz w:val="13"/>
            <w:u w:val="single"/>
          </w:rPr>
          <w:t>view change</w:t>
        </w:r>
      </w:hyperlink>
      <w:r w:rsidRPr="0008531D">
        <w:rPr>
          <w:rFonts w:ascii="Helvetica" w:eastAsia="宋体" w:hAnsi="Helvetica" w:cs="Helvetica"/>
          <w:color w:val="666666"/>
          <w:kern w:val="0"/>
          <w:sz w:val="13"/>
        </w:rPr>
        <w:t>)</w:t>
      </w:r>
    </w:p>
    <w:p w:rsidR="0008531D" w:rsidRPr="0008531D" w:rsidRDefault="0008531D" w:rsidP="00E528CF">
      <w:pPr>
        <w:widowControl/>
        <w:numPr>
          <w:ilvl w:val="0"/>
          <w:numId w:val="23"/>
        </w:numPr>
        <w:spacing w:line="260" w:lineRule="atLeast"/>
        <w:jc w:val="left"/>
        <w:rPr>
          <w:rFonts w:ascii="Helvetica" w:eastAsia="宋体" w:hAnsi="Helvetica" w:cs="Helvetica"/>
          <w:color w:val="000000"/>
          <w:kern w:val="0"/>
          <w:sz w:val="20"/>
          <w:szCs w:val="20"/>
          <w:shd w:val="clear" w:color="auto" w:fill="FFFFFF"/>
        </w:rPr>
      </w:pPr>
      <w:hyperlink r:id="rId112" w:anchor="LanguageManualGroupBy-GroupBySyntax" w:history="1">
        <w:r w:rsidRPr="0008531D">
          <w:rPr>
            <w:rFonts w:ascii="Helvetica" w:eastAsia="宋体" w:hAnsi="Helvetica" w:cs="Helvetica"/>
            <w:color w:val="003366"/>
            <w:kern w:val="0"/>
            <w:sz w:val="20"/>
            <w:u w:val="single"/>
          </w:rPr>
          <w:t>Group By Syntax</w:t>
        </w:r>
      </w:hyperlink>
    </w:p>
    <w:p w:rsidR="0008531D" w:rsidRPr="0008531D" w:rsidRDefault="0008531D" w:rsidP="00E528CF">
      <w:pPr>
        <w:widowControl/>
        <w:numPr>
          <w:ilvl w:val="1"/>
          <w:numId w:val="23"/>
        </w:numPr>
        <w:spacing w:line="260" w:lineRule="atLeast"/>
        <w:jc w:val="left"/>
        <w:rPr>
          <w:rFonts w:ascii="Helvetica" w:eastAsia="宋体" w:hAnsi="Helvetica" w:cs="Helvetica"/>
          <w:color w:val="000000"/>
          <w:kern w:val="0"/>
          <w:sz w:val="20"/>
          <w:szCs w:val="20"/>
          <w:shd w:val="clear" w:color="auto" w:fill="FFFFFF"/>
        </w:rPr>
      </w:pPr>
      <w:hyperlink r:id="rId113" w:anchor="LanguageManualGroupBy-SimpleExamples" w:history="1">
        <w:r w:rsidRPr="0008531D">
          <w:rPr>
            <w:rFonts w:ascii="Helvetica" w:eastAsia="宋体" w:hAnsi="Helvetica" w:cs="Helvetica"/>
            <w:color w:val="003366"/>
            <w:kern w:val="0"/>
            <w:sz w:val="20"/>
            <w:u w:val="single"/>
          </w:rPr>
          <w:t>Simple Examples</w:t>
        </w:r>
      </w:hyperlink>
    </w:p>
    <w:p w:rsidR="0008531D" w:rsidRPr="0008531D" w:rsidRDefault="0008531D" w:rsidP="00E528CF">
      <w:pPr>
        <w:widowControl/>
        <w:numPr>
          <w:ilvl w:val="0"/>
          <w:numId w:val="23"/>
        </w:numPr>
        <w:spacing w:line="260" w:lineRule="atLeast"/>
        <w:jc w:val="left"/>
        <w:rPr>
          <w:rFonts w:ascii="Helvetica" w:eastAsia="宋体" w:hAnsi="Helvetica" w:cs="Helvetica"/>
          <w:color w:val="000000"/>
          <w:kern w:val="0"/>
          <w:sz w:val="20"/>
          <w:szCs w:val="20"/>
          <w:shd w:val="clear" w:color="auto" w:fill="FFFFFF"/>
        </w:rPr>
      </w:pPr>
      <w:hyperlink r:id="rId114" w:anchor="LanguageManualGroupBy-AdvancedFeatures" w:history="1">
        <w:r w:rsidRPr="0008531D">
          <w:rPr>
            <w:rFonts w:ascii="Helvetica" w:eastAsia="宋体" w:hAnsi="Helvetica" w:cs="Helvetica"/>
            <w:color w:val="003366"/>
            <w:kern w:val="0"/>
            <w:sz w:val="20"/>
            <w:u w:val="single"/>
          </w:rPr>
          <w:t>Advanced Features</w:t>
        </w:r>
      </w:hyperlink>
    </w:p>
    <w:p w:rsidR="0008531D" w:rsidRPr="0008531D" w:rsidRDefault="0008531D" w:rsidP="00E528CF">
      <w:pPr>
        <w:widowControl/>
        <w:numPr>
          <w:ilvl w:val="1"/>
          <w:numId w:val="23"/>
        </w:numPr>
        <w:spacing w:line="260" w:lineRule="atLeast"/>
        <w:jc w:val="left"/>
        <w:rPr>
          <w:rFonts w:ascii="Helvetica" w:eastAsia="宋体" w:hAnsi="Helvetica" w:cs="Helvetica"/>
          <w:color w:val="000000"/>
          <w:kern w:val="0"/>
          <w:sz w:val="20"/>
          <w:szCs w:val="20"/>
          <w:shd w:val="clear" w:color="auto" w:fill="FFFFFF"/>
        </w:rPr>
      </w:pPr>
      <w:hyperlink r:id="rId115" w:anchor="LanguageManualGroupBy-MultiGroupByInserts" w:history="1">
        <w:r w:rsidRPr="0008531D">
          <w:rPr>
            <w:rFonts w:ascii="Helvetica" w:eastAsia="宋体" w:hAnsi="Helvetica" w:cs="Helvetica"/>
            <w:color w:val="003366"/>
            <w:kern w:val="0"/>
            <w:sz w:val="20"/>
            <w:u w:val="single"/>
          </w:rPr>
          <w:t>Multi-Group-By Inserts</w:t>
        </w:r>
      </w:hyperlink>
    </w:p>
    <w:p w:rsidR="0008531D" w:rsidRPr="0008531D" w:rsidRDefault="0008531D" w:rsidP="00E528CF">
      <w:pPr>
        <w:widowControl/>
        <w:numPr>
          <w:ilvl w:val="1"/>
          <w:numId w:val="23"/>
        </w:numPr>
        <w:spacing w:line="260" w:lineRule="atLeast"/>
        <w:jc w:val="left"/>
        <w:rPr>
          <w:rFonts w:ascii="Helvetica" w:eastAsia="宋体" w:hAnsi="Helvetica" w:cs="Helvetica"/>
          <w:color w:val="000000"/>
          <w:kern w:val="0"/>
          <w:sz w:val="20"/>
          <w:szCs w:val="20"/>
          <w:shd w:val="clear" w:color="auto" w:fill="FFFFFF"/>
        </w:rPr>
      </w:pPr>
      <w:hyperlink r:id="rId116" w:anchor="LanguageManualGroupBy-MapsideAggregationforGroupBy" w:history="1">
        <w:r w:rsidRPr="0008531D">
          <w:rPr>
            <w:rFonts w:ascii="Helvetica" w:eastAsia="宋体" w:hAnsi="Helvetica" w:cs="Helvetica"/>
            <w:color w:val="003366"/>
            <w:kern w:val="0"/>
            <w:sz w:val="20"/>
            <w:u w:val="single"/>
          </w:rPr>
          <w:t>Map-side Aggregation for Group By</w:t>
        </w:r>
      </w:hyperlink>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64" w:name="LanguageManualGroupBy-GroupBySyntax"/>
      <w:bookmarkEnd w:id="64"/>
      <w:r w:rsidRPr="0008531D">
        <w:rPr>
          <w:rFonts w:ascii="Helvetica" w:eastAsia="宋体" w:hAnsi="Helvetica" w:cs="Helvetica"/>
          <w:b/>
          <w:bCs/>
          <w:color w:val="003366"/>
          <w:kern w:val="0"/>
          <w:sz w:val="36"/>
          <w:szCs w:val="36"/>
          <w:shd w:val="clear" w:color="auto" w:fill="FFFFFF"/>
        </w:rPr>
        <w:t xml:space="preserve">Group </w:t>
      </w:r>
      <w:proofErr w:type="gramStart"/>
      <w:r w:rsidRPr="0008531D">
        <w:rPr>
          <w:rFonts w:ascii="Helvetica" w:eastAsia="宋体" w:hAnsi="Helvetica" w:cs="Helvetica"/>
          <w:b/>
          <w:bCs/>
          <w:color w:val="003366"/>
          <w:kern w:val="0"/>
          <w:sz w:val="36"/>
          <w:szCs w:val="36"/>
          <w:shd w:val="clear" w:color="auto" w:fill="FFFFFF"/>
        </w:rPr>
        <w:t>By</w:t>
      </w:r>
      <w:proofErr w:type="gramEnd"/>
      <w:r w:rsidRPr="0008531D">
        <w:rPr>
          <w:rFonts w:ascii="Helvetica" w:eastAsia="宋体" w:hAnsi="Helvetica" w:cs="Helvetica"/>
          <w:b/>
          <w:bCs/>
          <w:color w:val="003366"/>
          <w:kern w:val="0"/>
          <w:sz w:val="36"/>
          <w:szCs w:val="36"/>
          <w:shd w:val="clear" w:color="auto" w:fill="FFFFFF"/>
        </w:rPr>
        <w:t xml:space="preserve"> Syntax</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groupByClause</w:t>
      </w:r>
      <w:proofErr w:type="gramEnd"/>
      <w:r w:rsidRPr="0008531D">
        <w:rPr>
          <w:rFonts w:ascii="Courier New" w:eastAsia="宋体" w:hAnsi="Courier New" w:cs="Courier New"/>
          <w:color w:val="000000"/>
          <w:kern w:val="0"/>
          <w:sz w:val="24"/>
          <w:szCs w:val="24"/>
          <w:shd w:val="clear" w:color="auto" w:fill="FFFFFF"/>
        </w:rPr>
        <w:t>: GROUP BY groupByExpression (, groupByExpression)*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groupByExpression</w:t>
      </w:r>
      <w:proofErr w:type="gramEnd"/>
      <w:r w:rsidRPr="0008531D">
        <w:rPr>
          <w:rFonts w:ascii="Courier New" w:eastAsia="宋体" w:hAnsi="Courier New" w:cs="Courier New"/>
          <w:color w:val="000000"/>
          <w:kern w:val="0"/>
          <w:sz w:val="24"/>
          <w:szCs w:val="24"/>
          <w:shd w:val="clear" w:color="auto" w:fill="FFFFFF"/>
        </w:rPr>
        <w:t>: expression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groupByQuery</w:t>
      </w:r>
      <w:proofErr w:type="gramEnd"/>
      <w:r w:rsidRPr="0008531D">
        <w:rPr>
          <w:rFonts w:ascii="Courier New" w:eastAsia="宋体" w:hAnsi="Courier New" w:cs="Courier New"/>
          <w:color w:val="000000"/>
          <w:kern w:val="0"/>
          <w:sz w:val="24"/>
          <w:szCs w:val="24"/>
          <w:shd w:val="clear" w:color="auto" w:fill="FFFFFF"/>
        </w:rPr>
        <w:t>: SELECT expression (, expression)* FROM src groupByClause?</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65" w:name="LanguageManualGroupBy-SimpleExamples"/>
      <w:bookmarkEnd w:id="65"/>
      <w:r w:rsidRPr="0008531D">
        <w:rPr>
          <w:rFonts w:ascii="Helvetica" w:eastAsia="宋体" w:hAnsi="Helvetica" w:cs="Helvetica"/>
          <w:b/>
          <w:bCs/>
          <w:color w:val="003366"/>
          <w:kern w:val="0"/>
          <w:sz w:val="30"/>
          <w:szCs w:val="30"/>
          <w:shd w:val="clear" w:color="auto" w:fill="FFFFFF"/>
        </w:rPr>
        <w:t>Simple Examples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order to count the number of rows in a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w:t>
      </w:r>
      <w:proofErr w:type="gramStart"/>
      <w:r w:rsidRPr="0008531D">
        <w:rPr>
          <w:rFonts w:ascii="Courier New" w:eastAsia="宋体" w:hAnsi="Courier New" w:cs="Courier New"/>
          <w:color w:val="000000"/>
          <w:kern w:val="0"/>
          <w:sz w:val="24"/>
          <w:szCs w:val="24"/>
          <w:shd w:val="clear" w:color="auto" w:fill="FFFFFF"/>
        </w:rPr>
        <w:t>COUNT(</w:t>
      </w:r>
      <w:proofErr w:type="gramEnd"/>
      <w:r w:rsidRPr="0008531D">
        <w:rPr>
          <w:rFonts w:ascii="Courier New" w:eastAsia="宋体" w:hAnsi="Courier New" w:cs="Courier New"/>
          <w:color w:val="000000"/>
          <w:kern w:val="0"/>
          <w:sz w:val="24"/>
          <w:szCs w:val="24"/>
          <w:shd w:val="clear" w:color="auto" w:fill="FFFFFF"/>
        </w:rPr>
        <w:t>*) FROM table2;</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Note that for versions of Hive which don't include</w:t>
      </w:r>
      <w:r w:rsidRPr="0008531D">
        <w:rPr>
          <w:rFonts w:ascii="Helvetica" w:eastAsia="宋体" w:hAnsi="Helvetica" w:cs="Helvetica"/>
          <w:color w:val="000000"/>
          <w:kern w:val="0"/>
          <w:sz w:val="20"/>
        </w:rPr>
        <w:t> </w:t>
      </w:r>
      <w:hyperlink r:id="rId117" w:history="1">
        <w:r w:rsidRPr="0008531D">
          <w:rPr>
            <w:rFonts w:ascii="Helvetica" w:eastAsia="宋体" w:hAnsi="Helvetica" w:cs="Helvetica"/>
            <w:color w:val="003366"/>
            <w:kern w:val="0"/>
            <w:sz w:val="20"/>
            <w:u w:val="single"/>
          </w:rPr>
          <w:t>HIVE-287</w:t>
        </w:r>
      </w:hyperlink>
      <w:r w:rsidRPr="0008531D">
        <w:rPr>
          <w:rFonts w:ascii="Helvetica" w:eastAsia="宋体" w:hAnsi="Helvetica" w:cs="Helvetica"/>
          <w:color w:val="000000"/>
          <w:kern w:val="0"/>
          <w:sz w:val="20"/>
          <w:szCs w:val="20"/>
          <w:shd w:val="clear" w:color="auto" w:fill="FFFFFF"/>
        </w:rPr>
        <w:t xml:space="preserve">, you'll need to use </w:t>
      </w:r>
      <w:proofErr w:type="gramStart"/>
      <w:r w:rsidRPr="0008531D">
        <w:rPr>
          <w:rFonts w:ascii="Helvetica" w:eastAsia="宋体" w:hAnsi="Helvetica" w:cs="Helvetica"/>
          <w:color w:val="000000"/>
          <w:kern w:val="0"/>
          <w:sz w:val="20"/>
          <w:szCs w:val="20"/>
          <w:shd w:val="clear" w:color="auto" w:fill="FFFFFF"/>
        </w:rPr>
        <w:t>COUNT(</w:t>
      </w:r>
      <w:proofErr w:type="gramEnd"/>
      <w:r w:rsidRPr="0008531D">
        <w:rPr>
          <w:rFonts w:ascii="Helvetica" w:eastAsia="宋体" w:hAnsi="Helvetica" w:cs="Helvetica"/>
          <w:color w:val="000000"/>
          <w:kern w:val="0"/>
          <w:sz w:val="20"/>
          <w:szCs w:val="20"/>
          <w:shd w:val="clear" w:color="auto" w:fill="FFFFFF"/>
        </w:rPr>
        <w:t>1) in place of COUNT</w:t>
      </w:r>
      <w:r>
        <w:rPr>
          <w:rFonts w:ascii="Helvetica" w:eastAsia="宋体" w:hAnsi="Helvetica" w:cs="Helvetica"/>
          <w:noProof/>
          <w:color w:val="000000"/>
          <w:kern w:val="0"/>
          <w:sz w:val="20"/>
          <w:szCs w:val="20"/>
          <w:shd w:val="clear" w:color="auto" w:fill="FFFFFF"/>
        </w:rPr>
        <w:drawing>
          <wp:inline distT="0" distB="0" distL="0" distR="0">
            <wp:extent cx="156845" cy="156845"/>
            <wp:effectExtent l="19050" t="0" r="0" b="0"/>
            <wp:docPr id="1" name="图片 1" descr="https://cwiki.apache.org/confluence/images/icons/emoticons/star_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wiki.apache.org/confluence/images/icons/emoticons/star_yellow.gif"/>
                    <pic:cNvPicPr>
                      <a:picLocks noChangeAspect="1" noChangeArrowheads="1"/>
                    </pic:cNvPicPr>
                  </pic:nvPicPr>
                  <pic:blipFill>
                    <a:blip r:embed="rId11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08531D">
        <w:rPr>
          <w:rFonts w:ascii="Helvetica" w:eastAsia="宋体" w:hAnsi="Helvetica" w:cs="Helvetica"/>
          <w:color w:val="000000"/>
          <w:kern w:val="0"/>
          <w:sz w:val="20"/>
          <w:szCs w:val="20"/>
          <w:shd w:val="clear" w:color="auto" w:fill="FFFFFF"/>
        </w:rPr>
        <w: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order to count the number of distinct users by gender one could write the following query:</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INSERT OVERWRITE TABLE pv_gender_sum</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pv_users.gender, count (DISTINCT pv_users.userid)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pv_users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GROUP BY pv_users.gender;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Multiple aggregations can be done at the same </w:t>
      </w:r>
      <w:proofErr w:type="gramStart"/>
      <w:r w:rsidRPr="0008531D">
        <w:rPr>
          <w:rFonts w:ascii="Helvetica" w:eastAsia="宋体" w:hAnsi="Helvetica" w:cs="Helvetica"/>
          <w:color w:val="000000"/>
          <w:kern w:val="0"/>
          <w:sz w:val="20"/>
          <w:szCs w:val="20"/>
          <w:shd w:val="clear" w:color="auto" w:fill="FFFFFF"/>
        </w:rPr>
        <w:t>time,</w:t>
      </w:r>
      <w:proofErr w:type="gramEnd"/>
      <w:r w:rsidRPr="0008531D">
        <w:rPr>
          <w:rFonts w:ascii="Helvetica" w:eastAsia="宋体" w:hAnsi="Helvetica" w:cs="Helvetica"/>
          <w:color w:val="000000"/>
          <w:kern w:val="0"/>
          <w:sz w:val="20"/>
          <w:szCs w:val="20"/>
          <w:shd w:val="clear" w:color="auto" w:fill="FFFFFF"/>
        </w:rPr>
        <w:t xml:space="preserve"> however, no two aggregations can have different DISTINCT columns .e.g while the following is possible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INSERT OVERWRITE TABLE pv_gender_agg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pv_users.gender, </w:t>
      </w:r>
      <w:proofErr w:type="gramStart"/>
      <w:r w:rsidRPr="0008531D">
        <w:rPr>
          <w:rFonts w:ascii="Courier New" w:eastAsia="宋体" w:hAnsi="Courier New" w:cs="Courier New"/>
          <w:color w:val="000000"/>
          <w:kern w:val="0"/>
          <w:sz w:val="24"/>
          <w:szCs w:val="24"/>
          <w:shd w:val="clear" w:color="auto" w:fill="FFFFFF"/>
        </w:rPr>
        <w:t>count(</w:t>
      </w:r>
      <w:proofErr w:type="gramEnd"/>
      <w:r w:rsidRPr="0008531D">
        <w:rPr>
          <w:rFonts w:ascii="Courier New" w:eastAsia="宋体" w:hAnsi="Courier New" w:cs="Courier New"/>
          <w:color w:val="000000"/>
          <w:kern w:val="0"/>
          <w:sz w:val="24"/>
          <w:szCs w:val="24"/>
          <w:shd w:val="clear" w:color="auto" w:fill="FFFFFF"/>
        </w:rPr>
        <w:t>DISTINCT pv_users.userid), count(*), sum(DISTINCT pv_users.userid)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pv_users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GROUP BY pv_users.gender;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Note that for versions of Hive which don't include</w:t>
      </w:r>
      <w:r w:rsidRPr="0008531D">
        <w:rPr>
          <w:rFonts w:ascii="Helvetica" w:eastAsia="宋体" w:hAnsi="Helvetica" w:cs="Helvetica"/>
          <w:color w:val="000000"/>
          <w:kern w:val="0"/>
          <w:sz w:val="20"/>
        </w:rPr>
        <w:t> </w:t>
      </w:r>
      <w:hyperlink r:id="rId119" w:history="1">
        <w:r w:rsidRPr="0008531D">
          <w:rPr>
            <w:rFonts w:ascii="Helvetica" w:eastAsia="宋体" w:hAnsi="Helvetica" w:cs="Helvetica"/>
            <w:color w:val="003366"/>
            <w:kern w:val="0"/>
            <w:sz w:val="20"/>
            <w:u w:val="single"/>
          </w:rPr>
          <w:t>HIVE-287</w:t>
        </w:r>
      </w:hyperlink>
      <w:r w:rsidRPr="0008531D">
        <w:rPr>
          <w:rFonts w:ascii="Helvetica" w:eastAsia="宋体" w:hAnsi="Helvetica" w:cs="Helvetica"/>
          <w:color w:val="000000"/>
          <w:kern w:val="0"/>
          <w:sz w:val="20"/>
          <w:szCs w:val="20"/>
          <w:shd w:val="clear" w:color="auto" w:fill="FFFFFF"/>
        </w:rPr>
        <w:t xml:space="preserve">, you'll need to use </w:t>
      </w:r>
      <w:proofErr w:type="gramStart"/>
      <w:r w:rsidRPr="0008531D">
        <w:rPr>
          <w:rFonts w:ascii="Helvetica" w:eastAsia="宋体" w:hAnsi="Helvetica" w:cs="Helvetica"/>
          <w:color w:val="000000"/>
          <w:kern w:val="0"/>
          <w:sz w:val="20"/>
          <w:szCs w:val="20"/>
          <w:shd w:val="clear" w:color="auto" w:fill="FFFFFF"/>
        </w:rPr>
        <w:t>COUNT(</w:t>
      </w:r>
      <w:proofErr w:type="gramEnd"/>
      <w:r w:rsidRPr="0008531D">
        <w:rPr>
          <w:rFonts w:ascii="Helvetica" w:eastAsia="宋体" w:hAnsi="Helvetica" w:cs="Helvetica"/>
          <w:color w:val="000000"/>
          <w:kern w:val="0"/>
          <w:sz w:val="20"/>
          <w:szCs w:val="20"/>
          <w:shd w:val="clear" w:color="auto" w:fill="FFFFFF"/>
        </w:rPr>
        <w:t>1) in place of COUNT</w:t>
      </w:r>
      <w:r>
        <w:rPr>
          <w:rFonts w:ascii="Helvetica" w:eastAsia="宋体" w:hAnsi="Helvetica" w:cs="Helvetica"/>
          <w:noProof/>
          <w:color w:val="000000"/>
          <w:kern w:val="0"/>
          <w:sz w:val="20"/>
          <w:szCs w:val="20"/>
          <w:shd w:val="clear" w:color="auto" w:fill="FFFFFF"/>
        </w:rPr>
        <w:drawing>
          <wp:inline distT="0" distB="0" distL="0" distR="0">
            <wp:extent cx="156845" cy="156845"/>
            <wp:effectExtent l="19050" t="0" r="0" b="0"/>
            <wp:docPr id="2" name="图片 2" descr="https://cwiki.apache.org/confluence/images/icons/emoticons/star_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wiki.apache.org/confluence/images/icons/emoticons/star_yellow.gif"/>
                    <pic:cNvPicPr>
                      <a:picLocks noChangeAspect="1" noChangeArrowheads="1"/>
                    </pic:cNvPicPr>
                  </pic:nvPicPr>
                  <pic:blipFill>
                    <a:blip r:embed="rId11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08531D">
        <w:rPr>
          <w:rFonts w:ascii="Helvetica" w:eastAsia="宋体" w:hAnsi="Helvetica" w:cs="Helvetica"/>
          <w:color w:val="000000"/>
          <w:kern w:val="0"/>
          <w:sz w:val="20"/>
          <w:szCs w:val="20"/>
          <w:shd w:val="clear" w:color="auto" w:fill="FFFFFF"/>
        </w:rPr>
        <w: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However, the following query is not allowed. We don't allow multiple DISTINCT expressions in the same query.</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INSERT OVERWRITE TABLE pv_gender_agg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pv_users.gender, </w:t>
      </w:r>
      <w:proofErr w:type="gramStart"/>
      <w:r w:rsidRPr="0008531D">
        <w:rPr>
          <w:rFonts w:ascii="Courier New" w:eastAsia="宋体" w:hAnsi="Courier New" w:cs="Courier New"/>
          <w:color w:val="000000"/>
          <w:kern w:val="0"/>
          <w:sz w:val="24"/>
          <w:szCs w:val="24"/>
          <w:shd w:val="clear" w:color="auto" w:fill="FFFFFF"/>
        </w:rPr>
        <w:t>count(</w:t>
      </w:r>
      <w:proofErr w:type="gramEnd"/>
      <w:r w:rsidRPr="0008531D">
        <w:rPr>
          <w:rFonts w:ascii="Courier New" w:eastAsia="宋体" w:hAnsi="Courier New" w:cs="Courier New"/>
          <w:color w:val="000000"/>
          <w:kern w:val="0"/>
          <w:sz w:val="24"/>
          <w:szCs w:val="24"/>
          <w:shd w:val="clear" w:color="auto" w:fill="FFFFFF"/>
        </w:rPr>
        <w:t>DISTINCT pv_users.userid), count(DISTINCT pv_users.ip)</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pv_users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GROUP BY pv_users.gender;</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66" w:name="LanguageManualGroupBy-AdvancedFeatures"/>
      <w:bookmarkEnd w:id="66"/>
      <w:r w:rsidRPr="0008531D">
        <w:rPr>
          <w:rFonts w:ascii="Helvetica" w:eastAsia="宋体" w:hAnsi="Helvetica" w:cs="Helvetica"/>
          <w:b/>
          <w:bCs/>
          <w:color w:val="003366"/>
          <w:kern w:val="0"/>
          <w:sz w:val="36"/>
          <w:szCs w:val="36"/>
          <w:shd w:val="clear" w:color="auto" w:fill="FFFFFF"/>
        </w:rPr>
        <w:t>Advanced Features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67" w:name="LanguageManualGroupBy-MultiGroupByInsert"/>
      <w:bookmarkEnd w:id="67"/>
      <w:r w:rsidRPr="0008531D">
        <w:rPr>
          <w:rFonts w:ascii="Helvetica" w:eastAsia="宋体" w:hAnsi="Helvetica" w:cs="Helvetica"/>
          <w:b/>
          <w:bCs/>
          <w:color w:val="003366"/>
          <w:kern w:val="0"/>
          <w:sz w:val="30"/>
          <w:szCs w:val="30"/>
          <w:shd w:val="clear" w:color="auto" w:fill="FFFFFF"/>
        </w:rPr>
        <w:t>Multi-Group-By Inserts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The output of the aggregations or simple selects can be further sent into multiple tables or even to hadoop dfs files (which can then be manipulated using hdfs utilitites). </w:t>
      </w:r>
      <w:proofErr w:type="gramStart"/>
      <w:r w:rsidRPr="0008531D">
        <w:rPr>
          <w:rFonts w:ascii="Helvetica" w:eastAsia="宋体" w:hAnsi="Helvetica" w:cs="Helvetica"/>
          <w:color w:val="000000"/>
          <w:kern w:val="0"/>
          <w:sz w:val="20"/>
          <w:szCs w:val="20"/>
          <w:shd w:val="clear" w:color="auto" w:fill="FFFFFF"/>
        </w:rPr>
        <w:t>e.g</w:t>
      </w:r>
      <w:proofErr w:type="gramEnd"/>
      <w:r w:rsidRPr="0008531D">
        <w:rPr>
          <w:rFonts w:ascii="Helvetica" w:eastAsia="宋体" w:hAnsi="Helvetica" w:cs="Helvetica"/>
          <w:color w:val="000000"/>
          <w:kern w:val="0"/>
          <w:sz w:val="20"/>
          <w:szCs w:val="20"/>
          <w:shd w:val="clear" w:color="auto" w:fill="FFFFFF"/>
        </w:rPr>
        <w:t>. if along with the gender breakdown, one needed to find the breakdown of unique page views by age, one could accomplish that with the following query:</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pv_users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INSERT OVERWRITE TABLE pv_gender_sum</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pv_users.gender, </w:t>
      </w:r>
      <w:proofErr w:type="gramStart"/>
      <w:r w:rsidRPr="0008531D">
        <w:rPr>
          <w:rFonts w:ascii="Courier New" w:eastAsia="宋体" w:hAnsi="Courier New" w:cs="Courier New"/>
          <w:color w:val="000000"/>
          <w:kern w:val="0"/>
          <w:sz w:val="24"/>
          <w:szCs w:val="24"/>
          <w:shd w:val="clear" w:color="auto" w:fill="FFFFFF"/>
        </w:rPr>
        <w:t>count(</w:t>
      </w:r>
      <w:proofErr w:type="gramEnd"/>
      <w:r w:rsidRPr="0008531D">
        <w:rPr>
          <w:rFonts w:ascii="Courier New" w:eastAsia="宋体" w:hAnsi="Courier New" w:cs="Courier New"/>
          <w:color w:val="000000"/>
          <w:kern w:val="0"/>
          <w:sz w:val="24"/>
          <w:szCs w:val="24"/>
          <w:shd w:val="clear" w:color="auto" w:fill="FFFFFF"/>
        </w:rPr>
        <w:t xml:space="preserve">DISTINCT pv_users.userid)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GROUP BY pv_users.gender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INSERT OVERWRITE DIRECTORY '/user/facebook/tmp/pv_age_sum'</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pv_users.age, </w:t>
      </w:r>
      <w:proofErr w:type="gramStart"/>
      <w:r w:rsidRPr="0008531D">
        <w:rPr>
          <w:rFonts w:ascii="Courier New" w:eastAsia="宋体" w:hAnsi="Courier New" w:cs="Courier New"/>
          <w:color w:val="000000"/>
          <w:kern w:val="0"/>
          <w:sz w:val="24"/>
          <w:szCs w:val="24"/>
          <w:shd w:val="clear" w:color="auto" w:fill="FFFFFF"/>
        </w:rPr>
        <w:t>count(</w:t>
      </w:r>
      <w:proofErr w:type="gramEnd"/>
      <w:r w:rsidRPr="0008531D">
        <w:rPr>
          <w:rFonts w:ascii="Courier New" w:eastAsia="宋体" w:hAnsi="Courier New" w:cs="Courier New"/>
          <w:color w:val="000000"/>
          <w:kern w:val="0"/>
          <w:sz w:val="24"/>
          <w:szCs w:val="24"/>
          <w:shd w:val="clear" w:color="auto" w:fill="FFFFFF"/>
        </w:rPr>
        <w:t xml:space="preserve">DISTINCT pv_users.userid)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GROUP BY pv_users.age; </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68" w:name="LanguageManualGroupBy-MapsideAggregation"/>
      <w:bookmarkEnd w:id="68"/>
      <w:r w:rsidRPr="0008531D">
        <w:rPr>
          <w:rFonts w:ascii="Helvetica" w:eastAsia="宋体" w:hAnsi="Helvetica" w:cs="Helvetica"/>
          <w:b/>
          <w:bCs/>
          <w:color w:val="003366"/>
          <w:kern w:val="0"/>
          <w:sz w:val="30"/>
          <w:szCs w:val="30"/>
          <w:shd w:val="clear" w:color="auto" w:fill="FFFFFF"/>
        </w:rPr>
        <w:t>Map-side Aggregation for Group By</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Helvetica" w:eastAsia="宋体" w:hAnsi="Helvetica" w:cs="Helvetica"/>
          <w:i/>
          <w:iCs/>
          <w:color w:val="000000"/>
          <w:kern w:val="0"/>
          <w:sz w:val="20"/>
        </w:rPr>
        <w:t>hive.map.aggr</w:t>
      </w:r>
      <w:proofErr w:type="gramEnd"/>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controls how we do aggregations. The default is false. If it is set to true, Hive will do the first-level aggregation directly in the map task.</w:t>
      </w:r>
      <w:r w:rsidRPr="0008531D">
        <w:rPr>
          <w:rFonts w:ascii="Helvetica" w:eastAsia="宋体" w:hAnsi="Helvetica" w:cs="Helvetica"/>
          <w:color w:val="000000"/>
          <w:kern w:val="0"/>
          <w:sz w:val="20"/>
          <w:szCs w:val="20"/>
          <w:shd w:val="clear" w:color="auto" w:fill="FFFFFF"/>
        </w:rPr>
        <w:br/>
        <w:t>This usually provides better efficiency, but may require more memory to run successfully.</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set</w:t>
      </w:r>
      <w:proofErr w:type="gramEnd"/>
      <w:r w:rsidRPr="0008531D">
        <w:rPr>
          <w:rFonts w:ascii="Courier New" w:eastAsia="宋体" w:hAnsi="Courier New" w:cs="Courier New"/>
          <w:color w:val="000000"/>
          <w:kern w:val="0"/>
          <w:sz w:val="24"/>
          <w:szCs w:val="24"/>
          <w:shd w:val="clear" w:color="auto" w:fill="FFFFFF"/>
        </w:rPr>
        <w:t xml:space="preserve"> hive.map.aggr=</w:t>
      </w:r>
      <w:r w:rsidRPr="0008531D">
        <w:rPr>
          <w:rFonts w:ascii="Courier New" w:eastAsia="宋体" w:hAnsi="Courier New" w:cs="Courier New"/>
          <w:color w:val="000091"/>
          <w:kern w:val="0"/>
          <w:sz w:val="24"/>
          <w:szCs w:val="24"/>
        </w:rPr>
        <w:t>true</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w:t>
      </w:r>
      <w:proofErr w:type="gramStart"/>
      <w:r w:rsidRPr="0008531D">
        <w:rPr>
          <w:rFonts w:ascii="Courier New" w:eastAsia="宋体" w:hAnsi="Courier New" w:cs="Courier New"/>
          <w:color w:val="000000"/>
          <w:kern w:val="0"/>
          <w:sz w:val="24"/>
          <w:szCs w:val="24"/>
          <w:shd w:val="clear" w:color="auto" w:fill="FFFFFF"/>
        </w:rPr>
        <w:t>COUNT(</w:t>
      </w:r>
      <w:proofErr w:type="gramEnd"/>
      <w:r w:rsidRPr="0008531D">
        <w:rPr>
          <w:rFonts w:ascii="Courier New" w:eastAsia="宋体" w:hAnsi="Courier New" w:cs="Courier New"/>
          <w:color w:val="000000"/>
          <w:kern w:val="0"/>
          <w:sz w:val="24"/>
          <w:szCs w:val="24"/>
          <w:shd w:val="clear" w:color="auto" w:fill="FFFFFF"/>
        </w:rPr>
        <w:t>*) FROM table2;</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Note that for versions of Hive which don't include</w:t>
      </w:r>
      <w:r w:rsidRPr="0008531D">
        <w:rPr>
          <w:rFonts w:ascii="Helvetica" w:eastAsia="宋体" w:hAnsi="Helvetica" w:cs="Helvetica"/>
          <w:color w:val="000000"/>
          <w:kern w:val="0"/>
          <w:sz w:val="20"/>
        </w:rPr>
        <w:t> </w:t>
      </w:r>
      <w:hyperlink r:id="rId120" w:history="1">
        <w:r w:rsidRPr="0008531D">
          <w:rPr>
            <w:rFonts w:ascii="Helvetica" w:eastAsia="宋体" w:hAnsi="Helvetica" w:cs="Helvetica"/>
            <w:color w:val="003366"/>
            <w:kern w:val="0"/>
            <w:sz w:val="20"/>
            <w:u w:val="single"/>
          </w:rPr>
          <w:t>HIVE-287</w:t>
        </w:r>
      </w:hyperlink>
      <w:r w:rsidRPr="0008531D">
        <w:rPr>
          <w:rFonts w:ascii="Helvetica" w:eastAsia="宋体" w:hAnsi="Helvetica" w:cs="Helvetica"/>
          <w:color w:val="000000"/>
          <w:kern w:val="0"/>
          <w:sz w:val="20"/>
          <w:szCs w:val="20"/>
          <w:shd w:val="clear" w:color="auto" w:fill="FFFFFF"/>
        </w:rPr>
        <w:t xml:space="preserve">, you'll need to use </w:t>
      </w:r>
      <w:proofErr w:type="gramStart"/>
      <w:r w:rsidRPr="0008531D">
        <w:rPr>
          <w:rFonts w:ascii="Helvetica" w:eastAsia="宋体" w:hAnsi="Helvetica" w:cs="Helvetica"/>
          <w:color w:val="000000"/>
          <w:kern w:val="0"/>
          <w:sz w:val="20"/>
          <w:szCs w:val="20"/>
          <w:shd w:val="clear" w:color="auto" w:fill="FFFFFF"/>
        </w:rPr>
        <w:t>COUNT(</w:t>
      </w:r>
      <w:proofErr w:type="gramEnd"/>
      <w:r w:rsidRPr="0008531D">
        <w:rPr>
          <w:rFonts w:ascii="Helvetica" w:eastAsia="宋体" w:hAnsi="Helvetica" w:cs="Helvetica"/>
          <w:color w:val="000000"/>
          <w:kern w:val="0"/>
          <w:sz w:val="20"/>
          <w:szCs w:val="20"/>
          <w:shd w:val="clear" w:color="auto" w:fill="FFFFFF"/>
        </w:rPr>
        <w:t>1) in place of COUNT</w:t>
      </w:r>
      <w:r>
        <w:rPr>
          <w:rFonts w:ascii="Helvetica" w:eastAsia="宋体" w:hAnsi="Helvetica" w:cs="Helvetica"/>
          <w:noProof/>
          <w:color w:val="000000"/>
          <w:kern w:val="0"/>
          <w:sz w:val="20"/>
          <w:szCs w:val="20"/>
          <w:shd w:val="clear" w:color="auto" w:fill="FFFFFF"/>
        </w:rPr>
        <w:drawing>
          <wp:inline distT="0" distB="0" distL="0" distR="0">
            <wp:extent cx="156845" cy="156845"/>
            <wp:effectExtent l="19050" t="0" r="0" b="0"/>
            <wp:docPr id="3" name="图片 3" descr="https://cwiki.apache.org/confluence/images/icons/emoticons/star_ye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wiki.apache.org/confluence/images/icons/emoticons/star_yellow.gif"/>
                    <pic:cNvPicPr>
                      <a:picLocks noChangeAspect="1" noChangeArrowheads="1"/>
                    </pic:cNvPicPr>
                  </pic:nvPicPr>
                  <pic:blipFill>
                    <a:blip r:embed="rId118"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Pr="0008531D">
        <w:rPr>
          <w:rFonts w:ascii="Helvetica" w:eastAsia="宋体" w:hAnsi="Helvetica" w:cs="Helvetica"/>
          <w:color w:val="000000"/>
          <w:kern w:val="0"/>
          <w:sz w:val="20"/>
          <w:szCs w:val="20"/>
          <w:shd w:val="clear" w:color="auto" w:fill="FFFFFF"/>
        </w:rPr>
        <w:t>.</w:t>
      </w:r>
    </w:p>
    <w:p w:rsidR="0008531D" w:rsidRDefault="0008531D">
      <w:pPr>
        <w:widowControl/>
        <w:jc w:val="left"/>
        <w:rPr>
          <w:rFonts w:ascii="Arial" w:eastAsia="宋体" w:hAnsi="Arial" w:cs="Arial"/>
          <w:kern w:val="0"/>
          <w:sz w:val="16"/>
          <w:szCs w:val="16"/>
        </w:rPr>
      </w:pPr>
      <w:r>
        <w:rPr>
          <w:rFonts w:ascii="Arial" w:eastAsia="宋体" w:hAnsi="Arial" w:cs="Arial"/>
          <w:kern w:val="0"/>
          <w:sz w:val="16"/>
          <w:szCs w:val="16"/>
        </w:rPr>
        <w:br w:type="page"/>
      </w:r>
    </w:p>
    <w:p w:rsidR="0008531D" w:rsidRPr="0008531D" w:rsidRDefault="0008531D" w:rsidP="0008531D">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121" w:history="1">
        <w:r w:rsidRPr="0008531D">
          <w:rPr>
            <w:rFonts w:ascii="Helvetica" w:eastAsia="宋体" w:hAnsi="Helvetica" w:cs="Helvetica"/>
            <w:b/>
            <w:bCs/>
            <w:color w:val="003366"/>
            <w:kern w:val="36"/>
            <w:sz w:val="36"/>
            <w:u w:val="single"/>
          </w:rPr>
          <w:t>LanguageManual SortBy</w:t>
        </w:r>
      </w:hyperlink>
    </w:p>
    <w:p w:rsidR="0008531D" w:rsidRPr="0008531D" w:rsidRDefault="0008531D" w:rsidP="00E528CF">
      <w:pPr>
        <w:widowControl/>
        <w:numPr>
          <w:ilvl w:val="0"/>
          <w:numId w:val="24"/>
        </w:numPr>
        <w:spacing w:line="183" w:lineRule="atLeast"/>
        <w:ind w:left="0"/>
        <w:jc w:val="left"/>
        <w:rPr>
          <w:rFonts w:ascii="Helvetica" w:eastAsia="宋体" w:hAnsi="Helvetica" w:cs="Helvetica"/>
          <w:color w:val="666666"/>
          <w:kern w:val="0"/>
          <w:sz w:val="13"/>
          <w:szCs w:val="13"/>
          <w:shd w:val="clear" w:color="auto" w:fill="FFFFFF"/>
        </w:rPr>
      </w:pPr>
    </w:p>
    <w:p w:rsidR="0008531D" w:rsidRPr="0008531D" w:rsidRDefault="0008531D" w:rsidP="00E528CF">
      <w:pPr>
        <w:widowControl/>
        <w:numPr>
          <w:ilvl w:val="0"/>
          <w:numId w:val="24"/>
        </w:numPr>
        <w:spacing w:line="183" w:lineRule="atLeast"/>
        <w:ind w:left="0"/>
        <w:jc w:val="left"/>
        <w:rPr>
          <w:rFonts w:ascii="Helvetica" w:eastAsia="宋体" w:hAnsi="Helvetica" w:cs="Helvetica"/>
          <w:color w:val="666666"/>
          <w:kern w:val="0"/>
          <w:sz w:val="13"/>
          <w:szCs w:val="13"/>
          <w:shd w:val="clear" w:color="auto" w:fill="FFFFFF"/>
        </w:rPr>
      </w:pPr>
      <w:r w:rsidRPr="0008531D">
        <w:rPr>
          <w:rFonts w:ascii="Helvetica" w:eastAsia="宋体" w:hAnsi="Helvetica" w:cs="Helvetica"/>
          <w:color w:val="666666"/>
          <w:kern w:val="0"/>
          <w:sz w:val="13"/>
          <w:szCs w:val="13"/>
          <w:shd w:val="clear" w:color="auto" w:fill="FFFFFF"/>
        </w:rPr>
        <w:t>Added by</w:t>
      </w:r>
      <w:r w:rsidRPr="0008531D">
        <w:rPr>
          <w:rFonts w:ascii="Helvetica" w:eastAsia="宋体" w:hAnsi="Helvetica" w:cs="Helvetica"/>
          <w:color w:val="666666"/>
          <w:kern w:val="0"/>
          <w:sz w:val="13"/>
        </w:rPr>
        <w:t> </w:t>
      </w:r>
      <w:hyperlink r:id="rId122" w:history="1">
        <w:r w:rsidRPr="0008531D">
          <w:rPr>
            <w:rFonts w:ascii="Helvetica" w:eastAsia="宋体" w:hAnsi="Helvetica" w:cs="Helvetica"/>
            <w:color w:val="666666"/>
            <w:kern w:val="0"/>
            <w:sz w:val="13"/>
            <w:u w:val="single"/>
          </w:rPr>
          <w:t>Confluence Administrator</w:t>
        </w:r>
      </w:hyperlink>
      <w:r w:rsidRPr="0008531D">
        <w:rPr>
          <w:rFonts w:ascii="Helvetica" w:eastAsia="宋体" w:hAnsi="Helvetica" w:cs="Helvetica"/>
          <w:color w:val="666666"/>
          <w:kern w:val="0"/>
          <w:sz w:val="13"/>
          <w:szCs w:val="13"/>
          <w:shd w:val="clear" w:color="auto" w:fill="FFFFFF"/>
        </w:rPr>
        <w:t>, last edited by</w:t>
      </w:r>
      <w:r w:rsidRPr="0008531D">
        <w:rPr>
          <w:rFonts w:ascii="Helvetica" w:eastAsia="宋体" w:hAnsi="Helvetica" w:cs="Helvetica"/>
          <w:color w:val="666666"/>
          <w:kern w:val="0"/>
          <w:sz w:val="13"/>
        </w:rPr>
        <w:t> </w:t>
      </w:r>
      <w:hyperlink r:id="rId123" w:history="1">
        <w:r w:rsidRPr="0008531D">
          <w:rPr>
            <w:rFonts w:ascii="Helvetica" w:eastAsia="宋体" w:hAnsi="Helvetica" w:cs="Helvetica"/>
            <w:color w:val="666666"/>
            <w:kern w:val="0"/>
            <w:sz w:val="13"/>
            <w:u w:val="single"/>
          </w:rPr>
          <w:t>Travis Powell</w:t>
        </w:r>
      </w:hyperlink>
      <w:r w:rsidRPr="0008531D">
        <w:rPr>
          <w:rFonts w:ascii="Helvetica" w:eastAsia="宋体" w:hAnsi="Helvetica" w:cs="Helvetica"/>
          <w:color w:val="666666"/>
          <w:kern w:val="0"/>
          <w:sz w:val="13"/>
        </w:rPr>
        <w:t> </w:t>
      </w:r>
      <w:r w:rsidRPr="0008531D">
        <w:rPr>
          <w:rFonts w:ascii="Helvetica" w:eastAsia="宋体" w:hAnsi="Helvetica" w:cs="Helvetica"/>
          <w:color w:val="666666"/>
          <w:kern w:val="0"/>
          <w:sz w:val="13"/>
          <w:szCs w:val="13"/>
          <w:shd w:val="clear" w:color="auto" w:fill="FFFFFF"/>
        </w:rPr>
        <w:t>on Aug 08, 2011</w:t>
      </w:r>
      <w:r w:rsidRPr="0008531D">
        <w:rPr>
          <w:rFonts w:ascii="Helvetica" w:eastAsia="宋体" w:hAnsi="Helvetica" w:cs="Helvetica"/>
          <w:color w:val="666666"/>
          <w:kern w:val="0"/>
          <w:sz w:val="13"/>
        </w:rPr>
        <w:t>  (</w:t>
      </w:r>
      <w:hyperlink r:id="rId124" w:history="1">
        <w:r w:rsidRPr="0008531D">
          <w:rPr>
            <w:rFonts w:ascii="Helvetica" w:eastAsia="宋体" w:hAnsi="Helvetica" w:cs="Helvetica"/>
            <w:color w:val="666666"/>
            <w:kern w:val="0"/>
            <w:sz w:val="13"/>
            <w:u w:val="single"/>
          </w:rPr>
          <w:t>view change</w:t>
        </w:r>
      </w:hyperlink>
      <w:r w:rsidRPr="0008531D">
        <w:rPr>
          <w:rFonts w:ascii="Helvetica" w:eastAsia="宋体" w:hAnsi="Helvetica" w:cs="Helvetica"/>
          <w:color w:val="666666"/>
          <w:kern w:val="0"/>
          <w:sz w:val="13"/>
        </w:rPr>
        <w:t>)</w:t>
      </w:r>
    </w:p>
    <w:p w:rsidR="0008531D" w:rsidRPr="0008531D" w:rsidRDefault="0008531D" w:rsidP="00E528CF">
      <w:pPr>
        <w:widowControl/>
        <w:numPr>
          <w:ilvl w:val="0"/>
          <w:numId w:val="24"/>
        </w:numPr>
        <w:spacing w:line="183" w:lineRule="atLeast"/>
        <w:ind w:left="0"/>
        <w:jc w:val="left"/>
        <w:rPr>
          <w:rFonts w:ascii="Helvetica" w:eastAsia="宋体" w:hAnsi="Helvetica" w:cs="Helvetica"/>
          <w:color w:val="666666"/>
          <w:kern w:val="0"/>
          <w:sz w:val="13"/>
          <w:szCs w:val="13"/>
          <w:shd w:val="clear" w:color="auto" w:fill="FFFFFF"/>
        </w:rPr>
      </w:pPr>
      <w:hyperlink r:id="rId125" w:history="1">
        <w:r w:rsidRPr="0008531D">
          <w:rPr>
            <w:rFonts w:ascii="Helvetica" w:eastAsia="宋体" w:hAnsi="Helvetica" w:cs="Helvetica"/>
            <w:color w:val="666666"/>
            <w:kern w:val="0"/>
            <w:sz w:val="13"/>
            <w:u w:val="single"/>
          </w:rPr>
          <w:t>show comment</w:t>
        </w:r>
      </w:hyperlink>
    </w:p>
    <w:p w:rsidR="0008531D" w:rsidRPr="0008531D" w:rsidRDefault="0008531D" w:rsidP="00E528CF">
      <w:pPr>
        <w:widowControl/>
        <w:numPr>
          <w:ilvl w:val="0"/>
          <w:numId w:val="25"/>
        </w:numPr>
        <w:spacing w:line="260" w:lineRule="atLeast"/>
        <w:jc w:val="left"/>
        <w:rPr>
          <w:rFonts w:ascii="Helvetica" w:eastAsia="宋体" w:hAnsi="Helvetica" w:cs="Helvetica"/>
          <w:color w:val="000000"/>
          <w:kern w:val="0"/>
          <w:sz w:val="20"/>
          <w:szCs w:val="20"/>
          <w:shd w:val="clear" w:color="auto" w:fill="FFFFFF"/>
        </w:rPr>
      </w:pPr>
      <w:hyperlink r:id="rId126" w:anchor="LanguageManualSortBy-SyntaxofOrderBy" w:history="1">
        <w:r w:rsidRPr="0008531D">
          <w:rPr>
            <w:rFonts w:ascii="Helvetica" w:eastAsia="宋体" w:hAnsi="Helvetica" w:cs="Helvetica"/>
            <w:color w:val="003366"/>
            <w:kern w:val="0"/>
            <w:sz w:val="20"/>
            <w:u w:val="single"/>
          </w:rPr>
          <w:t>Syntax of Order By</w:t>
        </w:r>
      </w:hyperlink>
    </w:p>
    <w:p w:rsidR="0008531D" w:rsidRPr="0008531D" w:rsidRDefault="0008531D" w:rsidP="00E528CF">
      <w:pPr>
        <w:widowControl/>
        <w:numPr>
          <w:ilvl w:val="0"/>
          <w:numId w:val="25"/>
        </w:numPr>
        <w:spacing w:line="260" w:lineRule="atLeast"/>
        <w:jc w:val="left"/>
        <w:rPr>
          <w:rFonts w:ascii="Helvetica" w:eastAsia="宋体" w:hAnsi="Helvetica" w:cs="Helvetica"/>
          <w:color w:val="000000"/>
          <w:kern w:val="0"/>
          <w:sz w:val="20"/>
          <w:szCs w:val="20"/>
          <w:shd w:val="clear" w:color="auto" w:fill="FFFFFF"/>
        </w:rPr>
      </w:pPr>
      <w:hyperlink r:id="rId127" w:anchor="LanguageManualSortBy-SyntaxofSortBy" w:history="1">
        <w:r w:rsidRPr="0008531D">
          <w:rPr>
            <w:rFonts w:ascii="Helvetica" w:eastAsia="宋体" w:hAnsi="Helvetica" w:cs="Helvetica"/>
            <w:color w:val="003366"/>
            <w:kern w:val="0"/>
            <w:sz w:val="20"/>
            <w:u w:val="single"/>
          </w:rPr>
          <w:t>Syntax of Sort By</w:t>
        </w:r>
      </w:hyperlink>
    </w:p>
    <w:p w:rsidR="0008531D" w:rsidRPr="0008531D" w:rsidRDefault="0008531D" w:rsidP="00E528CF">
      <w:pPr>
        <w:widowControl/>
        <w:numPr>
          <w:ilvl w:val="1"/>
          <w:numId w:val="25"/>
        </w:numPr>
        <w:spacing w:line="260" w:lineRule="atLeast"/>
        <w:jc w:val="left"/>
        <w:rPr>
          <w:rFonts w:ascii="Helvetica" w:eastAsia="宋体" w:hAnsi="Helvetica" w:cs="Helvetica"/>
          <w:color w:val="000000"/>
          <w:kern w:val="0"/>
          <w:sz w:val="20"/>
          <w:szCs w:val="20"/>
          <w:shd w:val="clear" w:color="auto" w:fill="FFFFFF"/>
        </w:rPr>
      </w:pPr>
      <w:hyperlink r:id="rId128" w:anchor="LanguageManualSortBy-DifferencebetweenSortByandOrderBy" w:history="1">
        <w:r w:rsidRPr="0008531D">
          <w:rPr>
            <w:rFonts w:ascii="Helvetica" w:eastAsia="宋体" w:hAnsi="Helvetica" w:cs="Helvetica"/>
            <w:color w:val="003366"/>
            <w:kern w:val="0"/>
            <w:sz w:val="20"/>
            <w:u w:val="single"/>
          </w:rPr>
          <w:t>Difference between Sort By and Order By</w:t>
        </w:r>
      </w:hyperlink>
    </w:p>
    <w:p w:rsidR="0008531D" w:rsidRPr="0008531D" w:rsidRDefault="0008531D" w:rsidP="00E528CF">
      <w:pPr>
        <w:widowControl/>
        <w:numPr>
          <w:ilvl w:val="1"/>
          <w:numId w:val="25"/>
        </w:numPr>
        <w:spacing w:line="260" w:lineRule="atLeast"/>
        <w:jc w:val="left"/>
        <w:rPr>
          <w:rFonts w:ascii="Helvetica" w:eastAsia="宋体" w:hAnsi="Helvetica" w:cs="Helvetica"/>
          <w:color w:val="000000"/>
          <w:kern w:val="0"/>
          <w:sz w:val="20"/>
          <w:szCs w:val="20"/>
          <w:shd w:val="clear" w:color="auto" w:fill="FFFFFF"/>
        </w:rPr>
      </w:pPr>
      <w:hyperlink r:id="rId129" w:anchor="LanguageManualSortBy-SettingTypesforSortBy" w:history="1">
        <w:r w:rsidRPr="0008531D">
          <w:rPr>
            <w:rFonts w:ascii="Helvetica" w:eastAsia="宋体" w:hAnsi="Helvetica" w:cs="Helvetica"/>
            <w:color w:val="003366"/>
            <w:kern w:val="0"/>
            <w:sz w:val="20"/>
            <w:u w:val="single"/>
          </w:rPr>
          <w:t>Setting Types for Sort By</w:t>
        </w:r>
      </w:hyperlink>
    </w:p>
    <w:p w:rsidR="0008531D" w:rsidRPr="0008531D" w:rsidRDefault="0008531D" w:rsidP="00E528CF">
      <w:pPr>
        <w:widowControl/>
        <w:numPr>
          <w:ilvl w:val="0"/>
          <w:numId w:val="25"/>
        </w:numPr>
        <w:spacing w:line="260" w:lineRule="atLeast"/>
        <w:jc w:val="left"/>
        <w:rPr>
          <w:rFonts w:ascii="Helvetica" w:eastAsia="宋体" w:hAnsi="Helvetica" w:cs="Helvetica"/>
          <w:color w:val="000000"/>
          <w:kern w:val="0"/>
          <w:sz w:val="20"/>
          <w:szCs w:val="20"/>
          <w:shd w:val="clear" w:color="auto" w:fill="FFFFFF"/>
        </w:rPr>
      </w:pPr>
      <w:hyperlink r:id="rId130" w:anchor="LanguageManualSortBy-SyntaxofClusterByandDistributeBy" w:history="1">
        <w:r w:rsidRPr="0008531D">
          <w:rPr>
            <w:rFonts w:ascii="Helvetica" w:eastAsia="宋体" w:hAnsi="Helvetica" w:cs="Helvetica"/>
            <w:color w:val="003366"/>
            <w:kern w:val="0"/>
            <w:sz w:val="20"/>
            <w:u w:val="single"/>
          </w:rPr>
          <w:t>Syntax of Cluster By and Distribute By</w:t>
        </w:r>
      </w:hyperlink>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69" w:name="LanguageManualSortBy-SyntaxofOrderBy"/>
      <w:bookmarkEnd w:id="69"/>
      <w:r w:rsidRPr="0008531D">
        <w:rPr>
          <w:rFonts w:ascii="Helvetica" w:eastAsia="宋体" w:hAnsi="Helvetica" w:cs="Helvetica"/>
          <w:b/>
          <w:bCs/>
          <w:color w:val="003366"/>
          <w:kern w:val="0"/>
          <w:sz w:val="36"/>
          <w:szCs w:val="36"/>
          <w:shd w:val="clear" w:color="auto" w:fill="FFFFFF"/>
        </w:rPr>
        <w:t>Syntax of Order By</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ORDER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syntax in Hive QL is similar to the syntax of</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ORDER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in SQL language.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colOrder</w:t>
      </w:r>
      <w:proofErr w:type="gramEnd"/>
      <w:r w:rsidRPr="0008531D">
        <w:rPr>
          <w:rFonts w:ascii="Courier New" w:eastAsia="宋体" w:hAnsi="Courier New" w:cs="Courier New"/>
          <w:color w:val="000000"/>
          <w:kern w:val="0"/>
          <w:sz w:val="24"/>
          <w:szCs w:val="24"/>
          <w:shd w:val="clear" w:color="auto" w:fill="FFFFFF"/>
        </w:rPr>
        <w:t>: ( ASC | DESC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orderBy</w:t>
      </w:r>
      <w:proofErr w:type="gramEnd"/>
      <w:r w:rsidRPr="0008531D">
        <w:rPr>
          <w:rFonts w:ascii="Courier New" w:eastAsia="宋体" w:hAnsi="Courier New" w:cs="Courier New"/>
          <w:color w:val="000000"/>
          <w:kern w:val="0"/>
          <w:sz w:val="24"/>
          <w:szCs w:val="24"/>
          <w:shd w:val="clear" w:color="auto" w:fill="FFFFFF"/>
        </w:rPr>
        <w:t xml:space="preserve">: ORDER BY colName colOrder? </w:t>
      </w:r>
      <w:proofErr w:type="gramStart"/>
      <w:r w:rsidRPr="0008531D">
        <w:rPr>
          <w:rFonts w:ascii="Courier New" w:eastAsia="宋体" w:hAnsi="Courier New" w:cs="Courier New"/>
          <w:color w:val="000000"/>
          <w:kern w:val="0"/>
          <w:sz w:val="24"/>
          <w:szCs w:val="24"/>
          <w:shd w:val="clear" w:color="auto" w:fill="FFFFFF"/>
        </w:rPr>
        <w:t>(',' colName colOrder?)</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query</w:t>
      </w:r>
      <w:proofErr w:type="gramEnd"/>
      <w:r w:rsidRPr="0008531D">
        <w:rPr>
          <w:rFonts w:ascii="Courier New" w:eastAsia="宋体" w:hAnsi="Courier New" w:cs="Courier New"/>
          <w:color w:val="000000"/>
          <w:kern w:val="0"/>
          <w:sz w:val="24"/>
          <w:szCs w:val="24"/>
          <w:shd w:val="clear" w:color="auto" w:fill="FFFFFF"/>
        </w:rPr>
        <w:t>: SELECT expression (',' expression)* FROM src orderBy</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There are some limitations in the "order by" clause. In the strict mode (i.e., hive.mapred.mode=strict), the order by clause has to be followed by a "limit" clause. The limit clause is not necessary if you set hive.mapred.mode to nonstrict. The reason is that in order to impose total order of all results, there has to be one reducer to sort the final output. If the number of rows in the output is too large, the single reducer could take a very long time to finish.</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70" w:name="LanguageManualSortBy-SyntaxofSortBy"/>
      <w:bookmarkEnd w:id="70"/>
      <w:r w:rsidRPr="0008531D">
        <w:rPr>
          <w:rFonts w:ascii="Helvetica" w:eastAsia="宋体" w:hAnsi="Helvetica" w:cs="Helvetica"/>
          <w:b/>
          <w:bCs/>
          <w:color w:val="003366"/>
          <w:kern w:val="0"/>
          <w:sz w:val="36"/>
          <w:szCs w:val="36"/>
          <w:shd w:val="clear" w:color="auto" w:fill="FFFFFF"/>
        </w:rPr>
        <w:t>Syntax of Sort By</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SORT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syntax is similar to the syntax of</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ORDER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in SQL language.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colOrder</w:t>
      </w:r>
      <w:proofErr w:type="gramEnd"/>
      <w:r w:rsidRPr="0008531D">
        <w:rPr>
          <w:rFonts w:ascii="Courier New" w:eastAsia="宋体" w:hAnsi="Courier New" w:cs="Courier New"/>
          <w:color w:val="000000"/>
          <w:kern w:val="0"/>
          <w:sz w:val="24"/>
          <w:szCs w:val="24"/>
          <w:shd w:val="clear" w:color="auto" w:fill="FFFFFF"/>
        </w:rPr>
        <w:t>: ( ASC | DESC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sortBy</w:t>
      </w:r>
      <w:proofErr w:type="gramEnd"/>
      <w:r w:rsidRPr="0008531D">
        <w:rPr>
          <w:rFonts w:ascii="Courier New" w:eastAsia="宋体" w:hAnsi="Courier New" w:cs="Courier New"/>
          <w:color w:val="000000"/>
          <w:kern w:val="0"/>
          <w:sz w:val="24"/>
          <w:szCs w:val="24"/>
          <w:shd w:val="clear" w:color="auto" w:fill="FFFFFF"/>
        </w:rPr>
        <w:t xml:space="preserve">: SORT BY colName colOrder? </w:t>
      </w:r>
      <w:proofErr w:type="gramStart"/>
      <w:r w:rsidRPr="0008531D">
        <w:rPr>
          <w:rFonts w:ascii="Courier New" w:eastAsia="宋体" w:hAnsi="Courier New" w:cs="Courier New"/>
          <w:color w:val="000000"/>
          <w:kern w:val="0"/>
          <w:sz w:val="24"/>
          <w:szCs w:val="24"/>
          <w:shd w:val="clear" w:color="auto" w:fill="FFFFFF"/>
        </w:rPr>
        <w:t>(',' colName colOrder?)</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query</w:t>
      </w:r>
      <w:proofErr w:type="gramEnd"/>
      <w:r w:rsidRPr="0008531D">
        <w:rPr>
          <w:rFonts w:ascii="Courier New" w:eastAsia="宋体" w:hAnsi="Courier New" w:cs="Courier New"/>
          <w:color w:val="000000"/>
          <w:kern w:val="0"/>
          <w:sz w:val="24"/>
          <w:szCs w:val="24"/>
          <w:shd w:val="clear" w:color="auto" w:fill="FFFFFF"/>
        </w:rPr>
        <w:t>: SELECT expression (',' expression)* FROM src sortBy</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Hive uses the columns in</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SORT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to sort the rows before feeding the rows to a reducer. The sort order will be dependent on the column types. If the column is of numeric type, then the sort order is also in numeric order. If the column is of string type, then the sort order will be lexicographical order.</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71" w:name="LanguageManualSortBy-DifferencebetweenSo"/>
      <w:bookmarkEnd w:id="71"/>
      <w:r w:rsidRPr="0008531D">
        <w:rPr>
          <w:rFonts w:ascii="Helvetica" w:eastAsia="宋体" w:hAnsi="Helvetica" w:cs="Helvetica"/>
          <w:b/>
          <w:bCs/>
          <w:color w:val="003366"/>
          <w:kern w:val="0"/>
          <w:sz w:val="30"/>
          <w:szCs w:val="30"/>
          <w:shd w:val="clear" w:color="auto" w:fill="FFFFFF"/>
        </w:rPr>
        <w:t xml:space="preserve">Difference between Sort </w:t>
      </w:r>
      <w:proofErr w:type="gramStart"/>
      <w:r w:rsidRPr="0008531D">
        <w:rPr>
          <w:rFonts w:ascii="Helvetica" w:eastAsia="宋体" w:hAnsi="Helvetica" w:cs="Helvetica"/>
          <w:b/>
          <w:bCs/>
          <w:color w:val="003366"/>
          <w:kern w:val="0"/>
          <w:sz w:val="30"/>
          <w:szCs w:val="30"/>
          <w:shd w:val="clear" w:color="auto" w:fill="FFFFFF"/>
        </w:rPr>
        <w:t>By</w:t>
      </w:r>
      <w:proofErr w:type="gramEnd"/>
      <w:r w:rsidRPr="0008531D">
        <w:rPr>
          <w:rFonts w:ascii="Helvetica" w:eastAsia="宋体" w:hAnsi="Helvetica" w:cs="Helvetica"/>
          <w:b/>
          <w:bCs/>
          <w:color w:val="003366"/>
          <w:kern w:val="0"/>
          <w:sz w:val="30"/>
          <w:szCs w:val="30"/>
          <w:shd w:val="clear" w:color="auto" w:fill="FFFFFF"/>
        </w:rPr>
        <w:t xml:space="preserve"> and Order By</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Hive supports</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SORT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 xml:space="preserve">which sorts the data per reducer. The difference between "order by" and "sort by" is that the former guarantees total order in the output while the latter only guarantees ordering of the rows within a reducer. If there </w:t>
      </w:r>
      <w:proofErr w:type="gramStart"/>
      <w:r w:rsidRPr="0008531D">
        <w:rPr>
          <w:rFonts w:ascii="Helvetica" w:eastAsia="宋体" w:hAnsi="Helvetica" w:cs="Helvetica"/>
          <w:color w:val="000000"/>
          <w:kern w:val="0"/>
          <w:sz w:val="20"/>
          <w:szCs w:val="20"/>
          <w:shd w:val="clear" w:color="auto" w:fill="FFFFFF"/>
        </w:rPr>
        <w:t>are</w:t>
      </w:r>
      <w:proofErr w:type="gramEnd"/>
      <w:r w:rsidRPr="0008531D">
        <w:rPr>
          <w:rFonts w:ascii="Helvetica" w:eastAsia="宋体" w:hAnsi="Helvetica" w:cs="Helvetica"/>
          <w:color w:val="000000"/>
          <w:kern w:val="0"/>
          <w:sz w:val="20"/>
          <w:szCs w:val="20"/>
          <w:shd w:val="clear" w:color="auto" w:fill="FFFFFF"/>
        </w:rPr>
        <w:t xml:space="preserve"> more than one reducer, "sort by" may give partially ordered final results.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Basically, the data in each reducer will be sorted according to the order that the user specified. The following example shows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SELECT key, value FROM src SORT BY key ASC, value DESC</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query had 2 reducers, and the output of each is: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0   5</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0   3</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3   6</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9   1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0   4</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0   3</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1   1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2   5</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72" w:name="LanguageManualSortBy-SettingTypesforSort"/>
      <w:bookmarkEnd w:id="72"/>
      <w:r w:rsidRPr="0008531D">
        <w:rPr>
          <w:rFonts w:ascii="Helvetica" w:eastAsia="宋体" w:hAnsi="Helvetica" w:cs="Helvetica"/>
          <w:b/>
          <w:bCs/>
          <w:color w:val="003366"/>
          <w:kern w:val="0"/>
          <w:sz w:val="30"/>
          <w:szCs w:val="30"/>
          <w:shd w:val="clear" w:color="auto" w:fill="FFFFFF"/>
        </w:rPr>
        <w:t>Setting Types for Sort By</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After a transform, variable types are generally considered to be strings, meaning that numeric data will be sorted lexicographically. To overcome this, a second SELECT statement with casts can be used before using SORT BY.</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FROM (FROM (FROM src</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w:t>
      </w:r>
      <w:proofErr w:type="gramStart"/>
      <w:r w:rsidRPr="0008531D">
        <w:rPr>
          <w:rFonts w:ascii="Courier New" w:eastAsia="宋体" w:hAnsi="Courier New" w:cs="Courier New"/>
          <w:color w:val="000000"/>
          <w:kern w:val="0"/>
          <w:sz w:val="24"/>
          <w:szCs w:val="24"/>
          <w:shd w:val="clear" w:color="auto" w:fill="FFFFFF"/>
        </w:rPr>
        <w:t>TRANSFORM(</w:t>
      </w:r>
      <w:proofErr w:type="gramEnd"/>
      <w:r w:rsidRPr="0008531D">
        <w:rPr>
          <w:rFonts w:ascii="Courier New" w:eastAsia="宋体" w:hAnsi="Courier New" w:cs="Courier New"/>
          <w:color w:val="000000"/>
          <w:kern w:val="0"/>
          <w:sz w:val="24"/>
          <w:szCs w:val="24"/>
          <w:shd w:val="clear" w:color="auto" w:fill="FFFFFF"/>
        </w:rPr>
        <w:t>value)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'mapper'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value, count) mapped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w:t>
      </w:r>
      <w:proofErr w:type="gramStart"/>
      <w:r w:rsidRPr="0008531D">
        <w:rPr>
          <w:rFonts w:ascii="Courier New" w:eastAsia="宋体" w:hAnsi="Courier New" w:cs="Courier New"/>
          <w:color w:val="000091"/>
          <w:kern w:val="0"/>
          <w:sz w:val="24"/>
          <w:szCs w:val="24"/>
        </w:rPr>
        <w:t>cast</w:t>
      </w:r>
      <w:r w:rsidRPr="0008531D">
        <w:rPr>
          <w:rFonts w:ascii="Courier New" w:eastAsia="宋体" w:hAnsi="Courier New" w:cs="Courier New"/>
          <w:color w:val="000000"/>
          <w:kern w:val="0"/>
          <w:sz w:val="24"/>
          <w:szCs w:val="24"/>
          <w:shd w:val="clear" w:color="auto" w:fill="FFFFFF"/>
        </w:rPr>
        <w:t>(</w:t>
      </w:r>
      <w:proofErr w:type="gramEnd"/>
      <w:r w:rsidRPr="0008531D">
        <w:rPr>
          <w:rFonts w:ascii="Courier New" w:eastAsia="宋体" w:hAnsi="Courier New" w:cs="Courier New"/>
          <w:color w:val="000000"/>
          <w:kern w:val="0"/>
          <w:sz w:val="24"/>
          <w:szCs w:val="24"/>
          <w:shd w:val="clear" w:color="auto" w:fill="FFFFFF"/>
        </w:rPr>
        <w:t xml:space="preserve">value as </w:t>
      </w:r>
      <w:r w:rsidRPr="0008531D">
        <w:rPr>
          <w:rFonts w:ascii="Courier New" w:eastAsia="宋体" w:hAnsi="Courier New" w:cs="Courier New"/>
          <w:color w:val="910091"/>
          <w:kern w:val="0"/>
          <w:sz w:val="24"/>
          <w:szCs w:val="24"/>
        </w:rPr>
        <w:t>double</w:t>
      </w:r>
      <w:r w:rsidRPr="0008531D">
        <w:rPr>
          <w:rFonts w:ascii="Courier New" w:eastAsia="宋体" w:hAnsi="Courier New" w:cs="Courier New"/>
          <w:color w:val="000000"/>
          <w:kern w:val="0"/>
          <w:sz w:val="24"/>
          <w:szCs w:val="24"/>
          <w:shd w:val="clear" w:color="auto" w:fill="FFFFFF"/>
        </w:rPr>
        <w:t xml:space="preserve">) AS value, </w:t>
      </w:r>
      <w:r w:rsidRPr="0008531D">
        <w:rPr>
          <w:rFonts w:ascii="Courier New" w:eastAsia="宋体" w:hAnsi="Courier New" w:cs="Courier New"/>
          <w:color w:val="000091"/>
          <w:kern w:val="0"/>
          <w:sz w:val="24"/>
          <w:szCs w:val="24"/>
        </w:rPr>
        <w:t>cast</w:t>
      </w:r>
      <w:r w:rsidRPr="0008531D">
        <w:rPr>
          <w:rFonts w:ascii="Courier New" w:eastAsia="宋体" w:hAnsi="Courier New" w:cs="Courier New"/>
          <w:color w:val="000000"/>
          <w:kern w:val="0"/>
          <w:sz w:val="24"/>
          <w:szCs w:val="24"/>
          <w:shd w:val="clear" w:color="auto" w:fill="FFFFFF"/>
        </w:rPr>
        <w:t xml:space="preserve">(count as </w:t>
      </w:r>
      <w:r w:rsidRPr="0008531D">
        <w:rPr>
          <w:rFonts w:ascii="Courier New" w:eastAsia="宋体" w:hAnsi="Courier New" w:cs="Courier New"/>
          <w:color w:val="910091"/>
          <w:kern w:val="0"/>
          <w:sz w:val="24"/>
          <w:szCs w:val="24"/>
        </w:rPr>
        <w:t>int</w:t>
      </w:r>
      <w:r w:rsidRPr="0008531D">
        <w:rPr>
          <w:rFonts w:ascii="Courier New" w:eastAsia="宋体" w:hAnsi="Courier New" w:cs="Courier New"/>
          <w:color w:val="000000"/>
          <w:kern w:val="0"/>
          <w:sz w:val="24"/>
          <w:szCs w:val="24"/>
          <w:shd w:val="clear" w:color="auto" w:fill="FFFFFF"/>
        </w:rPr>
        <w:t>) AS count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SORT BY value, count) sorted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SELECT </w:t>
      </w:r>
      <w:proofErr w:type="gramStart"/>
      <w:r w:rsidRPr="0008531D">
        <w:rPr>
          <w:rFonts w:ascii="Courier New" w:eastAsia="宋体" w:hAnsi="Courier New" w:cs="Courier New"/>
          <w:color w:val="000000"/>
          <w:kern w:val="0"/>
          <w:sz w:val="24"/>
          <w:szCs w:val="24"/>
          <w:shd w:val="clear" w:color="auto" w:fill="FFFFFF"/>
        </w:rPr>
        <w:t>TRANSFORM(</w:t>
      </w:r>
      <w:proofErr w:type="gramEnd"/>
      <w:r w:rsidRPr="0008531D">
        <w:rPr>
          <w:rFonts w:ascii="Courier New" w:eastAsia="宋体" w:hAnsi="Courier New" w:cs="Courier New"/>
          <w:color w:val="000000"/>
          <w:kern w:val="0"/>
          <w:sz w:val="24"/>
          <w:szCs w:val="24"/>
          <w:shd w:val="clear" w:color="auto" w:fill="FFFFFF"/>
        </w:rPr>
        <w:t>value, count)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USING 'reducer'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AS whatever</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73" w:name="LanguageManualSortBy-SyntaxofClusterByan"/>
      <w:bookmarkEnd w:id="73"/>
      <w:r w:rsidRPr="0008531D">
        <w:rPr>
          <w:rFonts w:ascii="Helvetica" w:eastAsia="宋体" w:hAnsi="Helvetica" w:cs="Helvetica"/>
          <w:b/>
          <w:bCs/>
          <w:color w:val="003366"/>
          <w:kern w:val="0"/>
          <w:sz w:val="36"/>
          <w:szCs w:val="36"/>
          <w:shd w:val="clear" w:color="auto" w:fill="FFFFFF"/>
        </w:rPr>
        <w:t xml:space="preserve">Syntax of Cluster </w:t>
      </w:r>
      <w:proofErr w:type="gramStart"/>
      <w:r w:rsidRPr="0008531D">
        <w:rPr>
          <w:rFonts w:ascii="Helvetica" w:eastAsia="宋体" w:hAnsi="Helvetica" w:cs="Helvetica"/>
          <w:b/>
          <w:bCs/>
          <w:color w:val="003366"/>
          <w:kern w:val="0"/>
          <w:sz w:val="36"/>
          <w:szCs w:val="36"/>
          <w:shd w:val="clear" w:color="auto" w:fill="FFFFFF"/>
        </w:rPr>
        <w:t>By</w:t>
      </w:r>
      <w:proofErr w:type="gramEnd"/>
      <w:r w:rsidRPr="0008531D">
        <w:rPr>
          <w:rFonts w:ascii="Helvetica" w:eastAsia="宋体" w:hAnsi="Helvetica" w:cs="Helvetica"/>
          <w:b/>
          <w:bCs/>
          <w:color w:val="003366"/>
          <w:kern w:val="0"/>
          <w:sz w:val="36"/>
          <w:szCs w:val="36"/>
          <w:shd w:val="clear" w:color="auto" w:fill="FFFFFF"/>
        </w:rPr>
        <w:t xml:space="preserve"> and Distribute By</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i/>
          <w:iCs/>
          <w:color w:val="000000"/>
          <w:kern w:val="0"/>
          <w:sz w:val="20"/>
        </w:rPr>
        <w:t>Cluster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and</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Distribute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are used mainly with the</w:t>
      </w:r>
      <w:r w:rsidRPr="0008531D">
        <w:rPr>
          <w:rFonts w:ascii="Helvetica" w:eastAsia="宋体" w:hAnsi="Helvetica" w:cs="Helvetica"/>
          <w:color w:val="000000"/>
          <w:kern w:val="0"/>
          <w:sz w:val="20"/>
        </w:rPr>
        <w:t> </w:t>
      </w:r>
      <w:hyperlink r:id="rId131" w:tooltip="LanguageManual Transform" w:history="1">
        <w:r w:rsidRPr="0008531D">
          <w:rPr>
            <w:rFonts w:ascii="Helvetica" w:eastAsia="宋体" w:hAnsi="Helvetica" w:cs="Helvetica"/>
            <w:color w:val="003366"/>
            <w:kern w:val="0"/>
            <w:sz w:val="20"/>
            <w:u w:val="single"/>
          </w:rPr>
          <w:t>Transform/Map-Reduce Scripts</w:t>
        </w:r>
      </w:hyperlink>
      <w:r w:rsidRPr="0008531D">
        <w:rPr>
          <w:rFonts w:ascii="Helvetica" w:eastAsia="宋体" w:hAnsi="Helvetica" w:cs="Helvetica"/>
          <w:color w:val="000000"/>
          <w:kern w:val="0"/>
          <w:sz w:val="20"/>
          <w:szCs w:val="20"/>
          <w:shd w:val="clear" w:color="auto" w:fill="FFFFFF"/>
        </w:rPr>
        <w:t>. But, it is sometimes useful in SELECT statements if there is a need to partition and sort the output of a query for subsequent queries.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i/>
          <w:iCs/>
          <w:color w:val="000000"/>
          <w:kern w:val="0"/>
          <w:sz w:val="20"/>
        </w:rPr>
        <w:t>Cluster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is a short-cut for both</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Distribute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and</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Sort By</w:t>
      </w:r>
      <w:r w:rsidRPr="0008531D">
        <w:rPr>
          <w:rFonts w:ascii="Helvetica" w:eastAsia="宋体" w:hAnsi="Helvetica" w:cs="Helvetica"/>
          <w:color w:val="000000"/>
          <w:kern w:val="0"/>
          <w:sz w:val="20"/>
          <w:szCs w:val="20"/>
          <w:shd w:val="clear" w:color="auto" w:fill="FFFFFF"/>
        </w:rPr>
        <w: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Hive uses the columns in</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Distribute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to distribute the rows among reducers. All rows with the same</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Distribute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columns will go to the same reducer. However,</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Distribute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does not guarantee clustering or sorting properties on the distributed keys.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For example, we are</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 xml:space="preserve">Distributing </w:t>
      </w:r>
      <w:proofErr w:type="gramStart"/>
      <w:r w:rsidRPr="0008531D">
        <w:rPr>
          <w:rFonts w:ascii="Helvetica" w:eastAsia="宋体" w:hAnsi="Helvetica" w:cs="Helvetica"/>
          <w:i/>
          <w:iCs/>
          <w:color w:val="000000"/>
          <w:kern w:val="0"/>
          <w:sz w:val="20"/>
        </w:rPr>
        <w:t>By</w:t>
      </w:r>
      <w:proofErr w:type="gramEnd"/>
      <w:r w:rsidRPr="0008531D">
        <w:rPr>
          <w:rFonts w:ascii="Helvetica" w:eastAsia="宋体" w:hAnsi="Helvetica" w:cs="Helvetica"/>
          <w:i/>
          <w:iCs/>
          <w:color w:val="000000"/>
          <w:kern w:val="0"/>
          <w:sz w:val="20"/>
        </w:rPr>
        <w:t xml:space="preserve"> x</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on the following 5 rows to 2 reducer: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x1</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x2</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lastRenderedPageBreak/>
        <w:t>x4</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x3</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x1</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Reducer 1 got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x1</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x2</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x1</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Reducer 2 got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x4</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x3</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Note that all rows with the same key x1 is guaranteed to be distributed to the same reducer (reducer 1 in this case), but they are not guaranteed to be clustered in adjacent positions.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contrast, if we use</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Cluster By x</w:t>
      </w:r>
      <w:r w:rsidRPr="0008531D">
        <w:rPr>
          <w:rFonts w:ascii="Helvetica" w:eastAsia="宋体" w:hAnsi="Helvetica" w:cs="Helvetica"/>
          <w:color w:val="000000"/>
          <w:kern w:val="0"/>
          <w:sz w:val="20"/>
          <w:szCs w:val="20"/>
          <w:shd w:val="clear" w:color="auto" w:fill="FFFFFF"/>
        </w:rPr>
        <w:t>, the two reducers will further sort rows on x:</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Reducer 1 got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x1</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x1</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x2</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Reducer 2 got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x3</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x4</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Instead of specifying</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Cluster By</w:t>
      </w:r>
      <w:r w:rsidRPr="0008531D">
        <w:rPr>
          <w:rFonts w:ascii="Helvetica" w:eastAsia="宋体" w:hAnsi="Helvetica" w:cs="Helvetica"/>
          <w:color w:val="000000"/>
          <w:kern w:val="0"/>
          <w:sz w:val="20"/>
          <w:szCs w:val="20"/>
          <w:shd w:val="clear" w:color="auto" w:fill="FFFFFF"/>
        </w:rPr>
        <w:t>, the user can specify</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Distribute By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and</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Sort By</w:t>
      </w:r>
      <w:r w:rsidRPr="0008531D">
        <w:rPr>
          <w:rFonts w:ascii="Helvetica" w:eastAsia="宋体" w:hAnsi="Helvetica" w:cs="Helvetica"/>
          <w:color w:val="000000"/>
          <w:kern w:val="0"/>
          <w:sz w:val="20"/>
          <w:szCs w:val="20"/>
          <w:shd w:val="clear" w:color="auto" w:fill="FFFFFF"/>
        </w:rPr>
        <w:t>, so the partition columns and sort columns can be different. The usual case is that the partition columns are a prefix of sort columns, but that is not required.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SELECT col1, col2 FROM t1 CLUSTER BY col1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SELECT col1, col2 FROM t1 DISTRIBUTE BY col1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SELECT col1, col2 FROM t1 DISTRIBUTE BY col1 SORT BY col1 ASC, col2 DESC</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pv_users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MAP </w:t>
      </w:r>
      <w:proofErr w:type="gramStart"/>
      <w:r w:rsidRPr="0008531D">
        <w:rPr>
          <w:rFonts w:ascii="Courier New" w:eastAsia="宋体" w:hAnsi="Courier New" w:cs="Courier New"/>
          <w:color w:val="000000"/>
          <w:kern w:val="0"/>
          <w:sz w:val="24"/>
          <w:szCs w:val="24"/>
          <w:shd w:val="clear" w:color="auto" w:fill="FFFFFF"/>
        </w:rPr>
        <w:t>( pv</w:t>
      </w:r>
      <w:proofErr w:type="gramEnd"/>
      <w:r w:rsidRPr="0008531D">
        <w:rPr>
          <w:rFonts w:ascii="Courier New" w:eastAsia="宋体" w:hAnsi="Courier New" w:cs="Courier New"/>
          <w:color w:val="000000"/>
          <w:kern w:val="0"/>
          <w:sz w:val="24"/>
          <w:szCs w:val="24"/>
          <w:shd w:val="clear" w:color="auto" w:fill="FFFFFF"/>
        </w:rPr>
        <w:t>_users.userid, pv_users.date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'map_script'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c1, c2, c3</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DISTRIBUTE BY c2</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SORT BY c2, c1) map_output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INSERT OVERWRITE TABLE pv_users_reduced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REDUCE </w:t>
      </w:r>
      <w:proofErr w:type="gramStart"/>
      <w:r w:rsidRPr="0008531D">
        <w:rPr>
          <w:rFonts w:ascii="Courier New" w:eastAsia="宋体" w:hAnsi="Courier New" w:cs="Courier New"/>
          <w:color w:val="000000"/>
          <w:kern w:val="0"/>
          <w:sz w:val="24"/>
          <w:szCs w:val="24"/>
          <w:shd w:val="clear" w:color="auto" w:fill="FFFFFF"/>
        </w:rPr>
        <w:t>( map</w:t>
      </w:r>
      <w:proofErr w:type="gramEnd"/>
      <w:r w:rsidRPr="0008531D">
        <w:rPr>
          <w:rFonts w:ascii="Courier New" w:eastAsia="宋体" w:hAnsi="Courier New" w:cs="Courier New"/>
          <w:color w:val="000000"/>
          <w:kern w:val="0"/>
          <w:sz w:val="24"/>
          <w:szCs w:val="24"/>
          <w:shd w:val="clear" w:color="auto" w:fill="FFFFFF"/>
        </w:rPr>
        <w:t>_output.c1, map_output.c2, map_output.c3 )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'reduce_script'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date, count;</w:t>
      </w:r>
    </w:p>
    <w:p w:rsidR="0008531D" w:rsidRDefault="0008531D">
      <w:pPr>
        <w:widowControl/>
        <w:jc w:val="left"/>
        <w:rPr>
          <w:rFonts w:ascii="Arial" w:eastAsia="宋体" w:hAnsi="Arial" w:cs="Arial"/>
          <w:kern w:val="0"/>
          <w:sz w:val="16"/>
          <w:szCs w:val="16"/>
        </w:rPr>
      </w:pPr>
      <w:r>
        <w:rPr>
          <w:rFonts w:ascii="Arial" w:eastAsia="宋体" w:hAnsi="Arial" w:cs="Arial"/>
          <w:kern w:val="0"/>
          <w:sz w:val="16"/>
          <w:szCs w:val="16"/>
        </w:rPr>
        <w:br w:type="page"/>
      </w:r>
    </w:p>
    <w:p w:rsidR="0008531D" w:rsidRPr="0008531D" w:rsidRDefault="0008531D" w:rsidP="0008531D">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132" w:history="1">
        <w:r w:rsidRPr="0008531D">
          <w:rPr>
            <w:rFonts w:ascii="Helvetica" w:eastAsia="宋体" w:hAnsi="Helvetica" w:cs="Helvetica"/>
            <w:b/>
            <w:bCs/>
            <w:color w:val="003366"/>
            <w:kern w:val="36"/>
            <w:sz w:val="36"/>
          </w:rPr>
          <w:t>LanguageManual Transform</w:t>
        </w:r>
      </w:hyperlink>
    </w:p>
    <w:p w:rsidR="0008531D" w:rsidRPr="0008531D" w:rsidRDefault="0008531D" w:rsidP="00E528CF">
      <w:pPr>
        <w:widowControl/>
        <w:numPr>
          <w:ilvl w:val="0"/>
          <w:numId w:val="26"/>
        </w:numPr>
        <w:spacing w:line="183" w:lineRule="atLeast"/>
        <w:ind w:left="0"/>
        <w:jc w:val="left"/>
        <w:rPr>
          <w:rFonts w:ascii="Helvetica" w:eastAsia="宋体" w:hAnsi="Helvetica" w:cs="Helvetica"/>
          <w:color w:val="666666"/>
          <w:kern w:val="0"/>
          <w:sz w:val="13"/>
          <w:szCs w:val="13"/>
          <w:shd w:val="clear" w:color="auto" w:fill="FFFFFF"/>
        </w:rPr>
      </w:pPr>
    </w:p>
    <w:p w:rsidR="0008531D" w:rsidRPr="0008531D" w:rsidRDefault="0008531D" w:rsidP="00E528CF">
      <w:pPr>
        <w:widowControl/>
        <w:numPr>
          <w:ilvl w:val="0"/>
          <w:numId w:val="26"/>
        </w:numPr>
        <w:spacing w:line="183" w:lineRule="atLeast"/>
        <w:ind w:left="0"/>
        <w:jc w:val="left"/>
        <w:rPr>
          <w:rFonts w:ascii="Helvetica" w:eastAsia="宋体" w:hAnsi="Helvetica" w:cs="Helvetica"/>
          <w:color w:val="666666"/>
          <w:kern w:val="0"/>
          <w:sz w:val="13"/>
          <w:szCs w:val="13"/>
          <w:shd w:val="clear" w:color="auto" w:fill="FFFFFF"/>
        </w:rPr>
      </w:pPr>
      <w:r w:rsidRPr="0008531D">
        <w:rPr>
          <w:rFonts w:ascii="Helvetica" w:eastAsia="宋体" w:hAnsi="Helvetica" w:cs="Helvetica"/>
          <w:color w:val="666666"/>
          <w:kern w:val="0"/>
          <w:sz w:val="13"/>
          <w:szCs w:val="13"/>
          <w:shd w:val="clear" w:color="auto" w:fill="FFFFFF"/>
        </w:rPr>
        <w:t>Added by</w:t>
      </w:r>
      <w:r w:rsidRPr="0008531D">
        <w:rPr>
          <w:rFonts w:ascii="Helvetica" w:eastAsia="宋体" w:hAnsi="Helvetica" w:cs="Helvetica"/>
          <w:color w:val="666666"/>
          <w:kern w:val="0"/>
          <w:sz w:val="13"/>
        </w:rPr>
        <w:t> </w:t>
      </w:r>
      <w:hyperlink r:id="rId133" w:history="1">
        <w:r w:rsidRPr="0008531D">
          <w:rPr>
            <w:rFonts w:ascii="Helvetica" w:eastAsia="宋体" w:hAnsi="Helvetica" w:cs="Helvetica"/>
            <w:color w:val="666666"/>
            <w:kern w:val="0"/>
            <w:sz w:val="13"/>
            <w:u w:val="single"/>
          </w:rPr>
          <w:t>Confluence Administrator</w:t>
        </w:r>
      </w:hyperlink>
      <w:r w:rsidRPr="0008531D">
        <w:rPr>
          <w:rFonts w:ascii="Helvetica" w:eastAsia="宋体" w:hAnsi="Helvetica" w:cs="Helvetica"/>
          <w:color w:val="666666"/>
          <w:kern w:val="0"/>
          <w:sz w:val="13"/>
          <w:szCs w:val="13"/>
          <w:shd w:val="clear" w:color="auto" w:fill="FFFFFF"/>
        </w:rPr>
        <w:t>, last edited by</w:t>
      </w:r>
      <w:r w:rsidRPr="0008531D">
        <w:rPr>
          <w:rFonts w:ascii="Helvetica" w:eastAsia="宋体" w:hAnsi="Helvetica" w:cs="Helvetica"/>
          <w:color w:val="666666"/>
          <w:kern w:val="0"/>
          <w:sz w:val="13"/>
        </w:rPr>
        <w:t> </w:t>
      </w:r>
      <w:hyperlink r:id="rId134" w:history="1">
        <w:r w:rsidRPr="0008531D">
          <w:rPr>
            <w:rFonts w:ascii="Helvetica" w:eastAsia="宋体" w:hAnsi="Helvetica" w:cs="Helvetica"/>
            <w:color w:val="666666"/>
            <w:kern w:val="0"/>
            <w:sz w:val="13"/>
            <w:u w:val="single"/>
          </w:rPr>
          <w:t>Travis Powell</w:t>
        </w:r>
      </w:hyperlink>
      <w:r w:rsidRPr="0008531D">
        <w:rPr>
          <w:rFonts w:ascii="Helvetica" w:eastAsia="宋体" w:hAnsi="Helvetica" w:cs="Helvetica"/>
          <w:color w:val="666666"/>
          <w:kern w:val="0"/>
          <w:sz w:val="13"/>
        </w:rPr>
        <w:t> </w:t>
      </w:r>
      <w:r w:rsidRPr="0008531D">
        <w:rPr>
          <w:rFonts w:ascii="Helvetica" w:eastAsia="宋体" w:hAnsi="Helvetica" w:cs="Helvetica"/>
          <w:color w:val="666666"/>
          <w:kern w:val="0"/>
          <w:sz w:val="13"/>
          <w:szCs w:val="13"/>
          <w:shd w:val="clear" w:color="auto" w:fill="FFFFFF"/>
        </w:rPr>
        <w:t>on Aug 08, 2011</w:t>
      </w:r>
      <w:r w:rsidRPr="0008531D">
        <w:rPr>
          <w:rFonts w:ascii="Helvetica" w:eastAsia="宋体" w:hAnsi="Helvetica" w:cs="Helvetica"/>
          <w:color w:val="666666"/>
          <w:kern w:val="0"/>
          <w:sz w:val="13"/>
        </w:rPr>
        <w:t>  (</w:t>
      </w:r>
      <w:hyperlink r:id="rId135" w:history="1">
        <w:r w:rsidRPr="0008531D">
          <w:rPr>
            <w:rFonts w:ascii="Helvetica" w:eastAsia="宋体" w:hAnsi="Helvetica" w:cs="Helvetica"/>
            <w:color w:val="666666"/>
            <w:kern w:val="0"/>
            <w:sz w:val="13"/>
            <w:u w:val="single"/>
          </w:rPr>
          <w:t>view change</w:t>
        </w:r>
      </w:hyperlink>
      <w:r w:rsidRPr="0008531D">
        <w:rPr>
          <w:rFonts w:ascii="Helvetica" w:eastAsia="宋体" w:hAnsi="Helvetica" w:cs="Helvetica"/>
          <w:color w:val="666666"/>
          <w:kern w:val="0"/>
          <w:sz w:val="13"/>
        </w:rPr>
        <w:t>)</w:t>
      </w:r>
    </w:p>
    <w:p w:rsidR="0008531D" w:rsidRPr="0008531D" w:rsidRDefault="0008531D" w:rsidP="00E528CF">
      <w:pPr>
        <w:widowControl/>
        <w:numPr>
          <w:ilvl w:val="0"/>
          <w:numId w:val="26"/>
        </w:numPr>
        <w:spacing w:line="183" w:lineRule="atLeast"/>
        <w:ind w:left="0"/>
        <w:jc w:val="left"/>
        <w:rPr>
          <w:rFonts w:ascii="Helvetica" w:eastAsia="宋体" w:hAnsi="Helvetica" w:cs="Helvetica"/>
          <w:color w:val="666666"/>
          <w:kern w:val="0"/>
          <w:sz w:val="13"/>
          <w:szCs w:val="13"/>
          <w:shd w:val="clear" w:color="auto" w:fill="FFFFFF"/>
        </w:rPr>
      </w:pPr>
      <w:hyperlink r:id="rId136" w:history="1">
        <w:r w:rsidRPr="0008531D">
          <w:rPr>
            <w:rFonts w:ascii="Helvetica" w:eastAsia="宋体" w:hAnsi="Helvetica" w:cs="Helvetica"/>
            <w:color w:val="666666"/>
            <w:kern w:val="0"/>
            <w:sz w:val="13"/>
            <w:u w:val="single"/>
          </w:rPr>
          <w:t>show comment</w:t>
        </w:r>
      </w:hyperlink>
    </w:p>
    <w:p w:rsidR="0008531D" w:rsidRPr="0008531D" w:rsidRDefault="0008531D" w:rsidP="00E528CF">
      <w:pPr>
        <w:widowControl/>
        <w:numPr>
          <w:ilvl w:val="0"/>
          <w:numId w:val="27"/>
        </w:numPr>
        <w:spacing w:line="260" w:lineRule="atLeast"/>
        <w:jc w:val="left"/>
        <w:rPr>
          <w:rFonts w:ascii="Helvetica" w:eastAsia="宋体" w:hAnsi="Helvetica" w:cs="Helvetica"/>
          <w:color w:val="000000"/>
          <w:kern w:val="0"/>
          <w:sz w:val="20"/>
          <w:szCs w:val="20"/>
          <w:shd w:val="clear" w:color="auto" w:fill="FFFFFF"/>
        </w:rPr>
      </w:pPr>
      <w:hyperlink r:id="rId137" w:anchor="LanguageManualTransform-Transform%2FMapReduceSyntax" w:history="1">
        <w:r w:rsidRPr="0008531D">
          <w:rPr>
            <w:rFonts w:ascii="Helvetica" w:eastAsia="宋体" w:hAnsi="Helvetica" w:cs="Helvetica"/>
            <w:color w:val="003366"/>
            <w:kern w:val="0"/>
            <w:sz w:val="20"/>
            <w:u w:val="single"/>
          </w:rPr>
          <w:t>Transform/Map-Reduce Syntax</w:t>
        </w:r>
      </w:hyperlink>
    </w:p>
    <w:p w:rsidR="0008531D" w:rsidRPr="0008531D" w:rsidRDefault="0008531D" w:rsidP="00E528CF">
      <w:pPr>
        <w:widowControl/>
        <w:numPr>
          <w:ilvl w:val="0"/>
          <w:numId w:val="27"/>
        </w:numPr>
        <w:spacing w:line="260" w:lineRule="atLeast"/>
        <w:jc w:val="left"/>
        <w:rPr>
          <w:rFonts w:ascii="Helvetica" w:eastAsia="宋体" w:hAnsi="Helvetica" w:cs="Helvetica"/>
          <w:color w:val="000000"/>
          <w:kern w:val="0"/>
          <w:sz w:val="20"/>
          <w:szCs w:val="20"/>
          <w:shd w:val="clear" w:color="auto" w:fill="FFFFFF"/>
        </w:rPr>
      </w:pPr>
      <w:hyperlink r:id="rId138" w:anchor="LanguageManualTransform-SchemalessMapreduceScripts" w:history="1">
        <w:r w:rsidRPr="0008531D">
          <w:rPr>
            <w:rFonts w:ascii="Helvetica" w:eastAsia="宋体" w:hAnsi="Helvetica" w:cs="Helvetica"/>
            <w:color w:val="003366"/>
            <w:kern w:val="0"/>
            <w:sz w:val="20"/>
            <w:u w:val="single"/>
          </w:rPr>
          <w:t>Schema-less Map-reduce Scripts</w:t>
        </w:r>
      </w:hyperlink>
    </w:p>
    <w:p w:rsidR="0008531D" w:rsidRPr="0008531D" w:rsidRDefault="0008531D" w:rsidP="00E528CF">
      <w:pPr>
        <w:widowControl/>
        <w:numPr>
          <w:ilvl w:val="0"/>
          <w:numId w:val="27"/>
        </w:numPr>
        <w:spacing w:line="260" w:lineRule="atLeast"/>
        <w:jc w:val="left"/>
        <w:rPr>
          <w:rFonts w:ascii="Helvetica" w:eastAsia="宋体" w:hAnsi="Helvetica" w:cs="Helvetica"/>
          <w:color w:val="000000"/>
          <w:kern w:val="0"/>
          <w:sz w:val="20"/>
          <w:szCs w:val="20"/>
          <w:shd w:val="clear" w:color="auto" w:fill="FFFFFF"/>
        </w:rPr>
      </w:pPr>
      <w:hyperlink r:id="rId139" w:anchor="LanguageManualTransform-TypingtheoutputofTRANSFORM" w:history="1">
        <w:r w:rsidRPr="0008531D">
          <w:rPr>
            <w:rFonts w:ascii="Helvetica" w:eastAsia="宋体" w:hAnsi="Helvetica" w:cs="Helvetica"/>
            <w:color w:val="003366"/>
            <w:kern w:val="0"/>
            <w:sz w:val="20"/>
            <w:u w:val="single"/>
          </w:rPr>
          <w:t>Typing the output of TRANSFORM</w:t>
        </w:r>
      </w:hyperlink>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74" w:name="LanguageManualTransform-Transform%2FMapR"/>
      <w:bookmarkEnd w:id="74"/>
      <w:r w:rsidRPr="0008531D">
        <w:rPr>
          <w:rFonts w:ascii="Helvetica" w:eastAsia="宋体" w:hAnsi="Helvetica" w:cs="Helvetica"/>
          <w:b/>
          <w:bCs/>
          <w:color w:val="003366"/>
          <w:kern w:val="0"/>
          <w:sz w:val="36"/>
          <w:szCs w:val="36"/>
          <w:shd w:val="clear" w:color="auto" w:fill="FFFFFF"/>
        </w:rPr>
        <w:t>Transform/Map-Reduce Syntax</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Users can also plug in their own custom mappers and reducers in the data stream by using features natively supported in the Hive 2.0 language. e.g. in order to run a custom mapper script - map_script - and a custom reducer script - reduce_script - the user can issue the following command which uses the TRANSFORM clause to embed the mapper and the reducer scripts.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By default, columns will be transformed to</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STRING</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and delimited by TAB before feeding to the user script; similarly, all NULL values will be converted to the literal string</w:t>
      </w:r>
      <w:r w:rsidRPr="0008531D">
        <w:rPr>
          <w:rFonts w:ascii="Helvetica" w:eastAsia="宋体" w:hAnsi="Helvetica" w:cs="Helvetica"/>
          <w:color w:val="000000"/>
          <w:kern w:val="0"/>
          <w:sz w:val="20"/>
        </w:rPr>
        <w:t> </w:t>
      </w:r>
      <w:r w:rsidRPr="0008531D">
        <w:rPr>
          <w:rFonts w:ascii="Helvetica" w:eastAsia="宋体" w:hAnsi="Helvetica" w:cs="Helvetica"/>
          <w:b/>
          <w:bCs/>
          <w:color w:val="000000"/>
          <w:kern w:val="0"/>
          <w:sz w:val="20"/>
          <w:szCs w:val="20"/>
          <w:shd w:val="clear" w:color="auto" w:fill="FFFFFF"/>
        </w:rPr>
        <w:t>\N</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in order to differentiate NULL values from empty strings. The standard output of the user script will be treated as TAB-separated</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STRING</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columns, any cell containing only</w:t>
      </w:r>
      <w:r w:rsidRPr="0008531D">
        <w:rPr>
          <w:rFonts w:ascii="Helvetica" w:eastAsia="宋体" w:hAnsi="Helvetica" w:cs="Helvetica"/>
          <w:color w:val="000000"/>
          <w:kern w:val="0"/>
          <w:sz w:val="20"/>
        </w:rPr>
        <w:t> </w:t>
      </w:r>
      <w:r w:rsidRPr="0008531D">
        <w:rPr>
          <w:rFonts w:ascii="Helvetica" w:eastAsia="宋体" w:hAnsi="Helvetica" w:cs="Helvetica"/>
          <w:b/>
          <w:bCs/>
          <w:color w:val="000000"/>
          <w:kern w:val="0"/>
          <w:sz w:val="20"/>
          <w:szCs w:val="20"/>
          <w:shd w:val="clear" w:color="auto" w:fill="FFFFFF"/>
        </w:rPr>
        <w:t>\N</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will be re-interpreted as a NULL, and then the resulting STRING column will be cast to the data type specified in the table declaration in the usual way. User scripts can output debug information to standard error which will be shown on the task detail page on hadoop. These defaults can be overridden with</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 xml:space="preserve">ROW </w:t>
      </w:r>
      <w:proofErr w:type="gramStart"/>
      <w:r w:rsidRPr="0008531D">
        <w:rPr>
          <w:rFonts w:ascii="Helvetica" w:eastAsia="宋体" w:hAnsi="Helvetica" w:cs="Helvetica"/>
          <w:i/>
          <w:iCs/>
          <w:color w:val="000000"/>
          <w:kern w:val="0"/>
          <w:sz w:val="20"/>
        </w:rPr>
        <w:t>FORMAT ...</w:t>
      </w:r>
      <w:r w:rsidRPr="0008531D">
        <w:rPr>
          <w:rFonts w:ascii="Helvetica" w:eastAsia="宋体" w:hAnsi="Helvetica" w:cs="Helvetica"/>
          <w:color w:val="000000"/>
          <w:kern w:val="0"/>
          <w:sz w:val="20"/>
          <w:szCs w:val="20"/>
          <w:shd w:val="clear" w:color="auto" w:fill="FFFFFF"/>
        </w:rPr>
        <w:t>.</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b/>
          <w:bCs/>
          <w:color w:val="000000"/>
          <w:kern w:val="0"/>
          <w:sz w:val="20"/>
          <w:szCs w:val="20"/>
          <w:shd w:val="clear" w:color="auto" w:fill="FFFFFF"/>
        </w:rPr>
        <w:t>NOTE:</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It is your responsibility to sanitize any STRING columns prior to transformation. If your STRING column contains tabs, an identity transformer will not give you back what you started with! To help with this, see</w:t>
      </w:r>
      <w:r w:rsidRPr="0008531D">
        <w:rPr>
          <w:rFonts w:ascii="Helvetica" w:eastAsia="宋体" w:hAnsi="Helvetica" w:cs="Helvetica"/>
          <w:color w:val="000000"/>
          <w:kern w:val="0"/>
          <w:sz w:val="20"/>
        </w:rPr>
        <w:t> </w:t>
      </w:r>
      <w:hyperlink r:id="rId140" w:anchor="LanguageManualUDF-StringFunctions" w:history="1">
        <w:r w:rsidRPr="0008531D">
          <w:rPr>
            <w:rFonts w:ascii="Helvetica" w:eastAsia="宋体" w:hAnsi="Helvetica" w:cs="Helvetica"/>
            <w:color w:val="003366"/>
            <w:kern w:val="0"/>
            <w:sz w:val="20"/>
            <w:u w:val="single"/>
          </w:rPr>
          <w:t>REGEXP_REPLACE</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 xml:space="preserve">and replace the tabs with some other character on their way into the </w:t>
      </w:r>
      <w:proofErr w:type="gramStart"/>
      <w:r w:rsidRPr="0008531D">
        <w:rPr>
          <w:rFonts w:ascii="Helvetica" w:eastAsia="宋体" w:hAnsi="Helvetica" w:cs="Helvetica"/>
          <w:color w:val="000000"/>
          <w:kern w:val="0"/>
          <w:sz w:val="20"/>
          <w:szCs w:val="20"/>
          <w:shd w:val="clear" w:color="auto" w:fill="FFFFFF"/>
        </w:rPr>
        <w:t>TRANSFORM(</w:t>
      </w:r>
      <w:proofErr w:type="gramEnd"/>
      <w:r w:rsidRPr="0008531D">
        <w:rPr>
          <w:rFonts w:ascii="Helvetica" w:eastAsia="宋体" w:hAnsi="Helvetica" w:cs="Helvetica"/>
          <w:color w:val="000000"/>
          <w:kern w:val="0"/>
          <w:sz w:val="20"/>
          <w:szCs w:val="20"/>
          <w:shd w:val="clear" w:color="auto" w:fill="FFFFFF"/>
        </w:rPr>
        <w:t>) call.</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Formally,</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MAP ...</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and</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REDUCE ...</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are syntactic transformations of</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 xml:space="preserve">SELECT TRANSFORM </w:t>
      </w:r>
      <w:proofErr w:type="gramStart"/>
      <w:r w:rsidRPr="0008531D">
        <w:rPr>
          <w:rFonts w:ascii="Helvetica" w:eastAsia="宋体" w:hAnsi="Helvetica" w:cs="Helvetica"/>
          <w:i/>
          <w:iCs/>
          <w:color w:val="000000"/>
          <w:kern w:val="0"/>
          <w:sz w:val="20"/>
        </w:rPr>
        <w:t>( ...</w:t>
      </w:r>
      <w:proofErr w:type="gramEnd"/>
      <w:r w:rsidRPr="0008531D">
        <w:rPr>
          <w:rFonts w:ascii="Helvetica" w:eastAsia="宋体" w:hAnsi="Helvetica" w:cs="Helvetica"/>
          <w:i/>
          <w:iCs/>
          <w:color w:val="000000"/>
          <w:kern w:val="0"/>
          <w:sz w:val="20"/>
        </w:rPr>
        <w:t xml:space="preserve"> )</w:t>
      </w:r>
      <w:r w:rsidRPr="0008531D">
        <w:rPr>
          <w:rFonts w:ascii="Helvetica" w:eastAsia="宋体" w:hAnsi="Helvetica" w:cs="Helvetica"/>
          <w:color w:val="000000"/>
          <w:kern w:val="0"/>
          <w:sz w:val="20"/>
          <w:szCs w:val="20"/>
          <w:shd w:val="clear" w:color="auto" w:fill="FFFFFF"/>
        </w:rPr>
        <w:t>. In other words, they serve as comments or notes to the reader of the query. BEWARE: Use of these keywords may be</w:t>
      </w:r>
      <w:r w:rsidRPr="0008531D">
        <w:rPr>
          <w:rFonts w:ascii="Helvetica" w:eastAsia="宋体" w:hAnsi="Helvetica" w:cs="Helvetica"/>
          <w:color w:val="000000"/>
          <w:kern w:val="0"/>
          <w:sz w:val="20"/>
        </w:rPr>
        <w:t> </w:t>
      </w:r>
      <w:r w:rsidRPr="0008531D">
        <w:rPr>
          <w:rFonts w:ascii="Helvetica" w:eastAsia="宋体" w:hAnsi="Helvetica" w:cs="Helvetica"/>
          <w:b/>
          <w:bCs/>
          <w:color w:val="000000"/>
          <w:kern w:val="0"/>
          <w:sz w:val="20"/>
          <w:szCs w:val="20"/>
          <w:shd w:val="clear" w:color="auto" w:fill="FFFFFF"/>
        </w:rPr>
        <w:t>dangerous</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as (e.g.) typing "REDUCE" does not force a reduce phase to occur and typing "MAP" does not force a new map phase!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Please also see</w:t>
      </w:r>
      <w:r w:rsidRPr="0008531D">
        <w:rPr>
          <w:rFonts w:ascii="Helvetica" w:eastAsia="宋体" w:hAnsi="Helvetica" w:cs="Helvetica"/>
          <w:color w:val="000000"/>
          <w:kern w:val="0"/>
          <w:sz w:val="20"/>
        </w:rPr>
        <w:t> </w:t>
      </w:r>
      <w:hyperlink r:id="rId141" w:tooltip="LanguageManual SortBy" w:history="1">
        <w:r w:rsidRPr="0008531D">
          <w:rPr>
            <w:rFonts w:ascii="Helvetica" w:eastAsia="宋体" w:hAnsi="Helvetica" w:cs="Helvetica"/>
            <w:color w:val="003366"/>
            <w:kern w:val="0"/>
            <w:sz w:val="20"/>
            <w:u w:val="single"/>
          </w:rPr>
          <w:t xml:space="preserve">Sort </w:t>
        </w:r>
        <w:proofErr w:type="gramStart"/>
        <w:r w:rsidRPr="0008531D">
          <w:rPr>
            <w:rFonts w:ascii="Helvetica" w:eastAsia="宋体" w:hAnsi="Helvetica" w:cs="Helvetica"/>
            <w:color w:val="003366"/>
            <w:kern w:val="0"/>
            <w:sz w:val="20"/>
            <w:u w:val="single"/>
          </w:rPr>
          <w:t>By / Cluster By</w:t>
        </w:r>
        <w:proofErr w:type="gramEnd"/>
        <w:r w:rsidRPr="0008531D">
          <w:rPr>
            <w:rFonts w:ascii="Helvetica" w:eastAsia="宋体" w:hAnsi="Helvetica" w:cs="Helvetica"/>
            <w:color w:val="003366"/>
            <w:kern w:val="0"/>
            <w:sz w:val="20"/>
            <w:u w:val="single"/>
          </w:rPr>
          <w:t xml:space="preserve"> / Distribute By</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and Larry Ogrodnek's</w:t>
      </w:r>
      <w:r w:rsidRPr="0008531D">
        <w:rPr>
          <w:rFonts w:ascii="Helvetica" w:eastAsia="宋体" w:hAnsi="Helvetica" w:cs="Helvetica"/>
          <w:color w:val="000000"/>
          <w:kern w:val="0"/>
          <w:sz w:val="20"/>
        </w:rPr>
        <w:t> </w:t>
      </w:r>
      <w:hyperlink r:id="rId142" w:history="1">
        <w:r w:rsidRPr="0008531D">
          <w:rPr>
            <w:rFonts w:ascii="Helvetica" w:eastAsia="宋体" w:hAnsi="Helvetica" w:cs="Helvetica"/>
            <w:color w:val="003366"/>
            <w:kern w:val="0"/>
            <w:sz w:val="20"/>
            <w:u w:val="single"/>
          </w:rPr>
          <w:t>blog post</w:t>
        </w:r>
      </w:hyperlink>
      <w:r w:rsidRPr="0008531D">
        <w:rPr>
          <w:rFonts w:ascii="Helvetica" w:eastAsia="宋体" w:hAnsi="Helvetica" w:cs="Helvetica"/>
          <w:color w:val="000000"/>
          <w:kern w:val="0"/>
          <w:sz w:val="20"/>
          <w:szCs w:val="20"/>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clusterBy</w:t>
      </w:r>
      <w:proofErr w:type="gramEnd"/>
      <w:r w:rsidRPr="0008531D">
        <w:rPr>
          <w:rFonts w:ascii="Courier New" w:eastAsia="宋体" w:hAnsi="Courier New" w:cs="Courier New"/>
          <w:color w:val="000000"/>
          <w:kern w:val="0"/>
          <w:sz w:val="24"/>
          <w:szCs w:val="24"/>
          <w:shd w:val="clear" w:color="auto" w:fill="FFFFFF"/>
        </w:rPr>
        <w:t>: CLUSTER BY colName (',' colName)*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distributeBy</w:t>
      </w:r>
      <w:proofErr w:type="gramEnd"/>
      <w:r w:rsidRPr="0008531D">
        <w:rPr>
          <w:rFonts w:ascii="Courier New" w:eastAsia="宋体" w:hAnsi="Courier New" w:cs="Courier New"/>
          <w:color w:val="000000"/>
          <w:kern w:val="0"/>
          <w:sz w:val="24"/>
          <w:szCs w:val="24"/>
          <w:shd w:val="clear" w:color="auto" w:fill="FFFFFF"/>
        </w:rPr>
        <w:t>: DISTRIBUTE BY colName (',' colName)*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sortBy</w:t>
      </w:r>
      <w:proofErr w:type="gramEnd"/>
      <w:r w:rsidRPr="0008531D">
        <w:rPr>
          <w:rFonts w:ascii="Courier New" w:eastAsia="宋体" w:hAnsi="Courier New" w:cs="Courier New"/>
          <w:color w:val="000000"/>
          <w:kern w:val="0"/>
          <w:sz w:val="24"/>
          <w:szCs w:val="24"/>
          <w:shd w:val="clear" w:color="auto" w:fill="FFFFFF"/>
        </w:rPr>
        <w:t xml:space="preserve">: SORT BY colName (ASC | DESC)? </w:t>
      </w:r>
      <w:proofErr w:type="gramStart"/>
      <w:r w:rsidRPr="0008531D">
        <w:rPr>
          <w:rFonts w:ascii="Courier New" w:eastAsia="宋体" w:hAnsi="Courier New" w:cs="Courier New"/>
          <w:color w:val="000000"/>
          <w:kern w:val="0"/>
          <w:sz w:val="24"/>
          <w:szCs w:val="24"/>
          <w:shd w:val="clear" w:color="auto" w:fill="FFFFFF"/>
        </w:rPr>
        <w:t>(',' colName (ASC | DESC)?)</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rowFormat</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ROW FORMAT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(DELIMITED [FIELDS TERMINATED BY </w:t>
      </w:r>
      <w:r w:rsidRPr="0008531D">
        <w:rPr>
          <w:rFonts w:ascii="Courier New" w:eastAsia="宋体" w:hAnsi="Courier New" w:cs="Courier New"/>
          <w:color w:val="910091"/>
          <w:kern w:val="0"/>
          <w:sz w:val="24"/>
          <w:szCs w:val="24"/>
        </w:rPr>
        <w:t>char</w:t>
      </w: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[COLLECTION ITEMS TERMINATED BY </w:t>
      </w:r>
      <w:r w:rsidRPr="0008531D">
        <w:rPr>
          <w:rFonts w:ascii="Courier New" w:eastAsia="宋体" w:hAnsi="Courier New" w:cs="Courier New"/>
          <w:color w:val="910091"/>
          <w:kern w:val="0"/>
          <w:sz w:val="24"/>
          <w:szCs w:val="24"/>
        </w:rPr>
        <w:t>char</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 xml:space="preserve">               [MAP KEYS TERMINATED BY </w:t>
      </w:r>
      <w:r w:rsidRPr="0008531D">
        <w:rPr>
          <w:rFonts w:ascii="Courier New" w:eastAsia="宋体" w:hAnsi="Courier New" w:cs="Courier New"/>
          <w:color w:val="910091"/>
          <w:kern w:val="0"/>
          <w:sz w:val="24"/>
          <w:szCs w:val="24"/>
        </w:rPr>
        <w:t>char</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[ESCAPED BY </w:t>
      </w:r>
      <w:r w:rsidRPr="0008531D">
        <w:rPr>
          <w:rFonts w:ascii="Courier New" w:eastAsia="宋体" w:hAnsi="Courier New" w:cs="Courier New"/>
          <w:color w:val="910091"/>
          <w:kern w:val="0"/>
          <w:sz w:val="24"/>
          <w:szCs w:val="24"/>
        </w:rPr>
        <w:t>char</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[LINES SEPARATED BY </w:t>
      </w:r>
      <w:r w:rsidRPr="0008531D">
        <w:rPr>
          <w:rFonts w:ascii="Courier New" w:eastAsia="宋体" w:hAnsi="Courier New" w:cs="Courier New"/>
          <w:color w:val="910091"/>
          <w:kern w:val="0"/>
          <w:sz w:val="24"/>
          <w:szCs w:val="24"/>
        </w:rPr>
        <w:t>char</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SERDE serde_name [WITH SERDEPROPERTIES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property_name=property_value,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property_name=property_</w:t>
      </w:r>
      <w:proofErr w:type="gramStart"/>
      <w:r w:rsidRPr="0008531D">
        <w:rPr>
          <w:rFonts w:ascii="Courier New" w:eastAsia="宋体" w:hAnsi="Courier New" w:cs="Courier New"/>
          <w:color w:val="000000"/>
          <w:kern w:val="0"/>
          <w:sz w:val="24"/>
          <w:szCs w:val="24"/>
          <w:shd w:val="clear" w:color="auto" w:fill="FFFFFF"/>
        </w:rPr>
        <w:t>value, ...]</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outRowFormat :</w:t>
      </w:r>
      <w:proofErr w:type="gramEnd"/>
      <w:r w:rsidRPr="0008531D">
        <w:rPr>
          <w:rFonts w:ascii="Courier New" w:eastAsia="宋体" w:hAnsi="Courier New" w:cs="Courier New"/>
          <w:color w:val="000000"/>
          <w:kern w:val="0"/>
          <w:sz w:val="24"/>
          <w:szCs w:val="24"/>
          <w:shd w:val="clear" w:color="auto" w:fill="FFFFFF"/>
        </w:rPr>
        <w:t xml:space="preserve"> rowFormat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inRowFormat :</w:t>
      </w:r>
      <w:proofErr w:type="gramEnd"/>
      <w:r w:rsidRPr="0008531D">
        <w:rPr>
          <w:rFonts w:ascii="Courier New" w:eastAsia="宋体" w:hAnsi="Courier New" w:cs="Courier New"/>
          <w:color w:val="000000"/>
          <w:kern w:val="0"/>
          <w:sz w:val="24"/>
          <w:szCs w:val="24"/>
          <w:shd w:val="clear" w:color="auto" w:fill="FFFFFF"/>
        </w:rPr>
        <w:t xml:space="preserve"> rowFormat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outRecordReader :</w:t>
      </w:r>
      <w:proofErr w:type="gramEnd"/>
      <w:r w:rsidRPr="0008531D">
        <w:rPr>
          <w:rFonts w:ascii="Courier New" w:eastAsia="宋体" w:hAnsi="Courier New" w:cs="Courier New"/>
          <w:color w:val="000000"/>
          <w:kern w:val="0"/>
          <w:sz w:val="24"/>
          <w:szCs w:val="24"/>
          <w:shd w:val="clear" w:color="auto" w:fill="FFFFFF"/>
        </w:rPr>
        <w:t xml:space="preserve"> RECORDREADER className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query</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src</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MAP expression (',' expression)*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inRowFormat</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'my_map_script'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 AS</w:t>
      </w:r>
      <w:proofErr w:type="gramEnd"/>
      <w:r w:rsidRPr="0008531D">
        <w:rPr>
          <w:rFonts w:ascii="Courier New" w:eastAsia="宋体" w:hAnsi="Courier New" w:cs="Courier New"/>
          <w:color w:val="000000"/>
          <w:kern w:val="0"/>
          <w:sz w:val="24"/>
          <w:szCs w:val="24"/>
          <w:shd w:val="clear" w:color="auto" w:fill="FFFFFF"/>
        </w:rPr>
        <w:t xml:space="preserve"> colName (',' colName)*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outRowFormat</w:t>
      </w:r>
      <w:proofErr w:type="gramEnd"/>
      <w:r w:rsidRPr="0008531D">
        <w:rPr>
          <w:rFonts w:ascii="Courier New" w:eastAsia="宋体" w:hAnsi="Courier New" w:cs="Courier New"/>
          <w:color w:val="000000"/>
          <w:kern w:val="0"/>
          <w:sz w:val="24"/>
          <w:szCs w:val="24"/>
          <w:shd w:val="clear" w:color="auto" w:fill="FFFFFF"/>
        </w:rPr>
        <w:t>)? (</w:t>
      </w:r>
      <w:proofErr w:type="gramStart"/>
      <w:r w:rsidRPr="0008531D">
        <w:rPr>
          <w:rFonts w:ascii="Courier New" w:eastAsia="宋体" w:hAnsi="Courier New" w:cs="Courier New"/>
          <w:color w:val="000000"/>
          <w:kern w:val="0"/>
          <w:sz w:val="24"/>
          <w:szCs w:val="24"/>
          <w:shd w:val="clear" w:color="auto" w:fill="FFFFFF"/>
        </w:rPr>
        <w:t>outRecordReader</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 clusterBy</w:t>
      </w:r>
      <w:proofErr w:type="gramEnd"/>
      <w:r w:rsidRPr="0008531D">
        <w:rPr>
          <w:rFonts w:ascii="Courier New" w:eastAsia="宋体" w:hAnsi="Courier New" w:cs="Courier New"/>
          <w:color w:val="000000"/>
          <w:kern w:val="0"/>
          <w:sz w:val="24"/>
          <w:szCs w:val="24"/>
          <w:shd w:val="clear" w:color="auto" w:fill="FFFFFF"/>
        </w:rPr>
        <w:t xml:space="preserve">? | </w:t>
      </w:r>
      <w:proofErr w:type="gramStart"/>
      <w:r w:rsidRPr="0008531D">
        <w:rPr>
          <w:rFonts w:ascii="Courier New" w:eastAsia="宋体" w:hAnsi="Courier New" w:cs="Courier New"/>
          <w:color w:val="000000"/>
          <w:kern w:val="0"/>
          <w:sz w:val="24"/>
          <w:szCs w:val="24"/>
          <w:shd w:val="clear" w:color="auto" w:fill="FFFFFF"/>
        </w:rPr>
        <w:t>distributeBy</w:t>
      </w:r>
      <w:proofErr w:type="gramEnd"/>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sortBy</w:t>
      </w:r>
      <w:proofErr w:type="gramEnd"/>
      <w:r w:rsidRPr="0008531D">
        <w:rPr>
          <w:rFonts w:ascii="Courier New" w:eastAsia="宋体" w:hAnsi="Courier New" w:cs="Courier New"/>
          <w:color w:val="000000"/>
          <w:kern w:val="0"/>
          <w:sz w:val="24"/>
          <w:szCs w:val="24"/>
          <w:shd w:val="clear" w:color="auto" w:fill="FFFFFF"/>
        </w:rPr>
        <w:t>? ) src_alias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REDUCE expression (',' expression)*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inRowFormat</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'my_reduce_script'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 AS</w:t>
      </w:r>
      <w:proofErr w:type="gramEnd"/>
      <w:r w:rsidRPr="0008531D">
        <w:rPr>
          <w:rFonts w:ascii="Courier New" w:eastAsia="宋体" w:hAnsi="Courier New" w:cs="Courier New"/>
          <w:color w:val="000000"/>
          <w:kern w:val="0"/>
          <w:sz w:val="24"/>
          <w:szCs w:val="24"/>
          <w:shd w:val="clear" w:color="auto" w:fill="FFFFFF"/>
        </w:rPr>
        <w:t xml:space="preserve"> colName (',' colName)*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outRowFormat</w:t>
      </w:r>
      <w:proofErr w:type="gramEnd"/>
      <w:r w:rsidRPr="0008531D">
        <w:rPr>
          <w:rFonts w:ascii="Courier New" w:eastAsia="宋体" w:hAnsi="Courier New" w:cs="Courier New"/>
          <w:color w:val="000000"/>
          <w:kern w:val="0"/>
          <w:sz w:val="24"/>
          <w:szCs w:val="24"/>
          <w:shd w:val="clear" w:color="auto" w:fill="FFFFFF"/>
        </w:rPr>
        <w:t>)? (</w:t>
      </w:r>
      <w:proofErr w:type="gramStart"/>
      <w:r w:rsidRPr="0008531D">
        <w:rPr>
          <w:rFonts w:ascii="Courier New" w:eastAsia="宋体" w:hAnsi="Courier New" w:cs="Courier New"/>
          <w:color w:val="000000"/>
          <w:kern w:val="0"/>
          <w:sz w:val="24"/>
          <w:szCs w:val="24"/>
          <w:shd w:val="clear" w:color="auto" w:fill="FFFFFF"/>
        </w:rPr>
        <w:t>outRecordReader</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src</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TRANSFORM '(' expression (',' expression)*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inRowFormat</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'my_map_script'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 AS</w:t>
      </w:r>
      <w:proofErr w:type="gramEnd"/>
      <w:r w:rsidRPr="0008531D">
        <w:rPr>
          <w:rFonts w:ascii="Courier New" w:eastAsia="宋体" w:hAnsi="Courier New" w:cs="Courier New"/>
          <w:color w:val="000000"/>
          <w:kern w:val="0"/>
          <w:sz w:val="24"/>
          <w:szCs w:val="24"/>
          <w:shd w:val="clear" w:color="auto" w:fill="FFFFFF"/>
        </w:rPr>
        <w:t xml:space="preserve"> colName (',' colName)*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outRowFormat</w:t>
      </w:r>
      <w:proofErr w:type="gramEnd"/>
      <w:r w:rsidRPr="0008531D">
        <w:rPr>
          <w:rFonts w:ascii="Courier New" w:eastAsia="宋体" w:hAnsi="Courier New" w:cs="Courier New"/>
          <w:color w:val="000000"/>
          <w:kern w:val="0"/>
          <w:sz w:val="24"/>
          <w:szCs w:val="24"/>
          <w:shd w:val="clear" w:color="auto" w:fill="FFFFFF"/>
        </w:rPr>
        <w:t>)? (</w:t>
      </w:r>
      <w:proofErr w:type="gramStart"/>
      <w:r w:rsidRPr="0008531D">
        <w:rPr>
          <w:rFonts w:ascii="Courier New" w:eastAsia="宋体" w:hAnsi="Courier New" w:cs="Courier New"/>
          <w:color w:val="000000"/>
          <w:kern w:val="0"/>
          <w:sz w:val="24"/>
          <w:szCs w:val="24"/>
          <w:shd w:val="clear" w:color="auto" w:fill="FFFFFF"/>
        </w:rPr>
        <w:t>outRecordReader</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 clusterBy</w:t>
      </w:r>
      <w:proofErr w:type="gramEnd"/>
      <w:r w:rsidRPr="0008531D">
        <w:rPr>
          <w:rFonts w:ascii="Courier New" w:eastAsia="宋体" w:hAnsi="Courier New" w:cs="Courier New"/>
          <w:color w:val="000000"/>
          <w:kern w:val="0"/>
          <w:sz w:val="24"/>
          <w:szCs w:val="24"/>
          <w:shd w:val="clear" w:color="auto" w:fill="FFFFFF"/>
        </w:rPr>
        <w:t xml:space="preserve">? | </w:t>
      </w:r>
      <w:proofErr w:type="gramStart"/>
      <w:r w:rsidRPr="0008531D">
        <w:rPr>
          <w:rFonts w:ascii="Courier New" w:eastAsia="宋体" w:hAnsi="Courier New" w:cs="Courier New"/>
          <w:color w:val="000000"/>
          <w:kern w:val="0"/>
          <w:sz w:val="24"/>
          <w:szCs w:val="24"/>
          <w:shd w:val="clear" w:color="auto" w:fill="FFFFFF"/>
        </w:rPr>
        <w:t>distributeBy</w:t>
      </w:r>
      <w:proofErr w:type="gramEnd"/>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sortBy</w:t>
      </w:r>
      <w:proofErr w:type="gramEnd"/>
      <w:r w:rsidRPr="0008531D">
        <w:rPr>
          <w:rFonts w:ascii="Courier New" w:eastAsia="宋体" w:hAnsi="Courier New" w:cs="Courier New"/>
          <w:color w:val="000000"/>
          <w:kern w:val="0"/>
          <w:sz w:val="24"/>
          <w:szCs w:val="24"/>
          <w:shd w:val="clear" w:color="auto" w:fill="FFFFFF"/>
        </w:rPr>
        <w:t>? ) src_alias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TRANSFORM '(' expression (',' expression)*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inRowFormat</w:t>
      </w:r>
      <w:proofErr w:type="gramEnd"/>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'my_reduce_script'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 AS</w:t>
      </w:r>
      <w:proofErr w:type="gramEnd"/>
      <w:r w:rsidRPr="0008531D">
        <w:rPr>
          <w:rFonts w:ascii="Courier New" w:eastAsia="宋体" w:hAnsi="Courier New" w:cs="Courier New"/>
          <w:color w:val="000000"/>
          <w:kern w:val="0"/>
          <w:sz w:val="24"/>
          <w:szCs w:val="24"/>
          <w:shd w:val="clear" w:color="auto" w:fill="FFFFFF"/>
        </w:rPr>
        <w:t xml:space="preserve"> colName (',' colName)*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outRowFormat</w:t>
      </w:r>
      <w:proofErr w:type="gramEnd"/>
      <w:r w:rsidRPr="0008531D">
        <w:rPr>
          <w:rFonts w:ascii="Courier New" w:eastAsia="宋体" w:hAnsi="Courier New" w:cs="Courier New"/>
          <w:color w:val="000000"/>
          <w:kern w:val="0"/>
          <w:sz w:val="24"/>
          <w:szCs w:val="24"/>
          <w:shd w:val="clear" w:color="auto" w:fill="FFFFFF"/>
        </w:rPr>
        <w:t>)? (</w:t>
      </w:r>
      <w:proofErr w:type="gramStart"/>
      <w:r w:rsidRPr="0008531D">
        <w:rPr>
          <w:rFonts w:ascii="Courier New" w:eastAsia="宋体" w:hAnsi="Courier New" w:cs="Courier New"/>
          <w:color w:val="000000"/>
          <w:kern w:val="0"/>
          <w:sz w:val="24"/>
          <w:szCs w:val="24"/>
          <w:shd w:val="clear" w:color="auto" w:fill="FFFFFF"/>
        </w:rPr>
        <w:t>outRecordReader</w:t>
      </w:r>
      <w:proofErr w:type="gramEnd"/>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 #1:</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 xml:space="preserve">  FROM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pv_users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MAP pv_users.userid, pv_users.date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'map_script'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w:t>
      </w:r>
      <w:proofErr w:type="gramStart"/>
      <w:r w:rsidRPr="0008531D">
        <w:rPr>
          <w:rFonts w:ascii="Courier New" w:eastAsia="宋体" w:hAnsi="Courier New" w:cs="Courier New"/>
          <w:color w:val="000000"/>
          <w:kern w:val="0"/>
          <w:sz w:val="24"/>
          <w:szCs w:val="24"/>
          <w:shd w:val="clear" w:color="auto" w:fill="FFFFFF"/>
        </w:rPr>
        <w:t>dt</w:t>
      </w:r>
      <w:proofErr w:type="gramEnd"/>
      <w:r w:rsidRPr="0008531D">
        <w:rPr>
          <w:rFonts w:ascii="Courier New" w:eastAsia="宋体" w:hAnsi="Courier New" w:cs="Courier New"/>
          <w:color w:val="000000"/>
          <w:kern w:val="0"/>
          <w:sz w:val="24"/>
          <w:szCs w:val="24"/>
          <w:shd w:val="clear" w:color="auto" w:fill="FFFFFF"/>
        </w:rPr>
        <w:t>, uid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CLUSTER BY </w:t>
      </w:r>
      <w:proofErr w:type="gramStart"/>
      <w:r w:rsidRPr="0008531D">
        <w:rPr>
          <w:rFonts w:ascii="Courier New" w:eastAsia="宋体" w:hAnsi="Courier New" w:cs="Courier New"/>
          <w:color w:val="000000"/>
          <w:kern w:val="0"/>
          <w:sz w:val="24"/>
          <w:szCs w:val="24"/>
          <w:shd w:val="clear" w:color="auto" w:fill="FFFFFF"/>
        </w:rPr>
        <w:t>dt</w:t>
      </w:r>
      <w:proofErr w:type="gramEnd"/>
      <w:r w:rsidRPr="0008531D">
        <w:rPr>
          <w:rFonts w:ascii="Courier New" w:eastAsia="宋体" w:hAnsi="Courier New" w:cs="Courier New"/>
          <w:color w:val="000000"/>
          <w:kern w:val="0"/>
          <w:sz w:val="24"/>
          <w:szCs w:val="24"/>
          <w:shd w:val="clear" w:color="auto" w:fill="FFFFFF"/>
        </w:rPr>
        <w:t>) map_output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INSERT OVERWRITE TABLE pv_users_reduced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REDUCE map_output.dt, map_output.uid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'reduce_script'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date, count;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pv_users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w:t>
      </w:r>
      <w:proofErr w:type="gramStart"/>
      <w:r w:rsidRPr="0008531D">
        <w:rPr>
          <w:rFonts w:ascii="Courier New" w:eastAsia="宋体" w:hAnsi="Courier New" w:cs="Courier New"/>
          <w:color w:val="000000"/>
          <w:kern w:val="0"/>
          <w:sz w:val="24"/>
          <w:szCs w:val="24"/>
          <w:shd w:val="clear" w:color="auto" w:fill="FFFFFF"/>
        </w:rPr>
        <w:t>TRANSFORM(</w:t>
      </w:r>
      <w:proofErr w:type="gramEnd"/>
      <w:r w:rsidRPr="0008531D">
        <w:rPr>
          <w:rFonts w:ascii="Courier New" w:eastAsia="宋体" w:hAnsi="Courier New" w:cs="Courier New"/>
          <w:color w:val="000000"/>
          <w:kern w:val="0"/>
          <w:sz w:val="24"/>
          <w:szCs w:val="24"/>
          <w:shd w:val="clear" w:color="auto" w:fill="FFFFFF"/>
        </w:rPr>
        <w:t>pv_users.userid, pv_users.date)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'map_script'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w:t>
      </w:r>
      <w:proofErr w:type="gramStart"/>
      <w:r w:rsidRPr="0008531D">
        <w:rPr>
          <w:rFonts w:ascii="Courier New" w:eastAsia="宋体" w:hAnsi="Courier New" w:cs="Courier New"/>
          <w:color w:val="000000"/>
          <w:kern w:val="0"/>
          <w:sz w:val="24"/>
          <w:szCs w:val="24"/>
          <w:shd w:val="clear" w:color="auto" w:fill="FFFFFF"/>
        </w:rPr>
        <w:t>dt</w:t>
      </w:r>
      <w:proofErr w:type="gramEnd"/>
      <w:r w:rsidRPr="0008531D">
        <w:rPr>
          <w:rFonts w:ascii="Courier New" w:eastAsia="宋体" w:hAnsi="Courier New" w:cs="Courier New"/>
          <w:color w:val="000000"/>
          <w:kern w:val="0"/>
          <w:sz w:val="24"/>
          <w:szCs w:val="24"/>
          <w:shd w:val="clear" w:color="auto" w:fill="FFFFFF"/>
        </w:rPr>
        <w:t>, uid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CLUSTER BY </w:t>
      </w:r>
      <w:proofErr w:type="gramStart"/>
      <w:r w:rsidRPr="0008531D">
        <w:rPr>
          <w:rFonts w:ascii="Courier New" w:eastAsia="宋体" w:hAnsi="Courier New" w:cs="Courier New"/>
          <w:color w:val="000000"/>
          <w:kern w:val="0"/>
          <w:sz w:val="24"/>
          <w:szCs w:val="24"/>
          <w:shd w:val="clear" w:color="auto" w:fill="FFFFFF"/>
        </w:rPr>
        <w:t>dt</w:t>
      </w:r>
      <w:proofErr w:type="gramEnd"/>
      <w:r w:rsidRPr="0008531D">
        <w:rPr>
          <w:rFonts w:ascii="Courier New" w:eastAsia="宋体" w:hAnsi="Courier New" w:cs="Courier New"/>
          <w:color w:val="000000"/>
          <w:kern w:val="0"/>
          <w:sz w:val="24"/>
          <w:szCs w:val="24"/>
          <w:shd w:val="clear" w:color="auto" w:fill="FFFFFF"/>
        </w:rPr>
        <w:t>) map_output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INSERT OVERWRITE TABLE pv_users_reduced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w:t>
      </w:r>
      <w:proofErr w:type="gramStart"/>
      <w:r w:rsidRPr="0008531D">
        <w:rPr>
          <w:rFonts w:ascii="Courier New" w:eastAsia="宋体" w:hAnsi="Courier New" w:cs="Courier New"/>
          <w:color w:val="000000"/>
          <w:kern w:val="0"/>
          <w:sz w:val="24"/>
          <w:szCs w:val="24"/>
          <w:shd w:val="clear" w:color="auto" w:fill="FFFFFF"/>
        </w:rPr>
        <w:t>TRANSFORM(</w:t>
      </w:r>
      <w:proofErr w:type="gramEnd"/>
      <w:r w:rsidRPr="0008531D">
        <w:rPr>
          <w:rFonts w:ascii="Courier New" w:eastAsia="宋体" w:hAnsi="Courier New" w:cs="Courier New"/>
          <w:color w:val="000000"/>
          <w:kern w:val="0"/>
          <w:sz w:val="24"/>
          <w:szCs w:val="24"/>
          <w:shd w:val="clear" w:color="auto" w:fill="FFFFFF"/>
        </w:rPr>
        <w:t>map_output.dt, map_output.uid)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'reduce_script'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date, count;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 #2</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src</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w:t>
      </w:r>
      <w:proofErr w:type="gramStart"/>
      <w:r w:rsidRPr="0008531D">
        <w:rPr>
          <w:rFonts w:ascii="Courier New" w:eastAsia="宋体" w:hAnsi="Courier New" w:cs="Courier New"/>
          <w:color w:val="000000"/>
          <w:kern w:val="0"/>
          <w:sz w:val="24"/>
          <w:szCs w:val="24"/>
          <w:shd w:val="clear" w:color="auto" w:fill="FFFFFF"/>
        </w:rPr>
        <w:t>TRANSFORM(</w:t>
      </w:r>
      <w:proofErr w:type="gramEnd"/>
      <w:r w:rsidRPr="0008531D">
        <w:rPr>
          <w:rFonts w:ascii="Courier New" w:eastAsia="宋体" w:hAnsi="Courier New" w:cs="Courier New"/>
          <w:color w:val="000000"/>
          <w:kern w:val="0"/>
          <w:sz w:val="24"/>
          <w:szCs w:val="24"/>
          <w:shd w:val="clear" w:color="auto" w:fill="FFFFFF"/>
        </w:rPr>
        <w:t>src.key, src.value) ROW FORMAT SERDE 'org.apache.hadoop.hive.contrib.serde2.TypedBytesSerDe'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'/bin/cat'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(tkey, tvalue) ROW FORMAT SERDE 'org.apache.hadoop.hive.contrib.serde2.TypedBytesSerDe'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RECORDREADER 'org.apache.hadoop.hive.ql.exec.TypedBytesRecordReader'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 tmap</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INSERT OVERWRITE TABLE dest1 SELECT tkey, tvalue</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75" w:name="LanguageManualTransform-SchemalessMapred"/>
      <w:bookmarkEnd w:id="75"/>
      <w:r w:rsidRPr="0008531D">
        <w:rPr>
          <w:rFonts w:ascii="Helvetica" w:eastAsia="宋体" w:hAnsi="Helvetica" w:cs="Helvetica"/>
          <w:b/>
          <w:bCs/>
          <w:color w:val="003366"/>
          <w:kern w:val="0"/>
          <w:sz w:val="36"/>
          <w:szCs w:val="36"/>
          <w:shd w:val="clear" w:color="auto" w:fill="FFFFFF"/>
        </w:rPr>
        <w:t>Schema-less Map-reduce Scripts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If there is no</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AS</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clause after</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USING my_script</w:t>
      </w:r>
      <w:r w:rsidRPr="0008531D">
        <w:rPr>
          <w:rFonts w:ascii="Helvetica" w:eastAsia="宋体" w:hAnsi="Helvetica" w:cs="Helvetica"/>
          <w:color w:val="000000"/>
          <w:kern w:val="0"/>
          <w:sz w:val="20"/>
          <w:szCs w:val="20"/>
          <w:shd w:val="clear" w:color="auto" w:fill="FFFFFF"/>
        </w:rPr>
        <w:t>, Hive assumes that the output of the script contains 2 parts: key which is before the first tab, and value which is the rest after the first tab. Note that this is different from specifying</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AS key, value</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because in that case, value will only contain the portion between the first tab and the second tab if there are multiple tabs.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Note that we can directly do</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CLUSTER BY key</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without specifying the output schema of the scripts.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FROM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 xml:space="preserve">    FROM pv_users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MAP pv_users.userid, pv_users.date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'map_script'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CLUSTER BY key) map_output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INSERT OVERWRITE TABLE pv_users_reduced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REDUCE map_output.key, map_output.value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'reduce_script'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date, count;</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76" w:name="LanguageManualTransform-Typingtheoutputo"/>
      <w:bookmarkEnd w:id="76"/>
      <w:r w:rsidRPr="0008531D">
        <w:rPr>
          <w:rFonts w:ascii="Helvetica" w:eastAsia="宋体" w:hAnsi="Helvetica" w:cs="Helvetica"/>
          <w:b/>
          <w:bCs/>
          <w:color w:val="003366"/>
          <w:kern w:val="0"/>
          <w:sz w:val="36"/>
          <w:szCs w:val="36"/>
          <w:shd w:val="clear" w:color="auto" w:fill="FFFFFF"/>
        </w:rPr>
        <w:t>Typing the output of TRANSFORM</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output fields from a script are typed as strings by default; for example in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w:t>
      </w:r>
      <w:proofErr w:type="gramStart"/>
      <w:r w:rsidRPr="0008531D">
        <w:rPr>
          <w:rFonts w:ascii="Courier New" w:eastAsia="宋体" w:hAnsi="Courier New" w:cs="Courier New"/>
          <w:color w:val="000000"/>
          <w:kern w:val="0"/>
          <w:sz w:val="24"/>
          <w:szCs w:val="24"/>
          <w:shd w:val="clear" w:color="auto" w:fill="FFFFFF"/>
        </w:rPr>
        <w:t>TRANSFORM(</w:t>
      </w:r>
      <w:proofErr w:type="gramEnd"/>
      <w:r w:rsidRPr="0008531D">
        <w:rPr>
          <w:rFonts w:ascii="Courier New" w:eastAsia="宋体" w:hAnsi="Courier New" w:cs="Courier New"/>
          <w:color w:val="000000"/>
          <w:kern w:val="0"/>
          <w:sz w:val="24"/>
          <w:szCs w:val="24"/>
          <w:shd w:val="clear" w:color="auto" w:fill="FFFFFF"/>
        </w:rPr>
        <w:t>stuff)</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thing1, thing2</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They can be immediately casted with the syntax:</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SELECT </w:t>
      </w:r>
      <w:proofErr w:type="gramStart"/>
      <w:r w:rsidRPr="0008531D">
        <w:rPr>
          <w:rFonts w:ascii="Courier New" w:eastAsia="宋体" w:hAnsi="Courier New" w:cs="Courier New"/>
          <w:color w:val="000000"/>
          <w:kern w:val="0"/>
          <w:sz w:val="24"/>
          <w:szCs w:val="24"/>
          <w:shd w:val="clear" w:color="auto" w:fill="FFFFFF"/>
        </w:rPr>
        <w:t>TRANSFORM(</w:t>
      </w:r>
      <w:proofErr w:type="gramEnd"/>
      <w:r w:rsidRPr="0008531D">
        <w:rPr>
          <w:rFonts w:ascii="Courier New" w:eastAsia="宋体" w:hAnsi="Courier New" w:cs="Courier New"/>
          <w:color w:val="000000"/>
          <w:kern w:val="0"/>
          <w:sz w:val="24"/>
          <w:szCs w:val="24"/>
          <w:shd w:val="clear" w:color="auto" w:fill="FFFFFF"/>
        </w:rPr>
        <w:t>stuff)</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USING 'script'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AS (thing1 INT, thing2 INT)</w:t>
      </w:r>
    </w:p>
    <w:p w:rsidR="0008531D" w:rsidRDefault="0008531D">
      <w:pPr>
        <w:widowControl/>
        <w:jc w:val="left"/>
        <w:rPr>
          <w:rFonts w:ascii="Arial" w:eastAsia="宋体" w:hAnsi="Arial" w:cs="Arial"/>
          <w:kern w:val="0"/>
          <w:sz w:val="16"/>
          <w:szCs w:val="16"/>
        </w:rPr>
      </w:pPr>
      <w:r>
        <w:rPr>
          <w:rFonts w:ascii="Arial" w:eastAsia="宋体" w:hAnsi="Arial" w:cs="Arial"/>
          <w:kern w:val="0"/>
          <w:sz w:val="16"/>
          <w:szCs w:val="16"/>
        </w:rPr>
        <w:br w:type="page"/>
      </w:r>
    </w:p>
    <w:p w:rsidR="0008531D" w:rsidRPr="0008531D" w:rsidRDefault="0008531D" w:rsidP="0008531D">
      <w:pPr>
        <w:widowControl/>
        <w:spacing w:before="408" w:after="107"/>
        <w:jc w:val="left"/>
        <w:outlineLvl w:val="0"/>
        <w:rPr>
          <w:rFonts w:ascii="Helvetica" w:eastAsia="宋体" w:hAnsi="Helvetica" w:cs="Helvetica"/>
          <w:b/>
          <w:bCs/>
          <w:color w:val="003366"/>
          <w:kern w:val="36"/>
          <w:sz w:val="42"/>
          <w:szCs w:val="42"/>
          <w:shd w:val="clear" w:color="auto" w:fill="FFFFFF"/>
        </w:rPr>
      </w:pPr>
      <w:bookmarkStart w:id="77" w:name="LanguageManualUDF-HiveUserDefinedFunctio"/>
      <w:bookmarkEnd w:id="77"/>
      <w:r w:rsidRPr="0008531D">
        <w:rPr>
          <w:rFonts w:ascii="Helvetica" w:eastAsia="宋体" w:hAnsi="Helvetica" w:cs="Helvetica"/>
          <w:b/>
          <w:bCs/>
          <w:color w:val="003366"/>
          <w:kern w:val="36"/>
          <w:sz w:val="42"/>
          <w:szCs w:val="42"/>
          <w:shd w:val="clear" w:color="auto" w:fill="FFFFFF"/>
        </w:rPr>
        <w:lastRenderedPageBreak/>
        <w:t>Hive User Defined Functions</w:t>
      </w:r>
    </w:p>
    <w:p w:rsidR="0008531D" w:rsidRPr="0008531D" w:rsidRDefault="0008531D" w:rsidP="00E528CF">
      <w:pPr>
        <w:widowControl/>
        <w:numPr>
          <w:ilvl w:val="0"/>
          <w:numId w:val="28"/>
        </w:numPr>
        <w:spacing w:line="260" w:lineRule="atLeast"/>
        <w:jc w:val="left"/>
        <w:rPr>
          <w:rFonts w:ascii="Helvetica" w:eastAsia="宋体" w:hAnsi="Helvetica" w:cs="Helvetica"/>
          <w:color w:val="000000"/>
          <w:kern w:val="0"/>
          <w:sz w:val="20"/>
          <w:szCs w:val="20"/>
          <w:shd w:val="clear" w:color="auto" w:fill="FFFFFF"/>
        </w:rPr>
      </w:pPr>
      <w:hyperlink r:id="rId143" w:anchor="LanguageManualUDF-HiveUserDefinedFunctions" w:history="1">
        <w:r w:rsidRPr="0008531D">
          <w:rPr>
            <w:rFonts w:ascii="Helvetica" w:eastAsia="宋体" w:hAnsi="Helvetica" w:cs="Helvetica"/>
            <w:color w:val="003366"/>
            <w:kern w:val="0"/>
            <w:sz w:val="20"/>
            <w:u w:val="single"/>
          </w:rPr>
          <w:t>Hive User Defined Functions</w:t>
        </w:r>
      </w:hyperlink>
    </w:p>
    <w:p w:rsidR="0008531D" w:rsidRPr="0008531D" w:rsidRDefault="0008531D" w:rsidP="00E528CF">
      <w:pPr>
        <w:widowControl/>
        <w:numPr>
          <w:ilvl w:val="1"/>
          <w:numId w:val="28"/>
        </w:numPr>
        <w:spacing w:line="260" w:lineRule="atLeast"/>
        <w:jc w:val="left"/>
        <w:rPr>
          <w:rFonts w:ascii="Helvetica" w:eastAsia="宋体" w:hAnsi="Helvetica" w:cs="Helvetica"/>
          <w:color w:val="000000"/>
          <w:kern w:val="0"/>
          <w:sz w:val="20"/>
          <w:szCs w:val="20"/>
          <w:shd w:val="clear" w:color="auto" w:fill="FFFFFF"/>
        </w:rPr>
      </w:pPr>
      <w:hyperlink r:id="rId144" w:anchor="LanguageManualUDF-BuiltinOperators" w:history="1">
        <w:r w:rsidRPr="0008531D">
          <w:rPr>
            <w:rFonts w:ascii="Helvetica" w:eastAsia="宋体" w:hAnsi="Helvetica" w:cs="Helvetica"/>
            <w:color w:val="003366"/>
            <w:kern w:val="0"/>
            <w:sz w:val="20"/>
            <w:u w:val="single"/>
          </w:rPr>
          <w:t>Built-in Operators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45" w:anchor="LanguageManualUDF-RelationalOperators" w:history="1">
        <w:r w:rsidRPr="0008531D">
          <w:rPr>
            <w:rFonts w:ascii="Helvetica" w:eastAsia="宋体" w:hAnsi="Helvetica" w:cs="Helvetica"/>
            <w:color w:val="003366"/>
            <w:kern w:val="0"/>
            <w:sz w:val="20"/>
            <w:u w:val="single"/>
          </w:rPr>
          <w:t>Relational Operators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46" w:anchor="LanguageManualUDF-ArithmeticOperators" w:history="1">
        <w:r w:rsidRPr="0008531D">
          <w:rPr>
            <w:rFonts w:ascii="Helvetica" w:eastAsia="宋体" w:hAnsi="Helvetica" w:cs="Helvetica"/>
            <w:color w:val="003366"/>
            <w:kern w:val="0"/>
            <w:sz w:val="20"/>
            <w:u w:val="single"/>
          </w:rPr>
          <w:t>Arithmetic Operators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47" w:anchor="LanguageManualUDF-LogicalOperators" w:history="1">
        <w:r w:rsidRPr="0008531D">
          <w:rPr>
            <w:rFonts w:ascii="Helvetica" w:eastAsia="宋体" w:hAnsi="Helvetica" w:cs="Helvetica"/>
            <w:color w:val="003366"/>
            <w:kern w:val="0"/>
            <w:sz w:val="20"/>
            <w:u w:val="single"/>
          </w:rPr>
          <w:t>Logical Operators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48" w:anchor="LanguageManualUDF-ComplexTypeConstructors" w:history="1">
        <w:r w:rsidRPr="0008531D">
          <w:rPr>
            <w:rFonts w:ascii="Helvetica" w:eastAsia="宋体" w:hAnsi="Helvetica" w:cs="Helvetica"/>
            <w:color w:val="003366"/>
            <w:kern w:val="0"/>
            <w:sz w:val="20"/>
            <w:u w:val="single"/>
          </w:rPr>
          <w:t>Complex Type Constructors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49" w:anchor="LanguageManualUDF-OperatorsonComplexTypes" w:history="1">
        <w:r w:rsidRPr="0008531D">
          <w:rPr>
            <w:rFonts w:ascii="Helvetica" w:eastAsia="宋体" w:hAnsi="Helvetica" w:cs="Helvetica"/>
            <w:color w:val="003366"/>
            <w:kern w:val="0"/>
            <w:sz w:val="20"/>
            <w:u w:val="single"/>
          </w:rPr>
          <w:t>Operators on Complex Types</w:t>
        </w:r>
      </w:hyperlink>
    </w:p>
    <w:p w:rsidR="0008531D" w:rsidRPr="0008531D" w:rsidRDefault="0008531D" w:rsidP="00E528CF">
      <w:pPr>
        <w:widowControl/>
        <w:numPr>
          <w:ilvl w:val="1"/>
          <w:numId w:val="28"/>
        </w:numPr>
        <w:spacing w:line="260" w:lineRule="atLeast"/>
        <w:jc w:val="left"/>
        <w:rPr>
          <w:rFonts w:ascii="Helvetica" w:eastAsia="宋体" w:hAnsi="Helvetica" w:cs="Helvetica"/>
          <w:color w:val="000000"/>
          <w:kern w:val="0"/>
          <w:sz w:val="20"/>
          <w:szCs w:val="20"/>
          <w:shd w:val="clear" w:color="auto" w:fill="FFFFFF"/>
        </w:rPr>
      </w:pPr>
      <w:hyperlink r:id="rId150" w:anchor="LanguageManualUDF-BuiltinFunctions" w:history="1">
        <w:r w:rsidRPr="0008531D">
          <w:rPr>
            <w:rFonts w:ascii="Helvetica" w:eastAsia="宋体" w:hAnsi="Helvetica" w:cs="Helvetica"/>
            <w:color w:val="003366"/>
            <w:kern w:val="0"/>
            <w:sz w:val="20"/>
            <w:u w:val="single"/>
          </w:rPr>
          <w:t>Built-in Functions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51" w:anchor="LanguageManualUDF-MathematicalFunctions" w:history="1">
        <w:r w:rsidRPr="0008531D">
          <w:rPr>
            <w:rFonts w:ascii="Helvetica" w:eastAsia="宋体" w:hAnsi="Helvetica" w:cs="Helvetica"/>
            <w:color w:val="003366"/>
            <w:kern w:val="0"/>
            <w:sz w:val="20"/>
            <w:u w:val="single"/>
          </w:rPr>
          <w:t>Mathematical Functions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52" w:anchor="LanguageManualUDF-CollectionFunctions" w:history="1">
        <w:r w:rsidRPr="0008531D">
          <w:rPr>
            <w:rFonts w:ascii="Helvetica" w:eastAsia="宋体" w:hAnsi="Helvetica" w:cs="Helvetica"/>
            <w:color w:val="003366"/>
            <w:kern w:val="0"/>
            <w:sz w:val="20"/>
            <w:u w:val="single"/>
          </w:rPr>
          <w:t>Collection Functions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53" w:anchor="LanguageManualUDF-TypeConversionFunctions" w:history="1">
        <w:r w:rsidRPr="0008531D">
          <w:rPr>
            <w:rFonts w:ascii="Helvetica" w:eastAsia="宋体" w:hAnsi="Helvetica" w:cs="Helvetica"/>
            <w:color w:val="003366"/>
            <w:kern w:val="0"/>
            <w:sz w:val="20"/>
            <w:u w:val="single"/>
          </w:rPr>
          <w:t>Type Conversion Functions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54" w:anchor="LanguageManualUDF-DateFunctions" w:history="1">
        <w:r w:rsidRPr="0008531D">
          <w:rPr>
            <w:rFonts w:ascii="Helvetica" w:eastAsia="宋体" w:hAnsi="Helvetica" w:cs="Helvetica"/>
            <w:color w:val="003366"/>
            <w:kern w:val="0"/>
            <w:sz w:val="20"/>
            <w:u w:val="single"/>
          </w:rPr>
          <w:t>Date Functions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55" w:anchor="LanguageManualUDF-ConditionalFunctions" w:history="1">
        <w:r w:rsidRPr="0008531D">
          <w:rPr>
            <w:rFonts w:ascii="Helvetica" w:eastAsia="宋体" w:hAnsi="Helvetica" w:cs="Helvetica"/>
            <w:color w:val="003366"/>
            <w:kern w:val="0"/>
            <w:sz w:val="20"/>
            <w:u w:val="single"/>
          </w:rPr>
          <w:t>Conditional Functions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56" w:anchor="LanguageManualUDF-StringFunctions" w:history="1">
        <w:r w:rsidRPr="0008531D">
          <w:rPr>
            <w:rFonts w:ascii="Helvetica" w:eastAsia="宋体" w:hAnsi="Helvetica" w:cs="Helvetica"/>
            <w:color w:val="003366"/>
            <w:kern w:val="0"/>
            <w:sz w:val="20"/>
            <w:u w:val="single"/>
          </w:rPr>
          <w:t>String Functions</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57" w:anchor="LanguageManualUDF-Misc.Functions" w:history="1">
        <w:r w:rsidRPr="0008531D">
          <w:rPr>
            <w:rFonts w:ascii="Helvetica" w:eastAsia="宋体" w:hAnsi="Helvetica" w:cs="Helvetica"/>
            <w:color w:val="003366"/>
            <w:kern w:val="0"/>
            <w:sz w:val="20"/>
            <w:u w:val="single"/>
          </w:rPr>
          <w:t>Misc. Functions</w:t>
        </w:r>
      </w:hyperlink>
    </w:p>
    <w:p w:rsidR="0008531D" w:rsidRPr="0008531D" w:rsidRDefault="0008531D" w:rsidP="00E528CF">
      <w:pPr>
        <w:widowControl/>
        <w:numPr>
          <w:ilvl w:val="3"/>
          <w:numId w:val="28"/>
        </w:numPr>
        <w:spacing w:line="260" w:lineRule="atLeast"/>
        <w:jc w:val="left"/>
        <w:rPr>
          <w:rFonts w:ascii="Helvetica" w:eastAsia="宋体" w:hAnsi="Helvetica" w:cs="Helvetica"/>
          <w:color w:val="000000"/>
          <w:kern w:val="0"/>
          <w:sz w:val="20"/>
          <w:szCs w:val="20"/>
          <w:shd w:val="clear" w:color="auto" w:fill="FFFFFF"/>
        </w:rPr>
      </w:pPr>
      <w:hyperlink r:id="rId158" w:anchor="LanguageManualUDF-xpath" w:history="1">
        <w:r w:rsidRPr="0008531D">
          <w:rPr>
            <w:rFonts w:ascii="Helvetica" w:eastAsia="宋体" w:hAnsi="Helvetica" w:cs="Helvetica"/>
            <w:color w:val="003366"/>
            <w:kern w:val="0"/>
            <w:sz w:val="20"/>
            <w:u w:val="single"/>
          </w:rPr>
          <w:t>xpath</w:t>
        </w:r>
      </w:hyperlink>
    </w:p>
    <w:p w:rsidR="0008531D" w:rsidRPr="0008531D" w:rsidRDefault="0008531D" w:rsidP="00E528CF">
      <w:pPr>
        <w:widowControl/>
        <w:numPr>
          <w:ilvl w:val="3"/>
          <w:numId w:val="28"/>
        </w:numPr>
        <w:spacing w:line="260" w:lineRule="atLeast"/>
        <w:jc w:val="left"/>
        <w:rPr>
          <w:rFonts w:ascii="Helvetica" w:eastAsia="宋体" w:hAnsi="Helvetica" w:cs="Helvetica"/>
          <w:color w:val="000000"/>
          <w:kern w:val="0"/>
          <w:sz w:val="20"/>
          <w:szCs w:val="20"/>
          <w:shd w:val="clear" w:color="auto" w:fill="FFFFFF"/>
        </w:rPr>
      </w:pPr>
      <w:hyperlink r:id="rId159" w:anchor="LanguageManualUDF-getjsonobject" w:history="1">
        <w:r w:rsidRPr="0008531D">
          <w:rPr>
            <w:rFonts w:ascii="Helvetica" w:eastAsia="宋体" w:hAnsi="Helvetica" w:cs="Helvetica"/>
            <w:color w:val="003366"/>
            <w:kern w:val="0"/>
            <w:sz w:val="20"/>
            <w:u w:val="single"/>
          </w:rPr>
          <w:t>get_json_object</w:t>
        </w:r>
      </w:hyperlink>
    </w:p>
    <w:p w:rsidR="0008531D" w:rsidRPr="0008531D" w:rsidRDefault="0008531D" w:rsidP="00E528CF">
      <w:pPr>
        <w:widowControl/>
        <w:numPr>
          <w:ilvl w:val="1"/>
          <w:numId w:val="28"/>
        </w:numPr>
        <w:spacing w:line="260" w:lineRule="atLeast"/>
        <w:jc w:val="left"/>
        <w:rPr>
          <w:rFonts w:ascii="Helvetica" w:eastAsia="宋体" w:hAnsi="Helvetica" w:cs="Helvetica"/>
          <w:color w:val="000000"/>
          <w:kern w:val="0"/>
          <w:sz w:val="20"/>
          <w:szCs w:val="20"/>
          <w:shd w:val="clear" w:color="auto" w:fill="FFFFFF"/>
        </w:rPr>
      </w:pPr>
      <w:hyperlink r:id="rId160" w:anchor="LanguageManualUDF-BuiltinAggregateFunctions%28UDAF%29" w:history="1">
        <w:r w:rsidRPr="0008531D">
          <w:rPr>
            <w:rFonts w:ascii="Helvetica" w:eastAsia="宋体" w:hAnsi="Helvetica" w:cs="Helvetica"/>
            <w:color w:val="003366"/>
            <w:kern w:val="0"/>
            <w:sz w:val="20"/>
            <w:u w:val="single"/>
          </w:rPr>
          <w:t>Built-in Aggregate Functions (UDAF)</w:t>
        </w:r>
      </w:hyperlink>
    </w:p>
    <w:p w:rsidR="0008531D" w:rsidRPr="0008531D" w:rsidRDefault="0008531D" w:rsidP="00E528CF">
      <w:pPr>
        <w:widowControl/>
        <w:numPr>
          <w:ilvl w:val="1"/>
          <w:numId w:val="28"/>
        </w:numPr>
        <w:spacing w:line="260" w:lineRule="atLeast"/>
        <w:jc w:val="left"/>
        <w:rPr>
          <w:rFonts w:ascii="Helvetica" w:eastAsia="宋体" w:hAnsi="Helvetica" w:cs="Helvetica"/>
          <w:color w:val="000000"/>
          <w:kern w:val="0"/>
          <w:sz w:val="20"/>
          <w:szCs w:val="20"/>
          <w:shd w:val="clear" w:color="auto" w:fill="FFFFFF"/>
        </w:rPr>
      </w:pPr>
      <w:hyperlink r:id="rId161" w:anchor="LanguageManualUDF-BuiltinTableGeneratingFunctions%28UDTF%29" w:history="1">
        <w:r w:rsidRPr="0008531D">
          <w:rPr>
            <w:rFonts w:ascii="Helvetica" w:eastAsia="宋体" w:hAnsi="Helvetica" w:cs="Helvetica"/>
            <w:color w:val="003366"/>
            <w:kern w:val="0"/>
            <w:sz w:val="20"/>
            <w:u w:val="single"/>
          </w:rPr>
          <w:t>Built-in Table-Generating Functions (UDTF)</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62" w:anchor="LanguageManualUDF-explode" w:history="1">
        <w:r w:rsidRPr="0008531D">
          <w:rPr>
            <w:rFonts w:ascii="Helvetica" w:eastAsia="宋体" w:hAnsi="Helvetica" w:cs="Helvetica"/>
            <w:color w:val="003366"/>
            <w:kern w:val="0"/>
            <w:sz w:val="20"/>
            <w:u w:val="single"/>
          </w:rPr>
          <w:t>explode</w:t>
        </w:r>
      </w:hyperlink>
    </w:p>
    <w:p w:rsidR="0008531D" w:rsidRPr="0008531D" w:rsidRDefault="0008531D" w:rsidP="00E528CF">
      <w:pPr>
        <w:widowControl/>
        <w:numPr>
          <w:ilvl w:val="2"/>
          <w:numId w:val="28"/>
        </w:numPr>
        <w:spacing w:line="260" w:lineRule="atLeast"/>
        <w:jc w:val="left"/>
        <w:rPr>
          <w:rFonts w:ascii="Helvetica" w:eastAsia="宋体" w:hAnsi="Helvetica" w:cs="Helvetica"/>
          <w:color w:val="000000"/>
          <w:kern w:val="0"/>
          <w:sz w:val="20"/>
          <w:szCs w:val="20"/>
          <w:shd w:val="clear" w:color="auto" w:fill="FFFFFF"/>
        </w:rPr>
      </w:pPr>
      <w:hyperlink r:id="rId163" w:anchor="LanguageManualUDF-jsontuple" w:history="1">
        <w:r w:rsidRPr="0008531D">
          <w:rPr>
            <w:rFonts w:ascii="Helvetica" w:eastAsia="宋体" w:hAnsi="Helvetica" w:cs="Helvetica"/>
            <w:color w:val="003366"/>
            <w:kern w:val="0"/>
            <w:sz w:val="20"/>
            <w:u w:val="single"/>
          </w:rPr>
          <w:t>json_tuple</w:t>
        </w:r>
      </w:hyperlink>
    </w:p>
    <w:p w:rsidR="0008531D" w:rsidRPr="0008531D" w:rsidRDefault="0008531D" w:rsidP="00E528CF">
      <w:pPr>
        <w:widowControl/>
        <w:numPr>
          <w:ilvl w:val="1"/>
          <w:numId w:val="28"/>
        </w:numPr>
        <w:spacing w:line="260" w:lineRule="atLeast"/>
        <w:jc w:val="left"/>
        <w:rPr>
          <w:rFonts w:ascii="Helvetica" w:eastAsia="宋体" w:hAnsi="Helvetica" w:cs="Helvetica"/>
          <w:color w:val="000000"/>
          <w:kern w:val="0"/>
          <w:sz w:val="20"/>
          <w:szCs w:val="20"/>
          <w:shd w:val="clear" w:color="auto" w:fill="FFFFFF"/>
        </w:rPr>
      </w:pPr>
      <w:hyperlink r:id="rId164" w:anchor="LanguageManualUDF-GROUPingandSORTingonf%28column%29" w:history="1">
        <w:r w:rsidRPr="0008531D">
          <w:rPr>
            <w:rFonts w:ascii="Helvetica" w:eastAsia="宋体" w:hAnsi="Helvetica" w:cs="Helvetica"/>
            <w:color w:val="003366"/>
            <w:kern w:val="0"/>
            <w:sz w:val="20"/>
            <w:u w:val="single"/>
          </w:rPr>
          <w:t>GROUPing and SORTing on f(column)</w:t>
        </w:r>
      </w:hyperlink>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In the CLI, use the commands below to show the latest documentation: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SHOW FUNCTIONS;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DESCRIBE FUNCTION &lt;function_name&gt;;</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78" w:name="LanguageManualUDF-BuiltinOperators"/>
      <w:bookmarkEnd w:id="78"/>
      <w:r w:rsidRPr="0008531D">
        <w:rPr>
          <w:rFonts w:ascii="Helvetica" w:eastAsia="宋体" w:hAnsi="Helvetica" w:cs="Helvetica"/>
          <w:b/>
          <w:bCs/>
          <w:color w:val="003366"/>
          <w:kern w:val="0"/>
          <w:sz w:val="36"/>
          <w:szCs w:val="36"/>
          <w:shd w:val="clear" w:color="auto" w:fill="FFFFFF"/>
        </w:rPr>
        <w:t>Built-in Operators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79" w:name="LanguageManualUDF-RelationalOperators"/>
      <w:bookmarkEnd w:id="79"/>
      <w:r w:rsidRPr="0008531D">
        <w:rPr>
          <w:rFonts w:ascii="Helvetica" w:eastAsia="宋体" w:hAnsi="Helvetica" w:cs="Helvetica"/>
          <w:b/>
          <w:bCs/>
          <w:color w:val="003366"/>
          <w:kern w:val="0"/>
          <w:sz w:val="30"/>
          <w:szCs w:val="30"/>
          <w:shd w:val="clear" w:color="auto" w:fill="FFFFFF"/>
        </w:rPr>
        <w:t>Relational Operators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following operators compare the passed operands and generate a TRUE or FALSE value depending on whether the comparison between the operands holds.</w:t>
      </w:r>
    </w:p>
    <w:tbl>
      <w:tblPr>
        <w:tblW w:w="0" w:type="auto"/>
        <w:tblCellMar>
          <w:left w:w="0" w:type="dxa"/>
          <w:right w:w="0" w:type="dxa"/>
        </w:tblCellMar>
        <w:tblLook w:val="04A0"/>
      </w:tblPr>
      <w:tblGrid>
        <w:gridCol w:w="995"/>
        <w:gridCol w:w="1171"/>
        <w:gridCol w:w="6248"/>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Operand types</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primitive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TRUE if expression A is equal to expression B otherwise FALSE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A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None!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Fails because of invalid syntax. SQL uses =, not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&lt;&gt;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primitive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NULL if A or B is NULL, TRUE if expression A is NOT equal to expression B otherwise FALSE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&lt;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primitive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NULL if A or B is NULL, TRUE if expression A is less than expression B otherwise FALSE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&lt;=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primitive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NULL if A or B is NULL, TRUE if expression A is less than or equal to expression B otherwise FALSE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&gt;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primitive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NULL if A or B is NULL, TRUE if expression A is greater than expression B otherwise FALSE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&gt;=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primitive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NULL if A or B is NULL, TRUE if expression A is greater than or equal to expression B otherwise FALSE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IS NULL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TRUE if expression A evaluates to NULL otherwise FALSE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IS NOT NULL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FALSE if expression A evaluates to NULL otherwise TRUE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LIKE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NULL if </w:t>
            </w:r>
            <w:proofErr w:type="gramStart"/>
            <w:r w:rsidRPr="0008531D">
              <w:rPr>
                <w:rFonts w:ascii="宋体" w:eastAsia="宋体" w:hAnsi="宋体" w:cs="宋体"/>
                <w:color w:val="000000"/>
                <w:kern w:val="0"/>
                <w:sz w:val="20"/>
                <w:szCs w:val="20"/>
              </w:rPr>
              <w:t>A or</w:t>
            </w:r>
            <w:proofErr w:type="gramEnd"/>
            <w:r w:rsidRPr="0008531D">
              <w:rPr>
                <w:rFonts w:ascii="宋体" w:eastAsia="宋体" w:hAnsi="宋体" w:cs="宋体"/>
                <w:color w:val="000000"/>
                <w:kern w:val="0"/>
                <w:sz w:val="20"/>
                <w:szCs w:val="20"/>
              </w:rPr>
              <w:t xml:space="preserve"> B is NULL, TRUE if string A matches the SQL simple regular expression B, otherwise FALSE. The comparison is done character by character. The _ character in B matches any character in A(similar to . in posix regular expressions) while the % character in B matches an arbitrary number of characters in A(similar to .* in posix regular expressions) e.g. 'foobar' like 'foo' evaluates to FALSE where as 'foobar' like 'foo_ _ _' evaluates to TRUE and so does 'foobar' like 'foo%'</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RLIKE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NULL if A or B is NULL, TRUE if string A matches the Java regular expression B(See Java regular expressions syntax), otherwise FALSE e.g. 'foobar' rlike 'foo' evaluates to FALSE where as 'foobar' rlike '^f.*r$' evaluates to TRUE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REGEXP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Same as RLIKE</w:t>
            </w:r>
          </w:p>
        </w:tc>
      </w:tr>
    </w:tbl>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80" w:name="LanguageManualUDF-ArithmeticOperators"/>
      <w:bookmarkEnd w:id="80"/>
      <w:r w:rsidRPr="0008531D">
        <w:rPr>
          <w:rFonts w:ascii="Helvetica" w:eastAsia="宋体" w:hAnsi="Helvetica" w:cs="Helvetica"/>
          <w:b/>
          <w:bCs/>
          <w:color w:val="003366"/>
          <w:kern w:val="0"/>
          <w:sz w:val="30"/>
          <w:szCs w:val="30"/>
          <w:shd w:val="clear" w:color="auto" w:fill="FFFFFF"/>
        </w:rPr>
        <w:t>Arithmetic Operators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 xml:space="preserve">The following operators support various common arithmetic operations on the operands. All return number types; if any of the operands are NULL, </w:t>
      </w:r>
      <w:proofErr w:type="gramStart"/>
      <w:r w:rsidRPr="0008531D">
        <w:rPr>
          <w:rFonts w:ascii="Helvetica" w:eastAsia="宋体" w:hAnsi="Helvetica" w:cs="Helvetica"/>
          <w:color w:val="000000"/>
          <w:kern w:val="0"/>
          <w:sz w:val="20"/>
          <w:szCs w:val="20"/>
          <w:shd w:val="clear" w:color="auto" w:fill="FFFFFF"/>
        </w:rPr>
        <w:t>then</w:t>
      </w:r>
      <w:proofErr w:type="gramEnd"/>
      <w:r w:rsidRPr="0008531D">
        <w:rPr>
          <w:rFonts w:ascii="Helvetica" w:eastAsia="宋体" w:hAnsi="Helvetica" w:cs="Helvetica"/>
          <w:color w:val="000000"/>
          <w:kern w:val="0"/>
          <w:sz w:val="20"/>
          <w:szCs w:val="20"/>
          <w:shd w:val="clear" w:color="auto" w:fill="FFFFFF"/>
        </w:rPr>
        <w:t xml:space="preserve"> the result is also NULL.</w:t>
      </w:r>
    </w:p>
    <w:tbl>
      <w:tblPr>
        <w:tblW w:w="0" w:type="auto"/>
        <w:tblCellMar>
          <w:left w:w="0" w:type="dxa"/>
          <w:right w:w="0" w:type="dxa"/>
        </w:tblCellMar>
        <w:tblLook w:val="04A0"/>
      </w:tblPr>
      <w:tblGrid>
        <w:gridCol w:w="915"/>
        <w:gridCol w:w="975"/>
        <w:gridCol w:w="6524"/>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Operand types</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number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Gives the result of adding A and B. The type of the result is the same as the common </w:t>
            </w:r>
            <w:proofErr w:type="gramStart"/>
            <w:r w:rsidRPr="0008531D">
              <w:rPr>
                <w:rFonts w:ascii="宋体" w:eastAsia="宋体" w:hAnsi="宋体" w:cs="宋体"/>
                <w:color w:val="000000"/>
                <w:kern w:val="0"/>
                <w:sz w:val="20"/>
                <w:szCs w:val="20"/>
              </w:rPr>
              <w:t>parent(</w:t>
            </w:r>
            <w:proofErr w:type="gramEnd"/>
            <w:r w:rsidRPr="0008531D">
              <w:rPr>
                <w:rFonts w:ascii="宋体" w:eastAsia="宋体" w:hAnsi="宋体" w:cs="宋体"/>
                <w:color w:val="000000"/>
                <w:kern w:val="0"/>
                <w:sz w:val="20"/>
                <w:szCs w:val="20"/>
              </w:rPr>
              <w:t xml:space="preserve">in the type hierarchy) of the types of the operands. </w:t>
            </w:r>
            <w:proofErr w:type="gramStart"/>
            <w:r w:rsidRPr="0008531D">
              <w:rPr>
                <w:rFonts w:ascii="宋体" w:eastAsia="宋体" w:hAnsi="宋体" w:cs="宋体"/>
                <w:color w:val="000000"/>
                <w:kern w:val="0"/>
                <w:sz w:val="20"/>
                <w:szCs w:val="20"/>
              </w:rPr>
              <w:t>e.g</w:t>
            </w:r>
            <w:proofErr w:type="gramEnd"/>
            <w:r w:rsidRPr="0008531D">
              <w:rPr>
                <w:rFonts w:ascii="宋体" w:eastAsia="宋体" w:hAnsi="宋体" w:cs="宋体"/>
                <w:color w:val="000000"/>
                <w:kern w:val="0"/>
                <w:sz w:val="20"/>
                <w:szCs w:val="20"/>
              </w:rPr>
              <w:t>. since every integer is a float, therefore float is a containing type of integer so the + operator on a float and an int will result in a float.</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number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Gives the result of subtracting B from A. The type of the result is the same as the common </w:t>
            </w:r>
            <w:proofErr w:type="gramStart"/>
            <w:r w:rsidRPr="0008531D">
              <w:rPr>
                <w:rFonts w:ascii="宋体" w:eastAsia="宋体" w:hAnsi="宋体" w:cs="宋体"/>
                <w:color w:val="000000"/>
                <w:kern w:val="0"/>
                <w:sz w:val="20"/>
                <w:szCs w:val="20"/>
              </w:rPr>
              <w:t>parent(</w:t>
            </w:r>
            <w:proofErr w:type="gramEnd"/>
            <w:r w:rsidRPr="0008531D">
              <w:rPr>
                <w:rFonts w:ascii="宋体" w:eastAsia="宋体" w:hAnsi="宋体" w:cs="宋体"/>
                <w:color w:val="000000"/>
                <w:kern w:val="0"/>
                <w:sz w:val="20"/>
                <w:szCs w:val="20"/>
              </w:rPr>
              <w:t>in the type hierarchy) of the types of the operands.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number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Gives the result of multiplying A and B. The type of the result is the same as the common </w:t>
            </w:r>
            <w:proofErr w:type="gramStart"/>
            <w:r w:rsidRPr="0008531D">
              <w:rPr>
                <w:rFonts w:ascii="宋体" w:eastAsia="宋体" w:hAnsi="宋体" w:cs="宋体"/>
                <w:color w:val="000000"/>
                <w:kern w:val="0"/>
                <w:sz w:val="20"/>
                <w:szCs w:val="20"/>
              </w:rPr>
              <w:t>parent(</w:t>
            </w:r>
            <w:proofErr w:type="gramEnd"/>
            <w:r w:rsidRPr="0008531D">
              <w:rPr>
                <w:rFonts w:ascii="宋体" w:eastAsia="宋体" w:hAnsi="宋体" w:cs="宋体"/>
                <w:color w:val="000000"/>
                <w:kern w:val="0"/>
                <w:sz w:val="20"/>
                <w:szCs w:val="20"/>
              </w:rPr>
              <w:t xml:space="preserve">in the type hierarchy) of the types of the operands. Note that if the multiplication causing </w:t>
            </w:r>
            <w:proofErr w:type="gramStart"/>
            <w:r w:rsidRPr="0008531D">
              <w:rPr>
                <w:rFonts w:ascii="宋体" w:eastAsia="宋体" w:hAnsi="宋体" w:cs="宋体"/>
                <w:color w:val="000000"/>
                <w:kern w:val="0"/>
                <w:sz w:val="20"/>
                <w:szCs w:val="20"/>
              </w:rPr>
              <w:t>overflow</w:t>
            </w:r>
            <w:proofErr w:type="gramEnd"/>
            <w:r w:rsidRPr="0008531D">
              <w:rPr>
                <w:rFonts w:ascii="宋体" w:eastAsia="宋体" w:hAnsi="宋体" w:cs="宋体"/>
                <w:color w:val="000000"/>
                <w:kern w:val="0"/>
                <w:sz w:val="20"/>
                <w:szCs w:val="20"/>
              </w:rPr>
              <w:t>, you will have to cast one of the operators to a type higher in the type hierarchy.</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number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Gives the result of dividing B from A. The result is a double type.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number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Gives the reminder resulting from dividing A by B. The type of the result is the same as the common </w:t>
            </w:r>
            <w:proofErr w:type="gramStart"/>
            <w:r w:rsidRPr="0008531D">
              <w:rPr>
                <w:rFonts w:ascii="宋体" w:eastAsia="宋体" w:hAnsi="宋体" w:cs="宋体"/>
                <w:color w:val="000000"/>
                <w:kern w:val="0"/>
                <w:sz w:val="20"/>
                <w:szCs w:val="20"/>
              </w:rPr>
              <w:t>parent(</w:t>
            </w:r>
            <w:proofErr w:type="gramEnd"/>
            <w:r w:rsidRPr="0008531D">
              <w:rPr>
                <w:rFonts w:ascii="宋体" w:eastAsia="宋体" w:hAnsi="宋体" w:cs="宋体"/>
                <w:color w:val="000000"/>
                <w:kern w:val="0"/>
                <w:sz w:val="20"/>
                <w:szCs w:val="20"/>
              </w:rPr>
              <w:t>in the type hierarchy) of the types of the operands.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&amp;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number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Gives the result of bitwise AND of A and B. The type of the result is the same as the common </w:t>
            </w:r>
            <w:proofErr w:type="gramStart"/>
            <w:r w:rsidRPr="0008531D">
              <w:rPr>
                <w:rFonts w:ascii="宋体" w:eastAsia="宋体" w:hAnsi="宋体" w:cs="宋体"/>
                <w:color w:val="000000"/>
                <w:kern w:val="0"/>
                <w:sz w:val="20"/>
                <w:szCs w:val="20"/>
              </w:rPr>
              <w:t>parent(</w:t>
            </w:r>
            <w:proofErr w:type="gramEnd"/>
            <w:r w:rsidRPr="0008531D">
              <w:rPr>
                <w:rFonts w:ascii="宋体" w:eastAsia="宋体" w:hAnsi="宋体" w:cs="宋体"/>
                <w:color w:val="000000"/>
                <w:kern w:val="0"/>
                <w:sz w:val="20"/>
                <w:szCs w:val="20"/>
              </w:rPr>
              <w:t>in the type hierarchy) of the types of the operands.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number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Gives the result of bitwise OR of A and B. The type of the result is the same as the common </w:t>
            </w:r>
            <w:proofErr w:type="gramStart"/>
            <w:r w:rsidRPr="0008531D">
              <w:rPr>
                <w:rFonts w:ascii="宋体" w:eastAsia="宋体" w:hAnsi="宋体" w:cs="宋体"/>
                <w:color w:val="000000"/>
                <w:kern w:val="0"/>
                <w:sz w:val="20"/>
                <w:szCs w:val="20"/>
              </w:rPr>
              <w:t>parent(</w:t>
            </w:r>
            <w:proofErr w:type="gramEnd"/>
            <w:r w:rsidRPr="0008531D">
              <w:rPr>
                <w:rFonts w:ascii="宋体" w:eastAsia="宋体" w:hAnsi="宋体" w:cs="宋体"/>
                <w:color w:val="000000"/>
                <w:kern w:val="0"/>
                <w:sz w:val="20"/>
                <w:szCs w:val="20"/>
              </w:rPr>
              <w:t>in the type hierarchy) of the types of the operands.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number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Gives the result of bitwise XOR of A and B. The type of the result is the same as the common </w:t>
            </w:r>
            <w:proofErr w:type="gramStart"/>
            <w:r w:rsidRPr="0008531D">
              <w:rPr>
                <w:rFonts w:ascii="宋体" w:eastAsia="宋体" w:hAnsi="宋体" w:cs="宋体"/>
                <w:color w:val="000000"/>
                <w:kern w:val="0"/>
                <w:sz w:val="20"/>
                <w:szCs w:val="20"/>
              </w:rPr>
              <w:t>parent(</w:t>
            </w:r>
            <w:proofErr w:type="gramEnd"/>
            <w:r w:rsidRPr="0008531D">
              <w:rPr>
                <w:rFonts w:ascii="宋体" w:eastAsia="宋体" w:hAnsi="宋体" w:cs="宋体"/>
                <w:color w:val="000000"/>
                <w:kern w:val="0"/>
                <w:sz w:val="20"/>
                <w:szCs w:val="20"/>
              </w:rPr>
              <w:t>in the type hierarchy) of the types of the operands.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All number types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Gives the result of bitwise NOT of A. The type of the result is the same as the type of A.</w:t>
            </w:r>
          </w:p>
        </w:tc>
      </w:tr>
    </w:tbl>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81" w:name="LanguageManualUDF-LogicalOperators"/>
      <w:bookmarkEnd w:id="81"/>
      <w:r w:rsidRPr="0008531D">
        <w:rPr>
          <w:rFonts w:ascii="Helvetica" w:eastAsia="宋体" w:hAnsi="Helvetica" w:cs="Helvetica"/>
          <w:b/>
          <w:bCs/>
          <w:color w:val="003366"/>
          <w:kern w:val="0"/>
          <w:sz w:val="30"/>
          <w:szCs w:val="30"/>
          <w:shd w:val="clear" w:color="auto" w:fill="FFFFFF"/>
        </w:rPr>
        <w:lastRenderedPageBreak/>
        <w:t>Logical Operators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The following operators provide support for creating logical expressions. All of them return </w:t>
      </w:r>
      <w:proofErr w:type="gramStart"/>
      <w:r w:rsidRPr="0008531D">
        <w:rPr>
          <w:rFonts w:ascii="Helvetica" w:eastAsia="宋体" w:hAnsi="Helvetica" w:cs="Helvetica"/>
          <w:color w:val="000000"/>
          <w:kern w:val="0"/>
          <w:sz w:val="20"/>
          <w:szCs w:val="20"/>
          <w:shd w:val="clear" w:color="auto" w:fill="FFFFFF"/>
        </w:rPr>
        <w:t>boolean</w:t>
      </w:r>
      <w:proofErr w:type="gramEnd"/>
      <w:r w:rsidRPr="0008531D">
        <w:rPr>
          <w:rFonts w:ascii="Helvetica" w:eastAsia="宋体" w:hAnsi="Helvetica" w:cs="Helvetica"/>
          <w:color w:val="000000"/>
          <w:kern w:val="0"/>
          <w:sz w:val="20"/>
          <w:szCs w:val="20"/>
          <w:shd w:val="clear" w:color="auto" w:fill="FFFFFF"/>
        </w:rPr>
        <w:t xml:space="preserve"> TRUE, FALSE, or NULL depending upon the boolean values of the operands. NULL behaves as an "unknown" flag, so if the result depends on the state of an unknown, the result itself is unknown.</w:t>
      </w:r>
    </w:p>
    <w:tbl>
      <w:tblPr>
        <w:tblW w:w="0" w:type="auto"/>
        <w:tblCellMar>
          <w:left w:w="0" w:type="dxa"/>
          <w:right w:w="0" w:type="dxa"/>
        </w:tblCellMar>
        <w:tblLook w:val="04A0"/>
      </w:tblPr>
      <w:tblGrid>
        <w:gridCol w:w="915"/>
        <w:gridCol w:w="1267"/>
        <w:gridCol w:w="6232"/>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Operand types</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AND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boolean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TRUE if both A and B are TRUE, otherwise FALSE. NULL if A or B is NULL</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&amp;&amp;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boolean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Same as A AND B</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OR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boolean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TRUE if either A or B or both are TRUE; FALSE OR NULL is NULL; otherwise FALSE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boolean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Same as A OR B</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NOT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boolean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TRUE if A is FALSE or NULL if A is NULL. Otherwise FALSE.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boolean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Same as NOT A</w:t>
            </w:r>
          </w:p>
        </w:tc>
      </w:tr>
    </w:tbl>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82" w:name="LanguageManualUDF-ComplexTypeConstructor"/>
      <w:bookmarkEnd w:id="82"/>
      <w:r w:rsidRPr="0008531D">
        <w:rPr>
          <w:rFonts w:ascii="Helvetica" w:eastAsia="宋体" w:hAnsi="Helvetica" w:cs="Helvetica"/>
          <w:b/>
          <w:bCs/>
          <w:color w:val="003366"/>
          <w:kern w:val="0"/>
          <w:sz w:val="30"/>
          <w:szCs w:val="30"/>
          <w:shd w:val="clear" w:color="auto" w:fill="FFFFFF"/>
        </w:rPr>
        <w:t>Complex Type Constructors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following functions construct instances of complex types.</w:t>
      </w:r>
    </w:p>
    <w:tbl>
      <w:tblPr>
        <w:tblW w:w="0" w:type="auto"/>
        <w:tblCellMar>
          <w:left w:w="0" w:type="dxa"/>
          <w:right w:w="0" w:type="dxa"/>
        </w:tblCellMar>
        <w:tblLook w:val="04A0"/>
      </w:tblPr>
      <w:tblGrid>
        <w:gridCol w:w="1613"/>
        <w:gridCol w:w="2225"/>
        <w:gridCol w:w="4576"/>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Constructor Function</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Operands</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map</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(key1, value1, key2, value2,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Creates a map with the given key/value pairs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struct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(val1, val2, val3,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Creates a struct with the given field values. Struct field names will be col1, col2,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array</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(val1, val2,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Creates an array with the given elements</w:t>
            </w:r>
          </w:p>
        </w:tc>
      </w:tr>
    </w:tbl>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83" w:name="LanguageManualUDF-OperatorsonComplexType"/>
      <w:bookmarkEnd w:id="83"/>
      <w:r w:rsidRPr="0008531D">
        <w:rPr>
          <w:rFonts w:ascii="Helvetica" w:eastAsia="宋体" w:hAnsi="Helvetica" w:cs="Helvetica"/>
          <w:b/>
          <w:bCs/>
          <w:color w:val="003366"/>
          <w:kern w:val="0"/>
          <w:sz w:val="30"/>
          <w:szCs w:val="30"/>
          <w:shd w:val="clear" w:color="auto" w:fill="FFFFFF"/>
        </w:rPr>
        <w:t>Operators on Complex Types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following operators provide mechanisms to access elements in Complex Types</w:t>
      </w:r>
    </w:p>
    <w:tbl>
      <w:tblPr>
        <w:tblW w:w="0" w:type="auto"/>
        <w:tblCellMar>
          <w:left w:w="0" w:type="dxa"/>
          <w:right w:w="0" w:type="dxa"/>
        </w:tblCellMar>
        <w:tblLook w:val="04A0"/>
      </w:tblPr>
      <w:tblGrid>
        <w:gridCol w:w="915"/>
        <w:gridCol w:w="1624"/>
        <w:gridCol w:w="5875"/>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Operand types</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A is an Array and </w:t>
            </w:r>
            <w:r w:rsidRPr="0008531D">
              <w:rPr>
                <w:rFonts w:ascii="宋体" w:eastAsia="宋体" w:hAnsi="宋体" w:cs="宋体"/>
                <w:color w:val="000000"/>
                <w:kern w:val="0"/>
                <w:sz w:val="20"/>
                <w:szCs w:val="20"/>
              </w:rPr>
              <w:lastRenderedPageBreak/>
              <w:t>n is an 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 xml:space="preserve">Returns the nth element in the array A. The first element has </w:t>
            </w:r>
            <w:r w:rsidRPr="0008531D">
              <w:rPr>
                <w:rFonts w:ascii="宋体" w:eastAsia="宋体" w:hAnsi="宋体" w:cs="宋体"/>
                <w:color w:val="000000"/>
                <w:kern w:val="0"/>
                <w:sz w:val="20"/>
                <w:szCs w:val="20"/>
              </w:rPr>
              <w:lastRenderedPageBreak/>
              <w:t>index 0 e.g. if A is an array comprising of ['foo', 'bar'] then A[0] returns 'foo' and A[1] returns 'bar'</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M[key]</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M is a Map&lt;K, V&gt; and key has type K</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value corresponding to the key in the map e.g. if M is a map comprising of {'f' -&gt; 'foo', 'b' -&gt; 'bar', 'all' -&gt; 'foobar'} then M['all'] returns 'foobar'</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 is a struct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x field of S. e.g for struct foobar {int foo, int bar} foobar.foo returns the integer stored in the foo field of the struct.</w:t>
            </w:r>
          </w:p>
        </w:tc>
      </w:tr>
    </w:tbl>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84" w:name="LanguageManualUDF-BuiltinFunctions"/>
      <w:bookmarkEnd w:id="84"/>
      <w:r w:rsidRPr="0008531D">
        <w:rPr>
          <w:rFonts w:ascii="Helvetica" w:eastAsia="宋体" w:hAnsi="Helvetica" w:cs="Helvetica"/>
          <w:b/>
          <w:bCs/>
          <w:color w:val="003366"/>
          <w:kern w:val="0"/>
          <w:sz w:val="36"/>
          <w:szCs w:val="36"/>
          <w:shd w:val="clear" w:color="auto" w:fill="FFFFFF"/>
        </w:rPr>
        <w:t>Built-in Functions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85" w:name="LanguageManualUDF-MathematicalFunctions"/>
      <w:bookmarkEnd w:id="85"/>
      <w:r w:rsidRPr="0008531D">
        <w:rPr>
          <w:rFonts w:ascii="Helvetica" w:eastAsia="宋体" w:hAnsi="Helvetica" w:cs="Helvetica"/>
          <w:b/>
          <w:bCs/>
          <w:color w:val="003366"/>
          <w:kern w:val="0"/>
          <w:sz w:val="30"/>
          <w:szCs w:val="30"/>
          <w:shd w:val="clear" w:color="auto" w:fill="FFFFFF"/>
        </w:rPr>
        <w:t>Mathematical Functions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following built-in mathematical functions are supported in hive; most return NULL when the argument(s) are NULL:</w:t>
      </w:r>
    </w:p>
    <w:tbl>
      <w:tblPr>
        <w:tblW w:w="0" w:type="auto"/>
        <w:tblCellMar>
          <w:left w:w="0" w:type="dxa"/>
          <w:right w:w="0" w:type="dxa"/>
        </w:tblCellMar>
        <w:tblLook w:val="04A0"/>
      </w:tblPr>
      <w:tblGrid>
        <w:gridCol w:w="578"/>
        <w:gridCol w:w="1282"/>
        <w:gridCol w:w="6554"/>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Return Type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Name(Signature)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BIGINT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round(double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rounded BIGINT value of the double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round(double a, int 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double rounded to d decimal places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BIGINT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floor(double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maximum BIGINT value that is equal or less than the double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BIGINT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ceil(double a), ceiling(double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minimum BIGINT value that is equal or greater than the double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rand(), rand(int seed)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a random number (that changes from row to row) that is distributed uniformly from 0 to 1. Specifiying the seed will make sure the generated random number sequence is deterministic.</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exp(double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e^a where e is the base of the natural logarithm</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ln(double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natural logarithm of the argument</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log10(double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base-10 logarithm of the argument</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log2(double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base-2 logarithm of the argument</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log(double base, 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 the base "base" logarithm of the argument</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pow(double a, double p) power(double a, double p)</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 a^p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sqrt(double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square root of a</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bin(BIGINT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number in binary format (see [</w:t>
            </w:r>
            <w:hyperlink r:id="rId165" w:anchor="function_bin" w:history="1">
              <w:r w:rsidRPr="0008531D">
                <w:rPr>
                  <w:rFonts w:ascii="宋体" w:eastAsia="宋体" w:hAnsi="宋体" w:cs="宋体"/>
                  <w:color w:val="003366"/>
                  <w:kern w:val="0"/>
                  <w:sz w:val="20"/>
                  <w:u w:val="single"/>
                </w:rPr>
                <w:t>http://dev.mysql.com/doc/refman/5.0/en/string-functions.html#function_bin</w:t>
              </w:r>
            </w:hyperlink>
            <w:r w:rsidRPr="0008531D">
              <w:rPr>
                <w:rFonts w:ascii="宋体" w:eastAsia="宋体" w:hAnsi="宋体" w:cs="宋体"/>
                <w:color w:val="000000"/>
                <w:kern w:val="0"/>
                <w:sz w:val="20"/>
                <w:szCs w:val="20"/>
              </w:rPr>
              <w:t>])</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hex(BIGINT a) hex(string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If the argument is an int, hex returns the number as a string in hex format. Otherwise if the number is a string, it converts each character into its hex representation and returns the resulting string. (see [</w:t>
            </w:r>
            <w:hyperlink r:id="rId166" w:anchor="function_hex" w:history="1">
              <w:r w:rsidRPr="0008531D">
                <w:rPr>
                  <w:rFonts w:ascii="宋体" w:eastAsia="宋体" w:hAnsi="宋体" w:cs="宋体"/>
                  <w:color w:val="003366"/>
                  <w:kern w:val="0"/>
                  <w:sz w:val="20"/>
                  <w:u w:val="single"/>
                </w:rPr>
                <w:t>http://dev.mysql.com/doc/refman/5.0/en/string-functions.html#function_hex</w:t>
              </w:r>
            </w:hyperlink>
            <w:r w:rsidRPr="0008531D">
              <w:rPr>
                <w:rFonts w:ascii="宋体" w:eastAsia="宋体" w:hAnsi="宋体" w:cs="宋体"/>
                <w:color w:val="000000"/>
                <w:kern w:val="0"/>
                <w:sz w:val="20"/>
                <w:szCs w:val="20"/>
              </w:rPr>
              <w:t>])</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unhex(string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Inverse of hex. Interprets each pair of characters as a hexidecimal number and converts to the character represented by the number.</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conv(BIGINT num, int from_base, int to_base)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Converts a number from a given base to another (see [</w:t>
            </w:r>
            <w:hyperlink r:id="rId167" w:anchor="function_conv" w:history="1">
              <w:r w:rsidRPr="0008531D">
                <w:rPr>
                  <w:rFonts w:ascii="宋体" w:eastAsia="宋体" w:hAnsi="宋体" w:cs="宋体"/>
                  <w:color w:val="003366"/>
                  <w:kern w:val="0"/>
                  <w:sz w:val="20"/>
                  <w:u w:val="single"/>
                </w:rPr>
                <w:t>http://dev.mysql.com/doc/refman/5.0/en/mathematical-functions.html#function_conv</w:t>
              </w:r>
            </w:hyperlink>
            <w:r w:rsidRPr="0008531D">
              <w:rPr>
                <w:rFonts w:ascii="宋体" w:eastAsia="宋体" w:hAnsi="宋体" w:cs="宋体"/>
                <w:color w:val="000000"/>
                <w:kern w:val="0"/>
                <w:sz w:val="20"/>
                <w:szCs w:val="20"/>
              </w:rPr>
              <w:t>])</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abs(double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absolute value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 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pmod(int a, int b) pmod(double a, double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positive value of a mod b</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w:t>
            </w:r>
            <w:r w:rsidRPr="0008531D">
              <w:rPr>
                <w:rFonts w:ascii="宋体" w:eastAsia="宋体" w:hAnsi="宋体" w:cs="宋体"/>
                <w:color w:val="000000"/>
                <w:kern w:val="0"/>
                <w:sz w:val="20"/>
                <w:szCs w:val="20"/>
              </w:rPr>
              <w:lastRenderedPageBreak/>
              <w:t>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 xml:space="preserve">sin(double </w:t>
            </w:r>
            <w:r w:rsidRPr="0008531D">
              <w:rPr>
                <w:rFonts w:ascii="宋体" w:eastAsia="宋体" w:hAnsi="宋体" w:cs="宋体"/>
                <w:color w:val="000000"/>
                <w:kern w:val="0"/>
                <w:sz w:val="20"/>
                <w:szCs w:val="20"/>
              </w:rPr>
              <w:lastRenderedPageBreak/>
              <w:t>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Returns the sine of a (a is in radians)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asin(double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arc sin of x if -1&lt;=a&lt;=1 or null otherwise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cos(double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cosine of a (a is in radians)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acos(double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arc cosine of x if -1&lt;=a&lt;=1 or null otherwise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 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positive(int a) positive(double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a</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 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negative(int a) negative(double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-a</w:t>
            </w:r>
          </w:p>
        </w:tc>
      </w:tr>
    </w:tbl>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86" w:name="LanguageManualUDF-CollectionFunctions"/>
      <w:bookmarkEnd w:id="86"/>
      <w:r w:rsidRPr="0008531D">
        <w:rPr>
          <w:rFonts w:ascii="Helvetica" w:eastAsia="宋体" w:hAnsi="Helvetica" w:cs="Helvetica"/>
          <w:b/>
          <w:bCs/>
          <w:color w:val="003366"/>
          <w:kern w:val="0"/>
          <w:sz w:val="30"/>
          <w:szCs w:val="30"/>
          <w:shd w:val="clear" w:color="auto" w:fill="FFFFFF"/>
        </w:rPr>
        <w:t>Collection Functions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following built-in collection functions are supported in hive:</w:t>
      </w:r>
    </w:p>
    <w:tbl>
      <w:tblPr>
        <w:tblW w:w="0" w:type="auto"/>
        <w:tblCellMar>
          <w:left w:w="0" w:type="dxa"/>
          <w:right w:w="0" w:type="dxa"/>
        </w:tblCellMar>
        <w:tblLook w:val="04A0"/>
      </w:tblPr>
      <w:tblGrid>
        <w:gridCol w:w="1217"/>
        <w:gridCol w:w="1620"/>
        <w:gridCol w:w="4908"/>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Return Type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Name(Signature)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size(Map&lt;K.V&gt;)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number of elements in the map type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size(Array&lt;T&gt;)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number of elements in the array type</w:t>
            </w:r>
          </w:p>
        </w:tc>
      </w:tr>
    </w:tbl>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87" w:name="LanguageManualUDF-TypeConversionFunction"/>
      <w:bookmarkEnd w:id="87"/>
      <w:r w:rsidRPr="0008531D">
        <w:rPr>
          <w:rFonts w:ascii="Helvetica" w:eastAsia="宋体" w:hAnsi="Helvetica" w:cs="Helvetica"/>
          <w:b/>
          <w:bCs/>
          <w:color w:val="003366"/>
          <w:kern w:val="0"/>
          <w:sz w:val="30"/>
          <w:szCs w:val="30"/>
          <w:shd w:val="clear" w:color="auto" w:fill="FFFFFF"/>
        </w:rPr>
        <w:t>Type Conversion Functions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following type conversion functions are supported in hive:</w:t>
      </w:r>
    </w:p>
    <w:tbl>
      <w:tblPr>
        <w:tblW w:w="0" w:type="auto"/>
        <w:tblCellMar>
          <w:left w:w="0" w:type="dxa"/>
          <w:right w:w="0" w:type="dxa"/>
        </w:tblCellMar>
        <w:tblLook w:val="04A0"/>
      </w:tblPr>
      <w:tblGrid>
        <w:gridCol w:w="1360"/>
        <w:gridCol w:w="1723"/>
        <w:gridCol w:w="5331"/>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Return Type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Name(Signature)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b/>
                <w:bCs/>
                <w:color w:val="000000"/>
                <w:kern w:val="0"/>
                <w:sz w:val="20"/>
                <w:szCs w:val="20"/>
              </w:rPr>
              <w:t>Expected "=" to follow "type"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cast(expr as &lt;type&gt;)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Converts the results of the expression expr to &lt;type&gt; e.g. </w:t>
            </w:r>
            <w:proofErr w:type="gramStart"/>
            <w:r w:rsidRPr="0008531D">
              <w:rPr>
                <w:rFonts w:ascii="宋体" w:eastAsia="宋体" w:hAnsi="宋体" w:cs="宋体"/>
                <w:color w:val="000000"/>
                <w:kern w:val="0"/>
                <w:sz w:val="20"/>
                <w:szCs w:val="20"/>
              </w:rPr>
              <w:t>cast(</w:t>
            </w:r>
            <w:proofErr w:type="gramEnd"/>
            <w:r w:rsidRPr="0008531D">
              <w:rPr>
                <w:rFonts w:ascii="宋体" w:eastAsia="宋体" w:hAnsi="宋体" w:cs="宋体"/>
                <w:color w:val="000000"/>
                <w:kern w:val="0"/>
                <w:sz w:val="20"/>
                <w:szCs w:val="20"/>
              </w:rPr>
              <w:t>'1' as BIGINT) will convert the string '1' to it integral representation. A null is returned if the conversion does not succeed.</w:t>
            </w:r>
          </w:p>
        </w:tc>
      </w:tr>
    </w:tbl>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88" w:name="LanguageManualUDF-DateFunctions"/>
      <w:bookmarkEnd w:id="88"/>
      <w:r w:rsidRPr="0008531D">
        <w:rPr>
          <w:rFonts w:ascii="Helvetica" w:eastAsia="宋体" w:hAnsi="Helvetica" w:cs="Helvetica"/>
          <w:b/>
          <w:bCs/>
          <w:color w:val="003366"/>
          <w:kern w:val="0"/>
          <w:sz w:val="30"/>
          <w:szCs w:val="30"/>
          <w:shd w:val="clear" w:color="auto" w:fill="FFFFFF"/>
        </w:rPr>
        <w:t>Date Functions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following built-in date functions are supported in hive:</w:t>
      </w:r>
    </w:p>
    <w:tbl>
      <w:tblPr>
        <w:tblW w:w="0" w:type="auto"/>
        <w:tblCellMar>
          <w:left w:w="0" w:type="dxa"/>
          <w:right w:w="0" w:type="dxa"/>
        </w:tblCellMar>
        <w:tblLook w:val="04A0"/>
      </w:tblPr>
      <w:tblGrid>
        <w:gridCol w:w="593"/>
        <w:gridCol w:w="1789"/>
        <w:gridCol w:w="6032"/>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lastRenderedPageBreak/>
              <w:t>Return Type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Name(Signature)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from_unixtime(bigint unixtime[, string format])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Converts the number of seconds from unix epoch (1970-01-01 00:00:00 UTC) to a string representing the timestamp of that moment in the current system time zone in the format of "1970-01-01 00:00:00"</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bigint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unix_timestamp()</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Gets current time stamp using the default time </w:t>
            </w:r>
            <w:proofErr w:type="gramStart"/>
            <w:r w:rsidRPr="0008531D">
              <w:rPr>
                <w:rFonts w:ascii="宋体" w:eastAsia="宋体" w:hAnsi="宋体" w:cs="宋体"/>
                <w:color w:val="000000"/>
                <w:kern w:val="0"/>
                <w:sz w:val="20"/>
                <w:szCs w:val="20"/>
              </w:rPr>
              <w:t>zone.</w:t>
            </w:r>
            <w:proofErr w:type="gramEnd"/>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bigint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unix_timestamp(string date)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Converts time string in format</w:t>
            </w:r>
            <w:r w:rsidRPr="0008531D">
              <w:rPr>
                <w:rFonts w:ascii="宋体" w:eastAsia="宋体" w:hAnsi="宋体" w:cs="宋体"/>
                <w:color w:val="000000"/>
                <w:kern w:val="0"/>
                <w:sz w:val="20"/>
              </w:rPr>
              <w:t> </w:t>
            </w:r>
            <w:r w:rsidRPr="0008531D">
              <w:rPr>
                <w:rFonts w:ascii="宋体" w:eastAsia="宋体" w:hAnsi="宋体" w:cs="宋体"/>
                <w:color w:val="000000"/>
                <w:kern w:val="0"/>
                <w:sz w:val="24"/>
              </w:rPr>
              <w:t>yyyy-MM-dd HH:mm:ss</w:t>
            </w:r>
            <w:r w:rsidRPr="0008531D">
              <w:rPr>
                <w:rFonts w:ascii="宋体" w:eastAsia="宋体" w:hAnsi="宋体" w:cs="宋体"/>
                <w:color w:val="000000"/>
                <w:kern w:val="0"/>
                <w:sz w:val="20"/>
              </w:rPr>
              <w:t> </w:t>
            </w:r>
            <w:r w:rsidRPr="0008531D">
              <w:rPr>
                <w:rFonts w:ascii="宋体" w:eastAsia="宋体" w:hAnsi="宋体" w:cs="宋体"/>
                <w:color w:val="000000"/>
                <w:kern w:val="0"/>
                <w:sz w:val="20"/>
                <w:szCs w:val="20"/>
              </w:rPr>
              <w:t>to Unix time stamp, return 0 if fail: unix_timestamp('2009-03-20 11:30:01') = 1237573801</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bigint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unix_timestamp(string date, string pattern)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Convert time string with given pattern (see [</w:t>
            </w:r>
            <w:hyperlink r:id="rId168" w:history="1">
              <w:r w:rsidRPr="0008531D">
                <w:rPr>
                  <w:rFonts w:ascii="宋体" w:eastAsia="宋体" w:hAnsi="宋体" w:cs="宋体"/>
                  <w:color w:val="003366"/>
                  <w:kern w:val="0"/>
                  <w:sz w:val="20"/>
                  <w:u w:val="single"/>
                </w:rPr>
                <w:t>http://java.sun.com/j2se/1.4.2/docs/api/java/text/SimpleDateFormat.html</w:t>
              </w:r>
            </w:hyperlink>
            <w:r w:rsidRPr="0008531D">
              <w:rPr>
                <w:rFonts w:ascii="宋体" w:eastAsia="宋体" w:hAnsi="宋体" w:cs="宋体"/>
                <w:color w:val="000000"/>
                <w:kern w:val="0"/>
                <w:sz w:val="20"/>
                <w:szCs w:val="20"/>
              </w:rPr>
              <w:t>]) to Unix time stamp, return 0 if fail: unix_timestamp('2009-03-20', 'yyyy-MM-dd') = 1237532400</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to_date(string timestamp)</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date part of a timestamp string: to_date("1970-01-01 00:00:00") = "1970-01-01"</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year(string date)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year part of a date or a timestamp string: year("1970-01-01 00:00:00") = 1970, year("1970-01-01") = 1970</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month(string date)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month part of a date or a timestamp string: month("1970-11-01 00:00:00") = 11, month("1970-11-01") = 11</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day(string date) dayofmonth(date)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 the day part of a date or a timestamp string: day("1970-11-01 00:00:00") = 1, day("1970-11-01") = 1</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hour(string date)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hour of the timestamp: hour('2009-07-30 12:58:59') = 12, hour('12:58:59') = 12</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minute(string date)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minute of the timestamp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second(string date)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second of the timestamp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weekofyear(string date)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 the week number of a timestamp string: weekofyear("1970-11-01 00:00:00") = 44, weekofyear("1970-11-01") = 44</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datediff(string </w:t>
            </w:r>
            <w:r w:rsidRPr="0008531D">
              <w:rPr>
                <w:rFonts w:ascii="宋体" w:eastAsia="宋体" w:hAnsi="宋体" w:cs="宋体"/>
                <w:color w:val="000000"/>
                <w:kern w:val="0"/>
                <w:sz w:val="20"/>
                <w:szCs w:val="20"/>
              </w:rPr>
              <w:lastRenderedPageBreak/>
              <w:t>enddate, string startdate)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 xml:space="preserve">Return the number of days from startdate to enddate: </w:t>
            </w:r>
            <w:r w:rsidRPr="0008531D">
              <w:rPr>
                <w:rFonts w:ascii="宋体" w:eastAsia="宋体" w:hAnsi="宋体" w:cs="宋体"/>
                <w:color w:val="000000"/>
                <w:kern w:val="0"/>
                <w:sz w:val="20"/>
                <w:szCs w:val="20"/>
              </w:rPr>
              <w:lastRenderedPageBreak/>
              <w:t>datediff('2009-03-01', '2009-02-27') = 2</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date_add(string startdate, int days)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Add a number of days to startdate: date_add('2008-12-31', 1) = '2009-01-01'</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date_sub(string startdate, int days)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Subtract a number of days to startdate: date_sub('2008-12-31', 1) = '2008-12-30'</w:t>
            </w:r>
          </w:p>
        </w:tc>
      </w:tr>
    </w:tbl>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89" w:name="LanguageManualUDF-ConditionalFunctions"/>
      <w:bookmarkEnd w:id="89"/>
      <w:r w:rsidRPr="0008531D">
        <w:rPr>
          <w:rFonts w:ascii="Helvetica" w:eastAsia="宋体" w:hAnsi="Helvetica" w:cs="Helvetica"/>
          <w:b/>
          <w:bCs/>
          <w:color w:val="003366"/>
          <w:kern w:val="0"/>
          <w:sz w:val="30"/>
          <w:szCs w:val="30"/>
          <w:shd w:val="clear" w:color="auto" w:fill="FFFFFF"/>
        </w:rPr>
        <w:t>Conditional Functions</w:t>
      </w:r>
    </w:p>
    <w:tbl>
      <w:tblPr>
        <w:tblW w:w="0" w:type="auto"/>
        <w:tblCellMar>
          <w:left w:w="0" w:type="dxa"/>
          <w:right w:w="0" w:type="dxa"/>
        </w:tblCellMar>
        <w:tblLook w:val="04A0"/>
      </w:tblPr>
      <w:tblGrid>
        <w:gridCol w:w="906"/>
        <w:gridCol w:w="3382"/>
        <w:gridCol w:w="4126"/>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Return Type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Name(Signature)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if(boolean testCondition, T valueTrue, T valueFalseOrNull)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 valueTrue when testCondition is true, returns valueFalseOrNull otherwise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COALESCE(T v1, T v2,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 the first v that is not NULL, or NULL if all v's are NULL</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CASE a WHEN b THEN c [WHEN d THEN e]* [ELSE f] END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When a = b, returns c; when a = d, return e; else return f</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CASE WHEN a THEN b [WHEN c THEN d]* [ELSE e] END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When a = true, returns b; when c = true, return d; else return e</w:t>
            </w:r>
          </w:p>
        </w:tc>
      </w:tr>
    </w:tbl>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90" w:name="LanguageManualUDF-StringFunctions"/>
      <w:bookmarkEnd w:id="90"/>
      <w:r w:rsidRPr="0008531D">
        <w:rPr>
          <w:rFonts w:ascii="Helvetica" w:eastAsia="宋体" w:hAnsi="Helvetica" w:cs="Helvetica"/>
          <w:b/>
          <w:bCs/>
          <w:color w:val="003366"/>
          <w:kern w:val="0"/>
          <w:sz w:val="30"/>
          <w:szCs w:val="30"/>
          <w:shd w:val="clear" w:color="auto" w:fill="FFFFFF"/>
        </w:rPr>
        <w:t>String Functions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following are built-in String functions are supported in hive:</w:t>
      </w:r>
    </w:p>
    <w:tbl>
      <w:tblPr>
        <w:tblW w:w="0" w:type="auto"/>
        <w:tblCellMar>
          <w:left w:w="0" w:type="dxa"/>
          <w:right w:w="0" w:type="dxa"/>
        </w:tblCellMar>
        <w:tblLook w:val="04A0"/>
      </w:tblPr>
      <w:tblGrid>
        <w:gridCol w:w="1692"/>
        <w:gridCol w:w="2145"/>
        <w:gridCol w:w="4577"/>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Return Type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Name(Signature)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length(string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length of the string</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reverse(string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reversed string</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proofErr w:type="gramStart"/>
            <w:r w:rsidRPr="0008531D">
              <w:rPr>
                <w:rFonts w:ascii="宋体" w:eastAsia="宋体" w:hAnsi="宋体" w:cs="宋体"/>
                <w:color w:val="000000"/>
                <w:kern w:val="0"/>
                <w:sz w:val="20"/>
                <w:szCs w:val="20"/>
              </w:rPr>
              <w:t>concat(</w:t>
            </w:r>
            <w:proofErr w:type="gramEnd"/>
            <w:r w:rsidRPr="0008531D">
              <w:rPr>
                <w:rFonts w:ascii="宋体" w:eastAsia="宋体" w:hAnsi="宋体" w:cs="宋体"/>
                <w:color w:val="000000"/>
                <w:kern w:val="0"/>
                <w:sz w:val="20"/>
                <w:szCs w:val="20"/>
              </w:rPr>
              <w:t>string A, string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Returns the string resulting from concatenating the strings passed in as parameters in order. </w:t>
            </w:r>
            <w:proofErr w:type="gramStart"/>
            <w:r w:rsidRPr="0008531D">
              <w:rPr>
                <w:rFonts w:ascii="宋体" w:eastAsia="宋体" w:hAnsi="宋体" w:cs="宋体"/>
                <w:color w:val="000000"/>
                <w:kern w:val="0"/>
                <w:sz w:val="20"/>
                <w:szCs w:val="20"/>
              </w:rPr>
              <w:t>e.g</w:t>
            </w:r>
            <w:proofErr w:type="gramEnd"/>
            <w:r w:rsidRPr="0008531D">
              <w:rPr>
                <w:rFonts w:ascii="宋体" w:eastAsia="宋体" w:hAnsi="宋体" w:cs="宋体"/>
                <w:color w:val="000000"/>
                <w:kern w:val="0"/>
                <w:sz w:val="20"/>
                <w:szCs w:val="20"/>
              </w:rPr>
              <w:t>. concat('foo', 'bar') results in 'foobar'. Note that this function can take any number of input strings.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concat_</w:t>
            </w:r>
            <w:proofErr w:type="gramStart"/>
            <w:r w:rsidRPr="0008531D">
              <w:rPr>
                <w:rFonts w:ascii="宋体" w:eastAsia="宋体" w:hAnsi="宋体" w:cs="宋体"/>
                <w:color w:val="000000"/>
                <w:kern w:val="0"/>
                <w:sz w:val="20"/>
                <w:szCs w:val="20"/>
              </w:rPr>
              <w:t>ws(</w:t>
            </w:r>
            <w:proofErr w:type="gramEnd"/>
            <w:r w:rsidRPr="0008531D">
              <w:rPr>
                <w:rFonts w:ascii="宋体" w:eastAsia="宋体" w:hAnsi="宋体" w:cs="宋体"/>
                <w:color w:val="000000"/>
                <w:kern w:val="0"/>
                <w:sz w:val="20"/>
                <w:szCs w:val="20"/>
              </w:rPr>
              <w:t xml:space="preserve">string </w:t>
            </w:r>
            <w:r w:rsidRPr="0008531D">
              <w:rPr>
                <w:rFonts w:ascii="宋体" w:eastAsia="宋体" w:hAnsi="宋体" w:cs="宋体"/>
                <w:color w:val="000000"/>
                <w:kern w:val="0"/>
                <w:sz w:val="20"/>
                <w:szCs w:val="20"/>
              </w:rPr>
              <w:lastRenderedPageBreak/>
              <w:t>SEP, string A, string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 xml:space="preserve">Like concat() above, but with custom separator </w:t>
            </w:r>
            <w:r w:rsidRPr="0008531D">
              <w:rPr>
                <w:rFonts w:ascii="宋体" w:eastAsia="宋体" w:hAnsi="宋体" w:cs="宋体"/>
                <w:color w:val="000000"/>
                <w:kern w:val="0"/>
                <w:sz w:val="20"/>
                <w:szCs w:val="20"/>
              </w:rPr>
              <w:lastRenderedPageBreak/>
              <w:t>SEP.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substr(string A, int start) substring(string A, int start)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substring of A starting from start position till the end of string A e.g. substr('foobar', 4) results in 'bar' (see [</w:t>
            </w:r>
            <w:hyperlink r:id="rId169" w:anchor="function_substr" w:history="1">
              <w:r w:rsidRPr="0008531D">
                <w:rPr>
                  <w:rFonts w:ascii="宋体" w:eastAsia="宋体" w:hAnsi="宋体" w:cs="宋体"/>
                  <w:color w:val="003366"/>
                  <w:kern w:val="0"/>
                  <w:sz w:val="20"/>
                  <w:u w:val="single"/>
                </w:rPr>
                <w:t>http://dev.mysql.com/doc/refman/5.0/en/string-functions.html#function_substr</w:t>
              </w:r>
            </w:hyperlink>
            <w:r w:rsidRPr="0008531D">
              <w:rPr>
                <w:rFonts w:ascii="宋体" w:eastAsia="宋体" w:hAnsi="宋体" w:cs="宋体"/>
                <w:color w:val="000000"/>
                <w:kern w:val="0"/>
                <w:sz w:val="20"/>
                <w:szCs w:val="20"/>
              </w:rPr>
              <w:t>])</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substr(string A, int start, int len) substring(string A, int start, int len)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substring of A starting from start position with length len e.g. substr('foobar', 4, 1) results in 'b' (see [</w:t>
            </w:r>
            <w:hyperlink r:id="rId170" w:anchor="function_substr" w:history="1">
              <w:r w:rsidRPr="0008531D">
                <w:rPr>
                  <w:rFonts w:ascii="宋体" w:eastAsia="宋体" w:hAnsi="宋体" w:cs="宋体"/>
                  <w:color w:val="003366"/>
                  <w:kern w:val="0"/>
                  <w:sz w:val="20"/>
                  <w:u w:val="single"/>
                </w:rPr>
                <w:t>http://dev.mysql.com/doc/refman/5.0/en/string-functions.html#function_substr</w:t>
              </w:r>
            </w:hyperlink>
            <w:r w:rsidRPr="0008531D">
              <w:rPr>
                <w:rFonts w:ascii="宋体" w:eastAsia="宋体" w:hAnsi="宋体" w:cs="宋体"/>
                <w:color w:val="000000"/>
                <w:kern w:val="0"/>
                <w:sz w:val="20"/>
                <w:szCs w:val="20"/>
              </w:rPr>
              <w:t>])</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upper(string A) ucase(string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string resulting from converting all characters of A to upper case e.g. upper('fOoBaR') results in 'FOOBAR'</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lower(string A) lcase(string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string resulting from converting all characters of B to lower case e.g. lower('fOoBaR') results in 'foobar'</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trim(string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string resulting from trimming spaces from both ends of A e.g. trim(' foobar ') results in 'foobar'</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ltrim(string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string resulting from trimming spaces from the beginning(left hand side) of A e.g. ltrim(' foobar ') results in 'foobar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rtrim(string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string resulting from trimming spaces from the end(right hand side) of A e.g. rtrim(' foobar ') results in ' foobar'</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regexp_replace(string A, string B, string C)</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Returns the string resulting from replacing all substrings in B that match the Java regular expression </w:t>
            </w:r>
            <w:proofErr w:type="gramStart"/>
            <w:r w:rsidRPr="0008531D">
              <w:rPr>
                <w:rFonts w:ascii="宋体" w:eastAsia="宋体" w:hAnsi="宋体" w:cs="宋体"/>
                <w:color w:val="000000"/>
                <w:kern w:val="0"/>
                <w:sz w:val="20"/>
                <w:szCs w:val="20"/>
              </w:rPr>
              <w:t>syntax(</w:t>
            </w:r>
            <w:proofErr w:type="gramEnd"/>
            <w:r w:rsidRPr="0008531D">
              <w:rPr>
                <w:rFonts w:ascii="宋体" w:eastAsia="宋体" w:hAnsi="宋体" w:cs="宋体"/>
                <w:color w:val="000000"/>
                <w:kern w:val="0"/>
                <w:sz w:val="20"/>
                <w:szCs w:val="20"/>
              </w:rPr>
              <w:t>See Java regular expressions syntax) with C e.g. regexp_replace("foobar", "oo|ar", "") returns 'fb.' Note that some care is necessary in using predefined character classes: using '\s' as the second argument will match the letter s; '</w:t>
            </w:r>
            <w:r w:rsidRPr="0008531D">
              <w:rPr>
                <w:rFonts w:ascii="宋体" w:eastAsia="宋体" w:hAnsi="宋体" w:cs="宋体"/>
                <w:color w:val="000000"/>
                <w:kern w:val="0"/>
                <w:sz w:val="20"/>
                <w:szCs w:val="20"/>
              </w:rPr>
              <w:br/>
              <w:t>s' is necessary to match whitespace, etc.</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regexp_extract(strin</w:t>
            </w:r>
            <w:r w:rsidRPr="0008531D">
              <w:rPr>
                <w:rFonts w:ascii="宋体" w:eastAsia="宋体" w:hAnsi="宋体" w:cs="宋体"/>
                <w:color w:val="000000"/>
                <w:kern w:val="0"/>
                <w:sz w:val="20"/>
                <w:szCs w:val="20"/>
              </w:rPr>
              <w:lastRenderedPageBreak/>
              <w:t>g subject, string pattern, int index)</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 xml:space="preserve">Returns the string extracted using the pattern. </w:t>
            </w:r>
            <w:r w:rsidRPr="0008531D">
              <w:rPr>
                <w:rFonts w:ascii="宋体" w:eastAsia="宋体" w:hAnsi="宋体" w:cs="宋体"/>
                <w:color w:val="000000"/>
                <w:kern w:val="0"/>
                <w:sz w:val="20"/>
                <w:szCs w:val="20"/>
              </w:rPr>
              <w:lastRenderedPageBreak/>
              <w:t>e.g. regexp_</w:t>
            </w:r>
            <w:proofErr w:type="gramStart"/>
            <w:r w:rsidRPr="0008531D">
              <w:rPr>
                <w:rFonts w:ascii="宋体" w:eastAsia="宋体" w:hAnsi="宋体" w:cs="宋体"/>
                <w:color w:val="000000"/>
                <w:kern w:val="0"/>
                <w:sz w:val="20"/>
                <w:szCs w:val="20"/>
              </w:rPr>
              <w:t>extract(</w:t>
            </w:r>
            <w:proofErr w:type="gramEnd"/>
            <w:r w:rsidRPr="0008531D">
              <w:rPr>
                <w:rFonts w:ascii="宋体" w:eastAsia="宋体" w:hAnsi="宋体" w:cs="宋体"/>
                <w:color w:val="000000"/>
                <w:kern w:val="0"/>
                <w:sz w:val="20"/>
                <w:szCs w:val="20"/>
              </w:rPr>
              <w:t>'foothebar', 'foo(.*?)(</w:t>
            </w:r>
            <w:proofErr w:type="gramStart"/>
            <w:r w:rsidRPr="0008531D">
              <w:rPr>
                <w:rFonts w:ascii="宋体" w:eastAsia="宋体" w:hAnsi="宋体" w:cs="宋体"/>
                <w:color w:val="000000"/>
                <w:kern w:val="0"/>
                <w:sz w:val="20"/>
                <w:szCs w:val="20"/>
              </w:rPr>
              <w:t>bar</w:t>
            </w:r>
            <w:proofErr w:type="gramEnd"/>
            <w:r w:rsidRPr="0008531D">
              <w:rPr>
                <w:rFonts w:ascii="宋体" w:eastAsia="宋体" w:hAnsi="宋体" w:cs="宋体"/>
                <w:color w:val="000000"/>
                <w:kern w:val="0"/>
                <w:sz w:val="20"/>
                <w:szCs w:val="20"/>
              </w:rPr>
              <w:t>)', 2) returns 'bar.' Note that some care is necessary in using predefined character classes: using '\s' as the second argument will match the letter s</w:t>
            </w:r>
            <w:proofErr w:type="gramStart"/>
            <w:r w:rsidRPr="0008531D">
              <w:rPr>
                <w:rFonts w:ascii="宋体" w:eastAsia="宋体" w:hAnsi="宋体" w:cs="宋体"/>
                <w:color w:val="000000"/>
                <w:kern w:val="0"/>
                <w:sz w:val="20"/>
                <w:szCs w:val="20"/>
              </w:rPr>
              <w:t>; '</w:t>
            </w:r>
            <w:proofErr w:type="gramEnd"/>
            <w:r w:rsidRPr="0008531D">
              <w:rPr>
                <w:rFonts w:ascii="宋体" w:eastAsia="宋体" w:hAnsi="宋体" w:cs="宋体"/>
                <w:color w:val="000000"/>
                <w:kern w:val="0"/>
                <w:sz w:val="20"/>
                <w:szCs w:val="20"/>
              </w:rPr>
              <w:br/>
              <w:t xml:space="preserve">s' is necessary to match whitespace, etc. The 'index' parameter is the Java regex Matcher </w:t>
            </w:r>
            <w:proofErr w:type="gramStart"/>
            <w:r w:rsidRPr="0008531D">
              <w:rPr>
                <w:rFonts w:ascii="宋体" w:eastAsia="宋体" w:hAnsi="宋体" w:cs="宋体"/>
                <w:color w:val="000000"/>
                <w:kern w:val="0"/>
                <w:sz w:val="20"/>
                <w:szCs w:val="20"/>
              </w:rPr>
              <w:t>group(</w:t>
            </w:r>
            <w:proofErr w:type="gramEnd"/>
            <w:r w:rsidRPr="0008531D">
              <w:rPr>
                <w:rFonts w:ascii="宋体" w:eastAsia="宋体" w:hAnsi="宋体" w:cs="宋体"/>
                <w:color w:val="000000"/>
                <w:kern w:val="0"/>
                <w:sz w:val="20"/>
                <w:szCs w:val="20"/>
              </w:rPr>
              <w:t xml:space="preserve">) method index. See docs/api/java/util/regex/Matcher.html for more information on the 'index' or Java regex </w:t>
            </w:r>
            <w:proofErr w:type="gramStart"/>
            <w:r w:rsidRPr="0008531D">
              <w:rPr>
                <w:rFonts w:ascii="宋体" w:eastAsia="宋体" w:hAnsi="宋体" w:cs="宋体"/>
                <w:color w:val="000000"/>
                <w:kern w:val="0"/>
                <w:sz w:val="20"/>
                <w:szCs w:val="20"/>
              </w:rPr>
              <w:t>group(</w:t>
            </w:r>
            <w:proofErr w:type="gramEnd"/>
            <w:r w:rsidRPr="0008531D">
              <w:rPr>
                <w:rFonts w:ascii="宋体" w:eastAsia="宋体" w:hAnsi="宋体" w:cs="宋体"/>
                <w:color w:val="000000"/>
                <w:kern w:val="0"/>
                <w:sz w:val="20"/>
                <w:szCs w:val="20"/>
              </w:rPr>
              <w:t>) method.</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parse_url(string urlString, string partToExtract [, string keyToExtract])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specified part from the URL. Valid values for partToExtract include HOST, PATH, QUERY, REF, PROTOCOL, AUTHORITY, FILE, and USERINFO. e.g. parse_</w:t>
            </w:r>
            <w:proofErr w:type="gramStart"/>
            <w:r w:rsidRPr="0008531D">
              <w:rPr>
                <w:rFonts w:ascii="宋体" w:eastAsia="宋体" w:hAnsi="宋体" w:cs="宋体"/>
                <w:color w:val="000000"/>
                <w:kern w:val="0"/>
                <w:sz w:val="20"/>
                <w:szCs w:val="20"/>
              </w:rPr>
              <w:t>url(</w:t>
            </w:r>
            <w:proofErr w:type="gramEnd"/>
            <w:r w:rsidRPr="0008531D">
              <w:rPr>
                <w:rFonts w:ascii="宋体" w:eastAsia="宋体" w:hAnsi="宋体" w:cs="宋体"/>
                <w:color w:val="000000"/>
                <w:kern w:val="0"/>
                <w:sz w:val="20"/>
                <w:szCs w:val="20"/>
              </w:rPr>
              <w:t>'http://facebook.com/path1/p.php?k1=v1&amp;k2=v2#Ref1', 'HOST') returns 'facebook.com'. Also a value of a particular key in QUERY can be extracted by providing the key as the third argument, e.g. parse_</w:t>
            </w:r>
            <w:proofErr w:type="gramStart"/>
            <w:r w:rsidRPr="0008531D">
              <w:rPr>
                <w:rFonts w:ascii="宋体" w:eastAsia="宋体" w:hAnsi="宋体" w:cs="宋体"/>
                <w:color w:val="000000"/>
                <w:kern w:val="0"/>
                <w:sz w:val="20"/>
                <w:szCs w:val="20"/>
              </w:rPr>
              <w:t>url(</w:t>
            </w:r>
            <w:proofErr w:type="gramEnd"/>
            <w:r w:rsidRPr="0008531D">
              <w:rPr>
                <w:rFonts w:ascii="宋体" w:eastAsia="宋体" w:hAnsi="宋体" w:cs="宋体"/>
                <w:color w:val="000000"/>
                <w:kern w:val="0"/>
                <w:sz w:val="20"/>
                <w:szCs w:val="20"/>
              </w:rPr>
              <w:t>'http://facebook.com/path1/p.php?k1=v1&amp;k2=v2#Ref1', 'QUERY', 'k1') returns 'v1'.</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get_json_object(string json_string, string path)</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Extract json object from a json string based on json path specified, and return json string of the extracted json object. It will return null if the input json string is invalid.</w:t>
            </w:r>
            <w:r w:rsidRPr="0008531D">
              <w:rPr>
                <w:rFonts w:ascii="宋体" w:eastAsia="宋体" w:hAnsi="宋体" w:cs="宋体"/>
                <w:color w:val="000000"/>
                <w:kern w:val="0"/>
                <w:sz w:val="20"/>
              </w:rPr>
              <w:t> </w:t>
            </w:r>
            <w:r w:rsidRPr="0008531D">
              <w:rPr>
                <w:rFonts w:ascii="宋体" w:eastAsia="宋体" w:hAnsi="宋体" w:cs="宋体"/>
                <w:b/>
                <w:bCs/>
                <w:color w:val="000000"/>
                <w:kern w:val="0"/>
                <w:sz w:val="20"/>
                <w:szCs w:val="20"/>
              </w:rPr>
              <w:t>NOTE: The json path can only have the characters [0-9a-z_], i.e., no upper-case or special characters. Also, the keys *cannot</w:t>
            </w:r>
            <w:r w:rsidRPr="0008531D">
              <w:rPr>
                <w:rFonts w:ascii="宋体" w:eastAsia="宋体" w:hAnsi="宋体" w:cs="宋体"/>
                <w:color w:val="000000"/>
                <w:kern w:val="0"/>
                <w:sz w:val="20"/>
              </w:rPr>
              <w:t> </w:t>
            </w:r>
            <w:r w:rsidRPr="0008531D">
              <w:rPr>
                <w:rFonts w:ascii="宋体" w:eastAsia="宋体" w:hAnsi="宋体" w:cs="宋体"/>
                <w:color w:val="000000"/>
                <w:kern w:val="0"/>
                <w:sz w:val="20"/>
                <w:szCs w:val="20"/>
              </w:rPr>
              <w:t>start with numbers.* This is due to restrictions on Hive column names.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space(int 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 a string of n spaces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repeat(string str, int 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Repeat str n times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ascii(string str)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numeric value of the first character of str</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lpad(string str, int len, string pad)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str, left-padded with pad to a length of len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rpad(string str, int </w:t>
            </w:r>
            <w:r w:rsidRPr="0008531D">
              <w:rPr>
                <w:rFonts w:ascii="宋体" w:eastAsia="宋体" w:hAnsi="宋体" w:cs="宋体"/>
                <w:color w:val="000000"/>
                <w:kern w:val="0"/>
                <w:sz w:val="20"/>
                <w:szCs w:val="20"/>
              </w:rPr>
              <w:lastRenderedPageBreak/>
              <w:t>len, string pad)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 xml:space="preserve">Returns str, right-padded with pad to a length </w:t>
            </w:r>
            <w:r w:rsidRPr="0008531D">
              <w:rPr>
                <w:rFonts w:ascii="宋体" w:eastAsia="宋体" w:hAnsi="宋体" w:cs="宋体"/>
                <w:color w:val="000000"/>
                <w:kern w:val="0"/>
                <w:sz w:val="20"/>
                <w:szCs w:val="20"/>
              </w:rPr>
              <w:lastRenderedPageBreak/>
              <w:t>of len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array</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split(string str, string pat)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Split str around pat (pat is a regular expression)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find_in_set(string str, string strList)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first occurance of str in strList where strList is a comma-delimited string. Returns null if either argument is null. Returns 0 if the first argument contains any commas. e.g. find_in_set('ab', 'abc,b,ab,c,def') returns 3</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array&lt;array&lt;string&gt;&gt;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sentences(string str, string lang, string locale)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Tokenizes a string of natural language text into words and sentences, where each sentence is broken at the appropriate sentence boundary and returned as an array of words. The 'lang' and 'locale' are optional arguments. </w:t>
            </w:r>
            <w:proofErr w:type="gramStart"/>
            <w:r w:rsidRPr="0008531D">
              <w:rPr>
                <w:rFonts w:ascii="宋体" w:eastAsia="宋体" w:hAnsi="宋体" w:cs="宋体"/>
                <w:color w:val="000000"/>
                <w:kern w:val="0"/>
                <w:sz w:val="20"/>
                <w:szCs w:val="20"/>
              </w:rPr>
              <w:t>e.g</w:t>
            </w:r>
            <w:proofErr w:type="gramEnd"/>
            <w:r w:rsidRPr="0008531D">
              <w:rPr>
                <w:rFonts w:ascii="宋体" w:eastAsia="宋体" w:hAnsi="宋体" w:cs="宋体"/>
                <w:color w:val="000000"/>
                <w:kern w:val="0"/>
                <w:sz w:val="20"/>
                <w:szCs w:val="20"/>
              </w:rPr>
              <w:t>. sentences('Hello there! How are you?') returns ( ("Hello", "there"), ("How", "are", "you") )</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array&lt;struct&lt;string,double&gt;&gt;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ngrams(array&lt;array&lt;string&gt;&gt;, int N, int K, int pf)</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Returns the top-k N-grams from a set of tokenized sentences, such as those returned by the </w:t>
            </w:r>
            <w:proofErr w:type="gramStart"/>
            <w:r w:rsidRPr="0008531D">
              <w:rPr>
                <w:rFonts w:ascii="宋体" w:eastAsia="宋体" w:hAnsi="宋体" w:cs="宋体"/>
                <w:color w:val="000000"/>
                <w:kern w:val="0"/>
                <w:sz w:val="20"/>
                <w:szCs w:val="20"/>
              </w:rPr>
              <w:t>sentences(</w:t>
            </w:r>
            <w:proofErr w:type="gramEnd"/>
            <w:r w:rsidRPr="0008531D">
              <w:rPr>
                <w:rFonts w:ascii="宋体" w:eastAsia="宋体" w:hAnsi="宋体" w:cs="宋体"/>
                <w:color w:val="000000"/>
                <w:kern w:val="0"/>
                <w:sz w:val="20"/>
                <w:szCs w:val="20"/>
              </w:rPr>
              <w:t>) UDAF. See</w:t>
            </w:r>
            <w:r w:rsidRPr="0008531D">
              <w:rPr>
                <w:rFonts w:ascii="宋体" w:eastAsia="宋体" w:hAnsi="宋体" w:cs="宋体"/>
                <w:color w:val="000000"/>
                <w:kern w:val="0"/>
                <w:sz w:val="20"/>
              </w:rPr>
              <w:t> </w:t>
            </w:r>
            <w:hyperlink r:id="rId171" w:tooltip="StatisticsAndDataMining" w:history="1">
              <w:r w:rsidRPr="0008531D">
                <w:rPr>
                  <w:rFonts w:ascii="宋体" w:eastAsia="宋体" w:hAnsi="宋体" w:cs="宋体"/>
                  <w:color w:val="003366"/>
                  <w:kern w:val="0"/>
                  <w:sz w:val="20"/>
                  <w:u w:val="single"/>
                </w:rPr>
                <w:t>StatisticsAndDataMining</w:t>
              </w:r>
            </w:hyperlink>
            <w:r w:rsidRPr="0008531D">
              <w:rPr>
                <w:rFonts w:ascii="宋体" w:eastAsia="宋体" w:hAnsi="宋体" w:cs="宋体"/>
                <w:color w:val="000000"/>
                <w:kern w:val="0"/>
                <w:sz w:val="20"/>
              </w:rPr>
              <w:t> </w:t>
            </w:r>
            <w:r w:rsidRPr="0008531D">
              <w:rPr>
                <w:rFonts w:ascii="宋体" w:eastAsia="宋体" w:hAnsi="宋体" w:cs="宋体"/>
                <w:color w:val="000000"/>
                <w:kern w:val="0"/>
                <w:sz w:val="20"/>
                <w:szCs w:val="20"/>
              </w:rPr>
              <w:t>for more information.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array&lt;struct&lt;string,double&gt;&gt;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context_ngrams(array&lt;array&lt;string&gt;&gt;, array&lt;string&gt;, int K, int pf)</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top-k contextual N-grams from a set of tokenized sentences, given a string of "context". See</w:t>
            </w:r>
            <w:r w:rsidRPr="0008531D">
              <w:rPr>
                <w:rFonts w:ascii="宋体" w:eastAsia="宋体" w:hAnsi="宋体" w:cs="宋体"/>
                <w:color w:val="000000"/>
                <w:kern w:val="0"/>
                <w:sz w:val="20"/>
              </w:rPr>
              <w:t> </w:t>
            </w:r>
            <w:hyperlink r:id="rId172" w:tooltip="StatisticsAndDataMining" w:history="1">
              <w:r w:rsidRPr="0008531D">
                <w:rPr>
                  <w:rFonts w:ascii="宋体" w:eastAsia="宋体" w:hAnsi="宋体" w:cs="宋体"/>
                  <w:color w:val="003366"/>
                  <w:kern w:val="0"/>
                  <w:sz w:val="20"/>
                  <w:u w:val="single"/>
                </w:rPr>
                <w:t>StatisticsAndDataMining</w:t>
              </w:r>
            </w:hyperlink>
            <w:r w:rsidRPr="0008531D">
              <w:rPr>
                <w:rFonts w:ascii="宋体" w:eastAsia="宋体" w:hAnsi="宋体" w:cs="宋体"/>
                <w:color w:val="000000"/>
                <w:kern w:val="0"/>
                <w:sz w:val="20"/>
              </w:rPr>
              <w:t> </w:t>
            </w:r>
            <w:r w:rsidRPr="0008531D">
              <w:rPr>
                <w:rFonts w:ascii="宋体" w:eastAsia="宋体" w:hAnsi="宋体" w:cs="宋体"/>
                <w:color w:val="000000"/>
                <w:kern w:val="0"/>
                <w:sz w:val="20"/>
                <w:szCs w:val="20"/>
              </w:rPr>
              <w:t>for more information.</w:t>
            </w:r>
          </w:p>
        </w:tc>
      </w:tr>
    </w:tbl>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91" w:name="LanguageManualUDF-Misc.Functions"/>
      <w:bookmarkEnd w:id="91"/>
      <w:r w:rsidRPr="0008531D">
        <w:rPr>
          <w:rFonts w:ascii="Helvetica" w:eastAsia="宋体" w:hAnsi="Helvetica" w:cs="Helvetica"/>
          <w:b/>
          <w:bCs/>
          <w:color w:val="003366"/>
          <w:kern w:val="0"/>
          <w:sz w:val="30"/>
          <w:szCs w:val="30"/>
          <w:shd w:val="clear" w:color="auto" w:fill="FFFFFF"/>
        </w:rPr>
        <w:t>Misc. Functions</w:t>
      </w:r>
    </w:p>
    <w:p w:rsidR="0008531D" w:rsidRPr="0008531D" w:rsidRDefault="0008531D" w:rsidP="0008531D">
      <w:pPr>
        <w:widowControl/>
        <w:spacing w:before="269" w:after="43"/>
        <w:jc w:val="left"/>
        <w:outlineLvl w:val="3"/>
        <w:rPr>
          <w:rFonts w:ascii="Helvetica" w:eastAsia="宋体" w:hAnsi="Helvetica" w:cs="Helvetica"/>
          <w:b/>
          <w:bCs/>
          <w:color w:val="003366"/>
          <w:kern w:val="0"/>
          <w:sz w:val="26"/>
          <w:szCs w:val="26"/>
          <w:shd w:val="clear" w:color="auto" w:fill="FFFFFF"/>
        </w:rPr>
      </w:pPr>
      <w:bookmarkStart w:id="92" w:name="LanguageManualUDF-xpath"/>
      <w:bookmarkEnd w:id="92"/>
      <w:proofErr w:type="gramStart"/>
      <w:r w:rsidRPr="0008531D">
        <w:rPr>
          <w:rFonts w:ascii="Helvetica" w:eastAsia="宋体" w:hAnsi="Helvetica" w:cs="Helvetica"/>
          <w:b/>
          <w:bCs/>
          <w:color w:val="003366"/>
          <w:kern w:val="0"/>
          <w:sz w:val="26"/>
          <w:szCs w:val="26"/>
          <w:shd w:val="clear" w:color="auto" w:fill="FFFFFF"/>
        </w:rPr>
        <w:t>xpath</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following functions are described in</w:t>
      </w:r>
      <w:r w:rsidRPr="0008531D">
        <w:rPr>
          <w:rFonts w:ascii="Helvetica" w:eastAsia="宋体" w:hAnsi="Helvetica" w:cs="Helvetica"/>
          <w:color w:val="000000"/>
          <w:kern w:val="0"/>
          <w:sz w:val="20"/>
        </w:rPr>
        <w:t> </w:t>
      </w:r>
      <w:hyperlink r:id="rId173" w:tooltip="LanguageManual XPathUDF" w:history="1">
        <w:r w:rsidRPr="0008531D">
          <w:rPr>
            <w:rFonts w:ascii="Helvetica" w:eastAsia="宋体" w:hAnsi="Helvetica" w:cs="Helvetica"/>
            <w:color w:val="003366"/>
            <w:kern w:val="0"/>
            <w:sz w:val="20"/>
            <w:u w:val="single"/>
          </w:rPr>
          <w:t>LanguageManual XPathUDF</w:t>
        </w:r>
      </w:hyperlink>
      <w:r w:rsidRPr="0008531D">
        <w:rPr>
          <w:rFonts w:ascii="Helvetica" w:eastAsia="宋体" w:hAnsi="Helvetica" w:cs="Helvetica"/>
          <w:color w:val="000000"/>
          <w:kern w:val="0"/>
          <w:sz w:val="20"/>
          <w:szCs w:val="20"/>
          <w:shd w:val="clear" w:color="auto" w:fill="FFFFFF"/>
        </w:rPr>
        <w:t>:</w:t>
      </w:r>
    </w:p>
    <w:p w:rsidR="0008531D" w:rsidRPr="0008531D" w:rsidRDefault="0008531D" w:rsidP="00E528CF">
      <w:pPr>
        <w:widowControl/>
        <w:numPr>
          <w:ilvl w:val="0"/>
          <w:numId w:val="29"/>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xpath, xpath_short, xpath_int, xpath_long, xpath_float, xpath_double, xpath_number, xpath_string</w:t>
      </w:r>
    </w:p>
    <w:p w:rsidR="0008531D" w:rsidRPr="0008531D" w:rsidRDefault="0008531D" w:rsidP="0008531D">
      <w:pPr>
        <w:widowControl/>
        <w:spacing w:before="269" w:after="43"/>
        <w:ind w:left="720"/>
        <w:jc w:val="left"/>
        <w:outlineLvl w:val="3"/>
        <w:rPr>
          <w:rFonts w:ascii="Helvetica" w:eastAsia="宋体" w:hAnsi="Helvetica" w:cs="Helvetica"/>
          <w:b/>
          <w:bCs/>
          <w:color w:val="003366"/>
          <w:kern w:val="0"/>
          <w:sz w:val="26"/>
          <w:szCs w:val="26"/>
          <w:shd w:val="clear" w:color="auto" w:fill="FFFFFF"/>
        </w:rPr>
      </w:pPr>
      <w:bookmarkStart w:id="93" w:name="LanguageManualUDF-getjsonobject"/>
      <w:bookmarkEnd w:id="93"/>
      <w:r w:rsidRPr="0008531D">
        <w:rPr>
          <w:rFonts w:ascii="Helvetica" w:eastAsia="宋体" w:hAnsi="Helvetica" w:cs="Helvetica"/>
          <w:b/>
          <w:bCs/>
          <w:color w:val="003366"/>
          <w:kern w:val="0"/>
          <w:sz w:val="26"/>
          <w:szCs w:val="26"/>
          <w:shd w:val="clear" w:color="auto" w:fill="FFFFFF"/>
        </w:rPr>
        <w:t>get_json_object</w:t>
      </w:r>
    </w:p>
    <w:p w:rsidR="0008531D" w:rsidRPr="0008531D" w:rsidRDefault="0008531D" w:rsidP="0008531D">
      <w:pPr>
        <w:widowControl/>
        <w:spacing w:line="260" w:lineRule="atLeast"/>
        <w:ind w:left="720"/>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 limited version of JSONPath is supported:</w:t>
      </w:r>
    </w:p>
    <w:p w:rsidR="0008531D" w:rsidRPr="0008531D" w:rsidRDefault="0008531D" w:rsidP="00E528CF">
      <w:pPr>
        <w:widowControl/>
        <w:numPr>
          <w:ilvl w:val="0"/>
          <w:numId w:val="30"/>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 Root object</w:t>
      </w:r>
    </w:p>
    <w:p w:rsidR="0008531D" w:rsidRPr="0008531D" w:rsidRDefault="0008531D" w:rsidP="00E528CF">
      <w:pPr>
        <w:widowControl/>
        <w:numPr>
          <w:ilvl w:val="0"/>
          <w:numId w:val="30"/>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 Child operator</w:t>
      </w:r>
    </w:p>
    <w:p w:rsidR="0008531D" w:rsidRPr="0008531D" w:rsidRDefault="0008531D" w:rsidP="00E528CF">
      <w:pPr>
        <w:widowControl/>
        <w:numPr>
          <w:ilvl w:val="0"/>
          <w:numId w:val="30"/>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 Subscript operator for array</w:t>
      </w:r>
    </w:p>
    <w:p w:rsidR="0008531D" w:rsidRPr="0008531D" w:rsidRDefault="0008531D" w:rsidP="00E528CF">
      <w:pPr>
        <w:widowControl/>
        <w:numPr>
          <w:ilvl w:val="0"/>
          <w:numId w:val="30"/>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 Wildcard for []</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Syntax not supported that's worth noticing:</w:t>
      </w:r>
    </w:p>
    <w:p w:rsidR="0008531D" w:rsidRPr="0008531D" w:rsidRDefault="0008531D" w:rsidP="00E528CF">
      <w:pPr>
        <w:widowControl/>
        <w:numPr>
          <w:ilvl w:val="0"/>
          <w:numId w:val="3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Zero length string as key</w:t>
      </w:r>
    </w:p>
    <w:p w:rsidR="0008531D" w:rsidRPr="0008531D" w:rsidRDefault="0008531D" w:rsidP="00E528CF">
      <w:pPr>
        <w:widowControl/>
        <w:numPr>
          <w:ilvl w:val="0"/>
          <w:numId w:val="3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 Recursive descent</w:t>
      </w:r>
    </w:p>
    <w:p w:rsidR="0008531D" w:rsidRPr="0008531D" w:rsidRDefault="0008531D" w:rsidP="00E528CF">
      <w:pPr>
        <w:widowControl/>
        <w:numPr>
          <w:ilvl w:val="0"/>
          <w:numId w:val="3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 Current object/element</w:t>
      </w:r>
    </w:p>
    <w:p w:rsidR="0008531D" w:rsidRPr="0008531D" w:rsidRDefault="0008531D" w:rsidP="00E528CF">
      <w:pPr>
        <w:widowControl/>
        <w:numPr>
          <w:ilvl w:val="0"/>
          <w:numId w:val="3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 Script expression</w:t>
      </w:r>
    </w:p>
    <w:p w:rsidR="0008531D" w:rsidRPr="0008531D" w:rsidRDefault="0008531D" w:rsidP="00E528CF">
      <w:pPr>
        <w:widowControl/>
        <w:numPr>
          <w:ilvl w:val="0"/>
          <w:numId w:val="31"/>
        </w:numPr>
        <w:spacing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Helvetica" w:eastAsia="宋体" w:hAnsi="Helvetica" w:cs="Helvetica"/>
          <w:color w:val="000000"/>
          <w:kern w:val="0"/>
          <w:sz w:val="20"/>
          <w:szCs w:val="20"/>
          <w:shd w:val="clear" w:color="auto" w:fill="FFFFFF"/>
        </w:rPr>
        <w:t>?(</w:t>
      </w:r>
      <w:proofErr w:type="gramEnd"/>
      <w:r w:rsidRPr="0008531D">
        <w:rPr>
          <w:rFonts w:ascii="Helvetica" w:eastAsia="宋体" w:hAnsi="Helvetica" w:cs="Helvetica"/>
          <w:color w:val="000000"/>
          <w:kern w:val="0"/>
          <w:sz w:val="20"/>
          <w:szCs w:val="20"/>
          <w:shd w:val="clear" w:color="auto" w:fill="FFFFFF"/>
        </w:rPr>
        <w:t>) : Filter (script) expression.</w:t>
      </w:r>
    </w:p>
    <w:p w:rsidR="0008531D" w:rsidRPr="0008531D" w:rsidRDefault="0008531D" w:rsidP="00E528CF">
      <w:pPr>
        <w:widowControl/>
        <w:numPr>
          <w:ilvl w:val="0"/>
          <w:numId w:val="3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 Union operator</w:t>
      </w:r>
    </w:p>
    <w:p w:rsidR="0008531D" w:rsidRPr="0008531D" w:rsidRDefault="0008531D" w:rsidP="00E528CF">
      <w:pPr>
        <w:widowControl/>
        <w:numPr>
          <w:ilvl w:val="0"/>
          <w:numId w:val="31"/>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[start:end.step] : array slice operator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 src_json table is a single column (json), single row table: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json</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r w:rsidRPr="0008531D">
        <w:rPr>
          <w:rFonts w:ascii="Courier New" w:eastAsia="宋体" w:hAnsi="Courier New" w:cs="Courier New"/>
          <w:color w:val="009100"/>
          <w:kern w:val="0"/>
          <w:sz w:val="24"/>
          <w:szCs w:val="24"/>
        </w:rPr>
        <w:t>"store"</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r w:rsidRPr="0008531D">
        <w:rPr>
          <w:rFonts w:ascii="Courier New" w:eastAsia="宋体" w:hAnsi="Courier New" w:cs="Courier New"/>
          <w:color w:val="009100"/>
          <w:kern w:val="0"/>
          <w:sz w:val="24"/>
          <w:szCs w:val="24"/>
        </w:rPr>
        <w:t>"fruit"</w:t>
      </w:r>
      <w:r w:rsidRPr="0008531D">
        <w:rPr>
          <w:rFonts w:ascii="Courier New" w:eastAsia="宋体" w:hAnsi="Courier New" w:cs="Courier New"/>
          <w:color w:val="000000"/>
          <w:kern w:val="0"/>
          <w:sz w:val="24"/>
          <w:szCs w:val="24"/>
          <w:shd w:val="clear" w:color="auto" w:fill="FFFFFF"/>
        </w:rPr>
        <w:t>:\[{</w:t>
      </w:r>
      <w:r w:rsidRPr="0008531D">
        <w:rPr>
          <w:rFonts w:ascii="Courier New" w:eastAsia="宋体" w:hAnsi="Courier New" w:cs="Courier New"/>
          <w:color w:val="009100"/>
          <w:kern w:val="0"/>
          <w:sz w:val="24"/>
          <w:szCs w:val="24"/>
        </w:rPr>
        <w:t>"weight"</w:t>
      </w:r>
      <w:r w:rsidRPr="0008531D">
        <w:rPr>
          <w:rFonts w:ascii="Courier New" w:eastAsia="宋体" w:hAnsi="Courier New" w:cs="Courier New"/>
          <w:color w:val="000000"/>
          <w:kern w:val="0"/>
          <w:sz w:val="24"/>
          <w:szCs w:val="24"/>
          <w:shd w:val="clear" w:color="auto" w:fill="FFFFFF"/>
        </w:rPr>
        <w:t>:8,</w:t>
      </w:r>
      <w:r w:rsidRPr="0008531D">
        <w:rPr>
          <w:rFonts w:ascii="Courier New" w:eastAsia="宋体" w:hAnsi="Courier New" w:cs="Courier New"/>
          <w:color w:val="009100"/>
          <w:kern w:val="0"/>
          <w:sz w:val="24"/>
          <w:szCs w:val="24"/>
        </w:rPr>
        <w:t>"type"</w:t>
      </w:r>
      <w:r w:rsidRPr="0008531D">
        <w:rPr>
          <w:rFonts w:ascii="Courier New" w:eastAsia="宋体" w:hAnsi="Courier New" w:cs="Courier New"/>
          <w:color w:val="000000"/>
          <w:kern w:val="0"/>
          <w:sz w:val="24"/>
          <w:szCs w:val="24"/>
          <w:shd w:val="clear" w:color="auto" w:fill="FFFFFF"/>
        </w:rPr>
        <w:t>:</w:t>
      </w:r>
      <w:r w:rsidRPr="0008531D">
        <w:rPr>
          <w:rFonts w:ascii="Courier New" w:eastAsia="宋体" w:hAnsi="Courier New" w:cs="Courier New"/>
          <w:color w:val="009100"/>
          <w:kern w:val="0"/>
          <w:sz w:val="24"/>
          <w:szCs w:val="24"/>
        </w:rPr>
        <w:t>"apple"</w:t>
      </w:r>
      <w:r w:rsidRPr="0008531D">
        <w:rPr>
          <w:rFonts w:ascii="Courier New" w:eastAsia="宋体" w:hAnsi="Courier New" w:cs="Courier New"/>
          <w:color w:val="000000"/>
          <w:kern w:val="0"/>
          <w:sz w:val="24"/>
          <w:szCs w:val="24"/>
          <w:shd w:val="clear" w:color="auto" w:fill="FFFFFF"/>
        </w:rPr>
        <w:t>}</w:t>
      </w:r>
      <w:proofErr w:type="gramStart"/>
      <w:r w:rsidRPr="0008531D">
        <w:rPr>
          <w:rFonts w:ascii="Courier New" w:eastAsia="宋体" w:hAnsi="Courier New" w:cs="Courier New"/>
          <w:color w:val="000000"/>
          <w:kern w:val="0"/>
          <w:sz w:val="24"/>
          <w:szCs w:val="24"/>
          <w:shd w:val="clear" w:color="auto" w:fill="FFFFFF"/>
        </w:rPr>
        <w:t>,{</w:t>
      </w:r>
      <w:proofErr w:type="gramEnd"/>
      <w:r w:rsidRPr="0008531D">
        <w:rPr>
          <w:rFonts w:ascii="Courier New" w:eastAsia="宋体" w:hAnsi="Courier New" w:cs="Courier New"/>
          <w:color w:val="009100"/>
          <w:kern w:val="0"/>
          <w:sz w:val="24"/>
          <w:szCs w:val="24"/>
        </w:rPr>
        <w:t>"weight"</w:t>
      </w:r>
      <w:r w:rsidRPr="0008531D">
        <w:rPr>
          <w:rFonts w:ascii="Courier New" w:eastAsia="宋体" w:hAnsi="Courier New" w:cs="Courier New"/>
          <w:color w:val="000000"/>
          <w:kern w:val="0"/>
          <w:sz w:val="24"/>
          <w:szCs w:val="24"/>
          <w:shd w:val="clear" w:color="auto" w:fill="FFFFFF"/>
        </w:rPr>
        <w:t>:9,</w:t>
      </w:r>
      <w:r w:rsidRPr="0008531D">
        <w:rPr>
          <w:rFonts w:ascii="Courier New" w:eastAsia="宋体" w:hAnsi="Courier New" w:cs="Courier New"/>
          <w:color w:val="009100"/>
          <w:kern w:val="0"/>
          <w:sz w:val="24"/>
          <w:szCs w:val="24"/>
        </w:rPr>
        <w:t>"type"</w:t>
      </w:r>
      <w:r w:rsidRPr="0008531D">
        <w:rPr>
          <w:rFonts w:ascii="Courier New" w:eastAsia="宋体" w:hAnsi="Courier New" w:cs="Courier New"/>
          <w:color w:val="000000"/>
          <w:kern w:val="0"/>
          <w:sz w:val="24"/>
          <w:szCs w:val="24"/>
          <w:shd w:val="clear" w:color="auto" w:fill="FFFFFF"/>
        </w:rPr>
        <w:t>:</w:t>
      </w:r>
      <w:r w:rsidRPr="0008531D">
        <w:rPr>
          <w:rFonts w:ascii="Courier New" w:eastAsia="宋体" w:hAnsi="Courier New" w:cs="Courier New"/>
          <w:color w:val="009100"/>
          <w:kern w:val="0"/>
          <w:sz w:val="24"/>
          <w:szCs w:val="24"/>
        </w:rPr>
        <w:t>"pear"</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r w:rsidRPr="0008531D">
        <w:rPr>
          <w:rFonts w:ascii="Courier New" w:eastAsia="宋体" w:hAnsi="Courier New" w:cs="Courier New"/>
          <w:color w:val="009100"/>
          <w:kern w:val="0"/>
          <w:sz w:val="24"/>
          <w:szCs w:val="24"/>
        </w:rPr>
        <w:t>"bicycle"</w:t>
      </w:r>
      <w:r w:rsidRPr="0008531D">
        <w:rPr>
          <w:rFonts w:ascii="Courier New" w:eastAsia="宋体" w:hAnsi="Courier New" w:cs="Courier New"/>
          <w:color w:val="000000"/>
          <w:kern w:val="0"/>
          <w:sz w:val="24"/>
          <w:szCs w:val="24"/>
          <w:shd w:val="clear" w:color="auto" w:fill="FFFFFF"/>
        </w:rPr>
        <w:t>:{</w:t>
      </w:r>
      <w:r w:rsidRPr="0008531D">
        <w:rPr>
          <w:rFonts w:ascii="Courier New" w:eastAsia="宋体" w:hAnsi="Courier New" w:cs="Courier New"/>
          <w:color w:val="009100"/>
          <w:kern w:val="0"/>
          <w:sz w:val="24"/>
          <w:szCs w:val="24"/>
        </w:rPr>
        <w:t>"price"</w:t>
      </w:r>
      <w:r w:rsidRPr="0008531D">
        <w:rPr>
          <w:rFonts w:ascii="Courier New" w:eastAsia="宋体" w:hAnsi="Courier New" w:cs="Courier New"/>
          <w:color w:val="000000"/>
          <w:kern w:val="0"/>
          <w:sz w:val="24"/>
          <w:szCs w:val="24"/>
          <w:shd w:val="clear" w:color="auto" w:fill="FFFFFF"/>
        </w:rPr>
        <w:t>:19.95,</w:t>
      </w:r>
      <w:r w:rsidRPr="0008531D">
        <w:rPr>
          <w:rFonts w:ascii="Courier New" w:eastAsia="宋体" w:hAnsi="Courier New" w:cs="Courier New"/>
          <w:color w:val="009100"/>
          <w:kern w:val="0"/>
          <w:sz w:val="24"/>
          <w:szCs w:val="24"/>
        </w:rPr>
        <w:t>"color"</w:t>
      </w:r>
      <w:r w:rsidRPr="0008531D">
        <w:rPr>
          <w:rFonts w:ascii="Courier New" w:eastAsia="宋体" w:hAnsi="Courier New" w:cs="Courier New"/>
          <w:color w:val="000000"/>
          <w:kern w:val="0"/>
          <w:sz w:val="24"/>
          <w:szCs w:val="24"/>
          <w:shd w:val="clear" w:color="auto" w:fill="FFFFFF"/>
        </w:rPr>
        <w:t>:</w:t>
      </w:r>
      <w:r w:rsidRPr="0008531D">
        <w:rPr>
          <w:rFonts w:ascii="Courier New" w:eastAsia="宋体" w:hAnsi="Courier New" w:cs="Courier New"/>
          <w:color w:val="009100"/>
          <w:kern w:val="0"/>
          <w:sz w:val="24"/>
          <w:szCs w:val="24"/>
        </w:rPr>
        <w:t>"red"</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r w:rsidRPr="0008531D">
        <w:rPr>
          <w:rFonts w:ascii="Courier New" w:eastAsia="宋体" w:hAnsi="Courier New" w:cs="Courier New"/>
          <w:color w:val="009100"/>
          <w:kern w:val="0"/>
          <w:sz w:val="24"/>
          <w:szCs w:val="24"/>
        </w:rPr>
        <w:t>"email"</w:t>
      </w:r>
      <w:r w:rsidRPr="0008531D">
        <w:rPr>
          <w:rFonts w:ascii="Courier New" w:eastAsia="宋体" w:hAnsi="Courier New" w:cs="Courier New"/>
          <w:color w:val="000000"/>
          <w:kern w:val="0"/>
          <w:sz w:val="24"/>
          <w:szCs w:val="24"/>
          <w:shd w:val="clear" w:color="auto" w:fill="FFFFFF"/>
        </w:rPr>
        <w:t>:</w:t>
      </w:r>
      <w:r w:rsidRPr="0008531D">
        <w:rPr>
          <w:rFonts w:ascii="Courier New" w:eastAsia="宋体" w:hAnsi="Courier New" w:cs="Courier New"/>
          <w:color w:val="009100"/>
          <w:kern w:val="0"/>
          <w:sz w:val="24"/>
          <w:szCs w:val="24"/>
        </w:rPr>
        <w:t>"amy@only_for_json_udf_test.net"</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r w:rsidRPr="0008531D">
        <w:rPr>
          <w:rFonts w:ascii="Courier New" w:eastAsia="宋体" w:hAnsi="Courier New" w:cs="Courier New"/>
          <w:color w:val="009100"/>
          <w:kern w:val="0"/>
          <w:sz w:val="24"/>
          <w:szCs w:val="24"/>
        </w:rPr>
        <w:t>"</w:t>
      </w:r>
      <w:proofErr w:type="gramStart"/>
      <w:r w:rsidRPr="0008531D">
        <w:rPr>
          <w:rFonts w:ascii="Courier New" w:eastAsia="宋体" w:hAnsi="Courier New" w:cs="Courier New"/>
          <w:color w:val="009100"/>
          <w:kern w:val="0"/>
          <w:sz w:val="24"/>
          <w:szCs w:val="24"/>
        </w:rPr>
        <w:t>owner</w:t>
      </w:r>
      <w:proofErr w:type="gramEnd"/>
      <w:r w:rsidRPr="0008531D">
        <w:rPr>
          <w:rFonts w:ascii="Courier New" w:eastAsia="宋体" w:hAnsi="Courier New" w:cs="Courier New"/>
          <w:color w:val="009100"/>
          <w:kern w:val="0"/>
          <w:sz w:val="24"/>
          <w:szCs w:val="24"/>
        </w:rPr>
        <w:t>"</w:t>
      </w:r>
      <w:r w:rsidRPr="0008531D">
        <w:rPr>
          <w:rFonts w:ascii="Courier New" w:eastAsia="宋体" w:hAnsi="Courier New" w:cs="Courier New"/>
          <w:color w:val="000000"/>
          <w:kern w:val="0"/>
          <w:sz w:val="24"/>
          <w:szCs w:val="24"/>
          <w:shd w:val="clear" w:color="auto" w:fill="FFFFFF"/>
        </w:rPr>
        <w:t>:</w:t>
      </w:r>
      <w:r w:rsidRPr="0008531D">
        <w:rPr>
          <w:rFonts w:ascii="Courier New" w:eastAsia="宋体" w:hAnsi="Courier New" w:cs="Courier New"/>
          <w:color w:val="009100"/>
          <w:kern w:val="0"/>
          <w:sz w:val="24"/>
          <w:szCs w:val="24"/>
        </w:rPr>
        <w:t>"amy"</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fields of the json object can be extracted using these queries: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SELECT get_json_object(src_json.json, '$.owner') FROM src_json;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amy</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SELECT get_json_object(src_json.json, '$.store.fruit\[0]') FROM src_json;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r w:rsidRPr="0008531D">
        <w:rPr>
          <w:rFonts w:ascii="Courier New" w:eastAsia="宋体" w:hAnsi="Courier New" w:cs="Courier New"/>
          <w:color w:val="009100"/>
          <w:kern w:val="0"/>
          <w:sz w:val="24"/>
          <w:szCs w:val="24"/>
        </w:rPr>
        <w:t>"weight"</w:t>
      </w:r>
      <w:r w:rsidRPr="0008531D">
        <w:rPr>
          <w:rFonts w:ascii="Courier New" w:eastAsia="宋体" w:hAnsi="Courier New" w:cs="Courier New"/>
          <w:color w:val="000000"/>
          <w:kern w:val="0"/>
          <w:sz w:val="24"/>
          <w:szCs w:val="24"/>
          <w:shd w:val="clear" w:color="auto" w:fill="FFFFFF"/>
        </w:rPr>
        <w:t>:8,</w:t>
      </w:r>
      <w:r w:rsidRPr="0008531D">
        <w:rPr>
          <w:rFonts w:ascii="Courier New" w:eastAsia="宋体" w:hAnsi="Courier New" w:cs="Courier New"/>
          <w:color w:val="009100"/>
          <w:kern w:val="0"/>
          <w:sz w:val="24"/>
          <w:szCs w:val="24"/>
        </w:rPr>
        <w:t>"type"</w:t>
      </w:r>
      <w:r w:rsidRPr="0008531D">
        <w:rPr>
          <w:rFonts w:ascii="Courier New" w:eastAsia="宋体" w:hAnsi="Courier New" w:cs="Courier New"/>
          <w:color w:val="000000"/>
          <w:kern w:val="0"/>
          <w:sz w:val="24"/>
          <w:szCs w:val="24"/>
          <w:shd w:val="clear" w:color="auto" w:fill="FFFFFF"/>
        </w:rPr>
        <w:t>:</w:t>
      </w:r>
      <w:r w:rsidRPr="0008531D">
        <w:rPr>
          <w:rFonts w:ascii="Courier New" w:eastAsia="宋体" w:hAnsi="Courier New" w:cs="Courier New"/>
          <w:color w:val="009100"/>
          <w:kern w:val="0"/>
          <w:sz w:val="24"/>
          <w:szCs w:val="24"/>
        </w:rPr>
        <w:t>"apple"</w:t>
      </w: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hive</w:t>
      </w:r>
      <w:proofErr w:type="gramEnd"/>
      <w:r w:rsidRPr="0008531D">
        <w:rPr>
          <w:rFonts w:ascii="Courier New" w:eastAsia="宋体" w:hAnsi="Courier New" w:cs="Courier New"/>
          <w:color w:val="000000"/>
          <w:kern w:val="0"/>
          <w:sz w:val="24"/>
          <w:szCs w:val="24"/>
          <w:shd w:val="clear" w:color="auto" w:fill="FFFFFF"/>
        </w:rPr>
        <w:t>&gt; SELECT get_json_object(src_json.json, '$.non_exist_key') FROM src_json;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NULL</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94" w:name="LanguageManualUDF-BuiltinAggregateFuncti"/>
      <w:bookmarkEnd w:id="94"/>
      <w:r w:rsidRPr="0008531D">
        <w:rPr>
          <w:rFonts w:ascii="Helvetica" w:eastAsia="宋体" w:hAnsi="Helvetica" w:cs="Helvetica"/>
          <w:b/>
          <w:bCs/>
          <w:color w:val="003366"/>
          <w:kern w:val="0"/>
          <w:sz w:val="36"/>
          <w:szCs w:val="36"/>
          <w:shd w:val="clear" w:color="auto" w:fill="FFFFFF"/>
        </w:rPr>
        <w:t>Built-in Aggregate Functions (UDAF)</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following are built-in aggregate functions are supported in Hive:</w:t>
      </w:r>
    </w:p>
    <w:tbl>
      <w:tblPr>
        <w:tblW w:w="0" w:type="auto"/>
        <w:tblCellMar>
          <w:left w:w="0" w:type="dxa"/>
          <w:right w:w="0" w:type="dxa"/>
        </w:tblCellMar>
        <w:tblLook w:val="04A0"/>
      </w:tblPr>
      <w:tblGrid>
        <w:gridCol w:w="1511"/>
        <w:gridCol w:w="2603"/>
        <w:gridCol w:w="4300"/>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Return Type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Name(Signature)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bigint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proofErr w:type="gramStart"/>
            <w:r w:rsidRPr="0008531D">
              <w:rPr>
                <w:rFonts w:ascii="宋体" w:eastAsia="宋体" w:hAnsi="宋体" w:cs="宋体"/>
                <w:color w:val="000000"/>
                <w:kern w:val="0"/>
                <w:sz w:val="20"/>
                <w:szCs w:val="20"/>
              </w:rPr>
              <w:t>count(</w:t>
            </w:r>
            <w:proofErr w:type="gramEnd"/>
            <w:r w:rsidRPr="0008531D">
              <w:rPr>
                <w:rFonts w:ascii="宋体" w:eastAsia="宋体" w:hAnsi="宋体" w:cs="宋体"/>
                <w:color w:val="000000"/>
                <w:kern w:val="0"/>
                <w:sz w:val="20"/>
                <w:szCs w:val="20"/>
              </w:rPr>
              <w:t xml:space="preserve">*), count(expr), </w:t>
            </w:r>
            <w:r w:rsidRPr="0008531D">
              <w:rPr>
                <w:rFonts w:ascii="宋体" w:eastAsia="宋体" w:hAnsi="宋体" w:cs="宋体"/>
                <w:color w:val="000000"/>
                <w:kern w:val="0"/>
                <w:sz w:val="20"/>
                <w:szCs w:val="20"/>
              </w:rPr>
              <w:lastRenderedPageBreak/>
              <w:t>count(DISTINCT expr[, expr_.])</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proofErr w:type="gramStart"/>
            <w:r w:rsidRPr="0008531D">
              <w:rPr>
                <w:rFonts w:ascii="宋体" w:eastAsia="宋体" w:hAnsi="宋体" w:cs="宋体"/>
                <w:color w:val="000000"/>
                <w:kern w:val="0"/>
                <w:sz w:val="20"/>
                <w:szCs w:val="20"/>
              </w:rPr>
              <w:lastRenderedPageBreak/>
              <w:t>count(</w:t>
            </w:r>
            <w:proofErr w:type="gramEnd"/>
            <w:r w:rsidRPr="0008531D">
              <w:rPr>
                <w:rFonts w:ascii="宋体" w:eastAsia="宋体" w:hAnsi="宋体" w:cs="宋体"/>
                <w:color w:val="000000"/>
                <w:kern w:val="0"/>
                <w:sz w:val="20"/>
                <w:szCs w:val="20"/>
              </w:rPr>
              <w:t xml:space="preserve">*) - Returns the total number of </w:t>
            </w:r>
            <w:r w:rsidRPr="0008531D">
              <w:rPr>
                <w:rFonts w:ascii="宋体" w:eastAsia="宋体" w:hAnsi="宋体" w:cs="宋体"/>
                <w:color w:val="000000"/>
                <w:kern w:val="0"/>
                <w:sz w:val="20"/>
                <w:szCs w:val="20"/>
              </w:rPr>
              <w:lastRenderedPageBreak/>
              <w:t>retrieved rows, including rows containing NULL values; count(expr) - Returns the number of rows for which the supplied expression is non-NULL; count(DISTINCT expr[, expr]) - Returns the number of rows for which the supplied expression(s) are unique and non-NULL.</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sum(col), sum(DISTINCT col)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sum of the elements in the group or the sum of the distinct values of the column in the group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avg(col), avg(DISTINCT col)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average of the elements in the group or the average of the distinct values of the column in the group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min(col)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minimum of the column in the group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max(col)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maximum value of the column in the group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var_pop(col)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variance of a numeric column in the group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var_samp(col)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unbiased sample variance of a numeric column in the group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stddev_pop(col)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standard deviation of a numeric column in the group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stddev_samp(col)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unbiased sample standard deviation of a numeric column in the group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covar_pop(col1, col2)</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population covariance of a pair of numeric columns in the group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covar_samp(col1, col2)</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sample covariance of a pair of a numeric columns in the group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corr(col1, col2)</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Pearson coefficient of correlation of a pair of a numeric columns in the group</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percentile(col, p)</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 xml:space="preserve">Returns the exact p^th^ percentile of an integer column in the group (does not work with floating point types). </w:t>
            </w:r>
            <w:proofErr w:type="gramStart"/>
            <w:r w:rsidRPr="0008531D">
              <w:rPr>
                <w:rFonts w:ascii="宋体" w:eastAsia="宋体" w:hAnsi="宋体" w:cs="宋体"/>
                <w:color w:val="000000"/>
                <w:kern w:val="0"/>
                <w:sz w:val="20"/>
                <w:szCs w:val="20"/>
              </w:rPr>
              <w:t>p</w:t>
            </w:r>
            <w:proofErr w:type="gramEnd"/>
            <w:r w:rsidRPr="0008531D">
              <w:rPr>
                <w:rFonts w:ascii="宋体" w:eastAsia="宋体" w:hAnsi="宋体" w:cs="宋体"/>
                <w:color w:val="000000"/>
                <w:kern w:val="0"/>
                <w:sz w:val="20"/>
                <w:szCs w:val="20"/>
              </w:rPr>
              <w:t xml:space="preserve"> must be between </w:t>
            </w:r>
            <w:r w:rsidRPr="0008531D">
              <w:rPr>
                <w:rFonts w:ascii="宋体" w:eastAsia="宋体" w:hAnsi="宋体" w:cs="宋体"/>
                <w:color w:val="000000"/>
                <w:kern w:val="0"/>
                <w:sz w:val="20"/>
                <w:szCs w:val="20"/>
              </w:rPr>
              <w:lastRenderedPageBreak/>
              <w:t>0 and 1.</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lastRenderedPageBreak/>
              <w:t>array&lt;double&gt;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proofErr w:type="gramStart"/>
            <w:r w:rsidRPr="0008531D">
              <w:rPr>
                <w:rFonts w:ascii="宋体" w:eastAsia="宋体" w:hAnsi="宋体" w:cs="宋体"/>
                <w:color w:val="000000"/>
                <w:kern w:val="0"/>
                <w:sz w:val="20"/>
                <w:szCs w:val="20"/>
              </w:rPr>
              <w:t>percentile(</w:t>
            </w:r>
            <w:proofErr w:type="gramEnd"/>
            <w:r w:rsidRPr="0008531D">
              <w:rPr>
                <w:rFonts w:ascii="宋体" w:eastAsia="宋体" w:hAnsi="宋体" w:cs="宋体"/>
                <w:color w:val="000000"/>
                <w:kern w:val="0"/>
                <w:sz w:val="20"/>
                <w:szCs w:val="20"/>
              </w:rPr>
              <w:t>col, array(p~1,, [, p,,2,,]...))</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the exact percentiles p,</w:t>
            </w:r>
            <w:proofErr w:type="gramStart"/>
            <w:r w:rsidRPr="0008531D">
              <w:rPr>
                <w:rFonts w:ascii="宋体" w:eastAsia="宋体" w:hAnsi="宋体" w:cs="宋体"/>
                <w:color w:val="000000"/>
                <w:kern w:val="0"/>
                <w:sz w:val="20"/>
                <w:szCs w:val="20"/>
              </w:rPr>
              <w:t>,1</w:t>
            </w:r>
            <w:proofErr w:type="gramEnd"/>
            <w:r w:rsidRPr="0008531D">
              <w:rPr>
                <w:rFonts w:ascii="宋体" w:eastAsia="宋体" w:hAnsi="宋体" w:cs="宋体"/>
                <w:color w:val="000000"/>
                <w:kern w:val="0"/>
                <w:sz w:val="20"/>
                <w:szCs w:val="20"/>
              </w:rPr>
              <w:t xml:space="preserve">,,, p,,2,,, ... of an integer column in the group (does not work with floating point types). </w:t>
            </w:r>
            <w:proofErr w:type="gramStart"/>
            <w:r w:rsidRPr="0008531D">
              <w:rPr>
                <w:rFonts w:ascii="宋体" w:eastAsia="宋体" w:hAnsi="宋体" w:cs="宋体"/>
                <w:color w:val="000000"/>
                <w:kern w:val="0"/>
                <w:sz w:val="20"/>
                <w:szCs w:val="20"/>
              </w:rPr>
              <w:t>p</w:t>
            </w:r>
            <w:proofErr w:type="gramEnd"/>
            <w:r w:rsidRPr="0008531D">
              <w:rPr>
                <w:rFonts w:ascii="宋体" w:eastAsia="宋体" w:hAnsi="宋体" w:cs="宋体"/>
                <w:color w:val="000000"/>
                <w:kern w:val="0"/>
                <w:sz w:val="20"/>
                <w:szCs w:val="20"/>
              </w:rPr>
              <w:t>,,i~ must be between 0 and 1.</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double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percentile_approx(col, p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an approximate p^th^ percentile of a numeric column (including floating point types) in the group. The B parameter controls approximation accuracy at the cost of memory. Higher values yield better approximations, and the default is 10,000. When the number of distinct values in col is smaller than B, this gives an exact percentile value.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array&lt;double&gt;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percentile_approx(col, array(p~1,, [, p,,2_]...) [,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Same as above, but accepts and returns an array of percentile values instead of a single one.</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array&lt;struct {</w:t>
            </w:r>
            <w:r w:rsidRPr="0008531D">
              <w:rPr>
                <w:rFonts w:ascii="宋体" w:eastAsia="宋体" w:hAnsi="宋体" w:cs="宋体"/>
                <w:color w:val="000000"/>
                <w:kern w:val="0"/>
                <w:sz w:val="24"/>
              </w:rPr>
              <w:t>'x','y'</w:t>
            </w:r>
            <w:r w:rsidRPr="0008531D">
              <w:rPr>
                <w:rFonts w:ascii="宋体" w:eastAsia="宋体" w:hAnsi="宋体" w:cs="宋体"/>
                <w:color w:val="000000"/>
                <w:kern w:val="0"/>
                <w:sz w:val="20"/>
                <w:szCs w:val="20"/>
              </w:rPr>
              <w:t>}&gt;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histogram_numeric(col, 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Computes a histogram of a numeric column in the group using b non-uniformly spaced bins. The output is an array of size b of double-valued (x,y) coordinates that represent the bin centers and heights</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array</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collect_set(col)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Returns a set of objects with duplicate elements eliminated</w:t>
            </w:r>
          </w:p>
        </w:tc>
      </w:tr>
    </w:tbl>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95" w:name="LanguageManualUDF-BuiltinTableGenerating"/>
      <w:bookmarkEnd w:id="95"/>
      <w:r w:rsidRPr="0008531D">
        <w:rPr>
          <w:rFonts w:ascii="Helvetica" w:eastAsia="宋体" w:hAnsi="Helvetica" w:cs="Helvetica"/>
          <w:b/>
          <w:bCs/>
          <w:color w:val="003366"/>
          <w:kern w:val="0"/>
          <w:sz w:val="36"/>
          <w:szCs w:val="36"/>
          <w:shd w:val="clear" w:color="auto" w:fill="FFFFFF"/>
        </w:rPr>
        <w:t>Built-in Table-Generating Functions (UDTF)</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Normal user-defined functions, such as </w:t>
      </w:r>
      <w:proofErr w:type="gramStart"/>
      <w:r w:rsidRPr="0008531D">
        <w:rPr>
          <w:rFonts w:ascii="Helvetica" w:eastAsia="宋体" w:hAnsi="Helvetica" w:cs="Helvetica"/>
          <w:color w:val="000000"/>
          <w:kern w:val="0"/>
          <w:sz w:val="20"/>
          <w:szCs w:val="20"/>
          <w:shd w:val="clear" w:color="auto" w:fill="FFFFFF"/>
        </w:rPr>
        <w:t>concat(</w:t>
      </w:r>
      <w:proofErr w:type="gramEnd"/>
      <w:r w:rsidRPr="0008531D">
        <w:rPr>
          <w:rFonts w:ascii="Helvetica" w:eastAsia="宋体" w:hAnsi="Helvetica" w:cs="Helvetica"/>
          <w:color w:val="000000"/>
          <w:kern w:val="0"/>
          <w:sz w:val="20"/>
          <w:szCs w:val="20"/>
          <w:shd w:val="clear" w:color="auto" w:fill="FFFFFF"/>
        </w:rPr>
        <w:t>), take in a single input row and output a single output row. In contrast, table-generating functions transform a single input row to multiple output rows.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96" w:name="LanguageManualUDF-explode"/>
      <w:bookmarkEnd w:id="96"/>
      <w:proofErr w:type="gramStart"/>
      <w:r w:rsidRPr="0008531D">
        <w:rPr>
          <w:rFonts w:ascii="Helvetica" w:eastAsia="宋体" w:hAnsi="Helvetica" w:cs="Helvetica"/>
          <w:b/>
          <w:bCs/>
          <w:color w:val="003366"/>
          <w:kern w:val="0"/>
          <w:sz w:val="30"/>
          <w:szCs w:val="30"/>
          <w:shd w:val="clear" w:color="auto" w:fill="FFFFFF"/>
        </w:rPr>
        <w:t>explode</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Helvetica" w:eastAsia="宋体" w:hAnsi="Helvetica" w:cs="Helvetica"/>
          <w:color w:val="000000"/>
          <w:kern w:val="0"/>
          <w:sz w:val="20"/>
          <w:szCs w:val="20"/>
          <w:shd w:val="clear" w:color="auto" w:fill="FFFFFF"/>
        </w:rPr>
        <w:t>explode(</w:t>
      </w:r>
      <w:proofErr w:type="gramEnd"/>
      <w:r w:rsidRPr="0008531D">
        <w:rPr>
          <w:rFonts w:ascii="Helvetica" w:eastAsia="宋体" w:hAnsi="Helvetica" w:cs="Helvetica"/>
          <w:color w:val="000000"/>
          <w:kern w:val="0"/>
          <w:sz w:val="20"/>
          <w:szCs w:val="20"/>
          <w:shd w:val="clear" w:color="auto" w:fill="FFFFFF"/>
        </w:rPr>
        <w:t>) takes in an array as an input and outputs the elements of the array as separate rows. UDTF's can be used in the SELECT expression list and as a part of LATERAL VIEW.</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An example use of </w:t>
      </w:r>
      <w:proofErr w:type="gramStart"/>
      <w:r w:rsidRPr="0008531D">
        <w:rPr>
          <w:rFonts w:ascii="Helvetica" w:eastAsia="宋体" w:hAnsi="Helvetica" w:cs="Helvetica"/>
          <w:color w:val="000000"/>
          <w:kern w:val="0"/>
          <w:sz w:val="20"/>
          <w:szCs w:val="20"/>
          <w:shd w:val="clear" w:color="auto" w:fill="FFFFFF"/>
        </w:rPr>
        <w:t>explode(</w:t>
      </w:r>
      <w:proofErr w:type="gramEnd"/>
      <w:r w:rsidRPr="0008531D">
        <w:rPr>
          <w:rFonts w:ascii="Helvetica" w:eastAsia="宋体" w:hAnsi="Helvetica" w:cs="Helvetica"/>
          <w:color w:val="000000"/>
          <w:kern w:val="0"/>
          <w:sz w:val="20"/>
          <w:szCs w:val="20"/>
          <w:shd w:val="clear" w:color="auto" w:fill="FFFFFF"/>
        </w:rPr>
        <w:t>) in the SELECT expression list is as follows: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Consider a table named myTable that has a single column (myCol) and two rows:</w:t>
      </w:r>
    </w:p>
    <w:tbl>
      <w:tblPr>
        <w:tblW w:w="0" w:type="auto"/>
        <w:tblCellMar>
          <w:left w:w="0" w:type="dxa"/>
          <w:right w:w="0" w:type="dxa"/>
        </w:tblCellMar>
        <w:tblLook w:val="04A0"/>
      </w:tblPr>
      <w:tblGrid>
        <w:gridCol w:w="1721"/>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lastRenderedPageBreak/>
              <w:t>Array&lt;int&gt; myCol</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[1,2,3]</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[4,5,6]</w:t>
            </w:r>
          </w:p>
        </w:tc>
      </w:tr>
    </w:tbl>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Helvetica" w:eastAsia="宋体" w:hAnsi="Helvetica" w:cs="Helvetica"/>
          <w:color w:val="000000"/>
          <w:kern w:val="0"/>
          <w:sz w:val="20"/>
          <w:szCs w:val="20"/>
          <w:shd w:val="clear" w:color="auto" w:fill="FFFFFF"/>
        </w:rPr>
        <w:t>Then running the query:</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SELECT </w:t>
      </w:r>
      <w:proofErr w:type="gramStart"/>
      <w:r w:rsidRPr="0008531D">
        <w:rPr>
          <w:rFonts w:ascii="Helvetica" w:eastAsia="宋体" w:hAnsi="Helvetica" w:cs="Helvetica"/>
          <w:color w:val="000000"/>
          <w:kern w:val="0"/>
          <w:sz w:val="20"/>
          <w:szCs w:val="20"/>
          <w:shd w:val="clear" w:color="auto" w:fill="FFFFFF"/>
        </w:rPr>
        <w:t>explode(</w:t>
      </w:r>
      <w:proofErr w:type="gramEnd"/>
      <w:r w:rsidRPr="0008531D">
        <w:rPr>
          <w:rFonts w:ascii="Helvetica" w:eastAsia="宋体" w:hAnsi="Helvetica" w:cs="Helvetica"/>
          <w:color w:val="000000"/>
          <w:kern w:val="0"/>
          <w:sz w:val="20"/>
          <w:szCs w:val="20"/>
          <w:shd w:val="clear" w:color="auto" w:fill="FFFFFF"/>
        </w:rPr>
        <w:t>myCol) AS myNewCol FROM myTable;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Will produce:</w:t>
      </w:r>
    </w:p>
    <w:tbl>
      <w:tblPr>
        <w:tblW w:w="0" w:type="auto"/>
        <w:tblCellMar>
          <w:left w:w="0" w:type="dxa"/>
          <w:right w:w="0" w:type="dxa"/>
        </w:tblCellMar>
        <w:tblLook w:val="04A0"/>
      </w:tblPr>
      <w:tblGrid>
        <w:gridCol w:w="1519"/>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(int) myNewCol</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1</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2</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3</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4</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5</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6</w:t>
            </w:r>
          </w:p>
        </w:tc>
      </w:tr>
    </w:tbl>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Using the syntax "SELECT </w:t>
      </w:r>
      <w:proofErr w:type="gramStart"/>
      <w:r w:rsidRPr="0008531D">
        <w:rPr>
          <w:rFonts w:ascii="Helvetica" w:eastAsia="宋体" w:hAnsi="Helvetica" w:cs="Helvetica"/>
          <w:color w:val="000000"/>
          <w:kern w:val="0"/>
          <w:sz w:val="20"/>
          <w:szCs w:val="20"/>
          <w:shd w:val="clear" w:color="auto" w:fill="FFFFFF"/>
        </w:rPr>
        <w:t>udtf(</w:t>
      </w:r>
      <w:proofErr w:type="gramEnd"/>
      <w:r w:rsidRPr="0008531D">
        <w:rPr>
          <w:rFonts w:ascii="Helvetica" w:eastAsia="宋体" w:hAnsi="Helvetica" w:cs="Helvetica"/>
          <w:color w:val="000000"/>
          <w:kern w:val="0"/>
          <w:sz w:val="20"/>
          <w:szCs w:val="20"/>
          <w:shd w:val="clear" w:color="auto" w:fill="FFFFFF"/>
        </w:rPr>
        <w:t>col) AS colAlias..." has a few limitations:</w:t>
      </w:r>
    </w:p>
    <w:p w:rsidR="0008531D" w:rsidRPr="0008531D" w:rsidRDefault="0008531D" w:rsidP="00E528CF">
      <w:pPr>
        <w:widowControl/>
        <w:numPr>
          <w:ilvl w:val="0"/>
          <w:numId w:val="32"/>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 other expressions are allowed in SELECT</w:t>
      </w:r>
    </w:p>
    <w:p w:rsidR="0008531D" w:rsidRPr="0008531D" w:rsidRDefault="0008531D" w:rsidP="00E528CF">
      <w:pPr>
        <w:widowControl/>
        <w:numPr>
          <w:ilvl w:val="1"/>
          <w:numId w:val="32"/>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SELECT pageid, explode(adid_list) AS myCol... is not supported</w:t>
      </w:r>
    </w:p>
    <w:p w:rsidR="0008531D" w:rsidRPr="0008531D" w:rsidRDefault="0008531D" w:rsidP="00E528CF">
      <w:pPr>
        <w:widowControl/>
        <w:numPr>
          <w:ilvl w:val="0"/>
          <w:numId w:val="32"/>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UDTF's can't be nested</w:t>
      </w:r>
    </w:p>
    <w:p w:rsidR="0008531D" w:rsidRPr="0008531D" w:rsidRDefault="0008531D" w:rsidP="00E528CF">
      <w:pPr>
        <w:widowControl/>
        <w:numPr>
          <w:ilvl w:val="1"/>
          <w:numId w:val="32"/>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SELECT explode(explode(adid_list)) AS myCol... is not supported</w:t>
      </w:r>
    </w:p>
    <w:p w:rsidR="0008531D" w:rsidRPr="0008531D" w:rsidRDefault="0008531D" w:rsidP="00E528CF">
      <w:pPr>
        <w:widowControl/>
        <w:numPr>
          <w:ilvl w:val="0"/>
          <w:numId w:val="32"/>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GROUP BY / CLUSTER BY / DISTRIBUTE BY / SORT BY is not supported</w:t>
      </w:r>
    </w:p>
    <w:p w:rsidR="0008531D" w:rsidRPr="0008531D" w:rsidRDefault="0008531D" w:rsidP="00E528CF">
      <w:pPr>
        <w:widowControl/>
        <w:numPr>
          <w:ilvl w:val="1"/>
          <w:numId w:val="32"/>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SELECT explode(adid_list) AS myCol ... GROUP BY myCol is not supported</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Please see</w:t>
      </w:r>
      <w:r w:rsidRPr="0008531D">
        <w:rPr>
          <w:rFonts w:ascii="Helvetica" w:eastAsia="宋体" w:hAnsi="Helvetica" w:cs="Helvetica"/>
          <w:color w:val="000000"/>
          <w:kern w:val="0"/>
          <w:sz w:val="20"/>
        </w:rPr>
        <w:t> </w:t>
      </w:r>
      <w:hyperlink r:id="rId174" w:tooltip="LanguageManual LateralView" w:history="1">
        <w:r w:rsidRPr="0008531D">
          <w:rPr>
            <w:rFonts w:ascii="Helvetica" w:eastAsia="宋体" w:hAnsi="Helvetica" w:cs="Helvetica"/>
            <w:color w:val="003366"/>
            <w:kern w:val="0"/>
            <w:sz w:val="20"/>
            <w:u w:val="single"/>
          </w:rPr>
          <w:t>LanguageManual LateralView</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for an alternative syntax that does not have these limitations.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following are built-in table-generating functions are supported in Hive:</w:t>
      </w:r>
    </w:p>
    <w:tbl>
      <w:tblPr>
        <w:tblW w:w="0" w:type="auto"/>
        <w:tblCellMar>
          <w:left w:w="0" w:type="dxa"/>
          <w:right w:w="0" w:type="dxa"/>
        </w:tblCellMar>
        <w:tblLook w:val="04A0"/>
      </w:tblPr>
      <w:tblGrid>
        <w:gridCol w:w="1040"/>
        <w:gridCol w:w="2203"/>
        <w:gridCol w:w="5171"/>
      </w:tblGrid>
      <w:tr w:rsidR="0008531D" w:rsidRPr="0008531D" w:rsidTr="0008531D">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Return Type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Name(Signature)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b/>
                <w:bCs/>
                <w:color w:val="003366"/>
                <w:kern w:val="0"/>
                <w:sz w:val="20"/>
                <w:szCs w:val="20"/>
              </w:rPr>
            </w:pPr>
            <w:r w:rsidRPr="0008531D">
              <w:rPr>
                <w:rFonts w:ascii="宋体" w:eastAsia="宋体" w:hAnsi="宋体" w:cs="宋体"/>
                <w:b/>
                <w:bCs/>
                <w:color w:val="003366"/>
                <w:kern w:val="0"/>
                <w:sz w:val="20"/>
                <w:szCs w:val="20"/>
              </w:rPr>
              <w:t>Description</w:t>
            </w:r>
          </w:p>
        </w:tc>
      </w:tr>
      <w:tr w:rsidR="0008531D" w:rsidRPr="0008531D" w:rsidTr="0008531D">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Array Type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explode(array&lt;</w:t>
            </w:r>
            <w:r w:rsidRPr="0008531D">
              <w:rPr>
                <w:rFonts w:ascii="宋体" w:eastAsia="宋体" w:hAnsi="宋体" w:cs="宋体"/>
                <w:i/>
                <w:iCs/>
                <w:color w:val="000000"/>
                <w:kern w:val="0"/>
                <w:sz w:val="20"/>
              </w:rPr>
              <w:t>TYPE</w:t>
            </w:r>
            <w:r w:rsidRPr="0008531D">
              <w:rPr>
                <w:rFonts w:ascii="宋体" w:eastAsia="宋体" w:hAnsi="宋体" w:cs="宋体"/>
                <w:color w:val="000000"/>
                <w:kern w:val="0"/>
                <w:sz w:val="20"/>
                <w:szCs w:val="20"/>
              </w:rPr>
              <w:t>&gt; 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08531D" w:rsidRPr="0008531D" w:rsidRDefault="0008531D" w:rsidP="0008531D">
            <w:pPr>
              <w:widowControl/>
              <w:spacing w:before="54" w:after="54" w:line="260" w:lineRule="atLeast"/>
              <w:jc w:val="left"/>
              <w:rPr>
                <w:rFonts w:ascii="宋体" w:eastAsia="宋体" w:hAnsi="宋体" w:cs="宋体"/>
                <w:color w:val="000000"/>
                <w:kern w:val="0"/>
                <w:sz w:val="20"/>
                <w:szCs w:val="20"/>
              </w:rPr>
            </w:pPr>
            <w:r w:rsidRPr="0008531D">
              <w:rPr>
                <w:rFonts w:ascii="宋体" w:eastAsia="宋体" w:hAnsi="宋体" w:cs="宋体"/>
                <w:color w:val="000000"/>
                <w:kern w:val="0"/>
                <w:sz w:val="20"/>
                <w:szCs w:val="20"/>
              </w:rPr>
              <w:t>For each element in a, explode() generates a row containing that element</w:t>
            </w:r>
          </w:p>
        </w:tc>
      </w:tr>
    </w:tbl>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97" w:name="LanguageManualUDF-jsontuple"/>
      <w:bookmarkEnd w:id="97"/>
      <w:r w:rsidRPr="0008531D">
        <w:rPr>
          <w:rFonts w:ascii="Helvetica" w:eastAsia="宋体" w:hAnsi="Helvetica" w:cs="Helvetica"/>
          <w:b/>
          <w:bCs/>
          <w:color w:val="003366"/>
          <w:kern w:val="0"/>
          <w:sz w:val="30"/>
          <w:szCs w:val="30"/>
          <w:shd w:val="clear" w:color="auto" w:fill="FFFFFF"/>
        </w:rPr>
        <w:t>json_tuple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 new json_</w:t>
      </w:r>
      <w:proofErr w:type="gramStart"/>
      <w:r w:rsidRPr="0008531D">
        <w:rPr>
          <w:rFonts w:ascii="Helvetica" w:eastAsia="宋体" w:hAnsi="Helvetica" w:cs="Helvetica"/>
          <w:color w:val="000000"/>
          <w:kern w:val="0"/>
          <w:sz w:val="20"/>
          <w:szCs w:val="20"/>
          <w:shd w:val="clear" w:color="auto" w:fill="FFFFFF"/>
        </w:rPr>
        <w:t>tuple(</w:t>
      </w:r>
      <w:proofErr w:type="gramEnd"/>
      <w:r w:rsidRPr="0008531D">
        <w:rPr>
          <w:rFonts w:ascii="Helvetica" w:eastAsia="宋体" w:hAnsi="Helvetica" w:cs="Helvetica"/>
          <w:color w:val="000000"/>
          <w:kern w:val="0"/>
          <w:sz w:val="20"/>
          <w:szCs w:val="20"/>
          <w:shd w:val="clear" w:color="auto" w:fill="FFFFFF"/>
        </w:rPr>
        <w:t xml:space="preserve">) UDTF is introduced in hive 0.7. It takes a set of names (keys) and </w:t>
      </w:r>
      <w:proofErr w:type="gramStart"/>
      <w:r w:rsidRPr="0008531D">
        <w:rPr>
          <w:rFonts w:ascii="Helvetica" w:eastAsia="宋体" w:hAnsi="Helvetica" w:cs="Helvetica"/>
          <w:color w:val="000000"/>
          <w:kern w:val="0"/>
          <w:sz w:val="20"/>
          <w:szCs w:val="20"/>
          <w:shd w:val="clear" w:color="auto" w:fill="FFFFFF"/>
        </w:rPr>
        <w:t>return</w:t>
      </w:r>
      <w:proofErr w:type="gramEnd"/>
      <w:r w:rsidRPr="0008531D">
        <w:rPr>
          <w:rFonts w:ascii="Helvetica" w:eastAsia="宋体" w:hAnsi="Helvetica" w:cs="Helvetica"/>
          <w:color w:val="000000"/>
          <w:kern w:val="0"/>
          <w:sz w:val="20"/>
          <w:szCs w:val="20"/>
          <w:shd w:val="clear" w:color="auto" w:fill="FFFFFF"/>
        </w:rPr>
        <w:t xml:space="preserve"> a tuple of values in one function.</w:t>
      </w:r>
      <w:r w:rsidRPr="0008531D">
        <w:rPr>
          <w:rFonts w:ascii="Helvetica" w:eastAsia="宋体" w:hAnsi="Helvetica" w:cs="Helvetica"/>
          <w:color w:val="000000"/>
          <w:kern w:val="0"/>
          <w:sz w:val="20"/>
          <w:szCs w:val="20"/>
          <w:shd w:val="clear" w:color="auto" w:fill="FFFFFF"/>
        </w:rPr>
        <w:br/>
      </w:r>
      <w:r w:rsidRPr="0008531D">
        <w:rPr>
          <w:rFonts w:ascii="Helvetica" w:eastAsia="宋体" w:hAnsi="Helvetica" w:cs="Helvetica"/>
          <w:color w:val="000000"/>
          <w:kern w:val="0"/>
          <w:sz w:val="20"/>
          <w:szCs w:val="20"/>
          <w:shd w:val="clear" w:color="auto" w:fill="FFFFFF"/>
        </w:rPr>
        <w:lastRenderedPageBreak/>
        <w:t>If you are using get_json_</w:t>
      </w:r>
      <w:proofErr w:type="gramStart"/>
      <w:r w:rsidRPr="0008531D">
        <w:rPr>
          <w:rFonts w:ascii="Helvetica" w:eastAsia="宋体" w:hAnsi="Helvetica" w:cs="Helvetica"/>
          <w:color w:val="000000"/>
          <w:kern w:val="0"/>
          <w:sz w:val="20"/>
          <w:szCs w:val="20"/>
          <w:shd w:val="clear" w:color="auto" w:fill="FFFFFF"/>
        </w:rPr>
        <w:t>object(</w:t>
      </w:r>
      <w:proofErr w:type="gramEnd"/>
      <w:r w:rsidRPr="0008531D">
        <w:rPr>
          <w:rFonts w:ascii="Helvetica" w:eastAsia="宋体" w:hAnsi="Helvetica" w:cs="Helvetica"/>
          <w:color w:val="000000"/>
          <w:kern w:val="0"/>
          <w:sz w:val="20"/>
          <w:szCs w:val="20"/>
          <w:shd w:val="clear" w:color="auto" w:fill="FFFFFF"/>
        </w:rPr>
        <w:t>) and want to replace it with json_tuple, the only changes is that your query will be using json_tuple() in lateral view rather than multiple get_json_object() in the select clause.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For example,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select</w:t>
      </w:r>
      <w:proofErr w:type="gramEnd"/>
      <w:r w:rsidRPr="0008531D">
        <w:rPr>
          <w:rFonts w:ascii="Courier New" w:eastAsia="宋体" w:hAnsi="Courier New" w:cs="Courier New"/>
          <w:color w:val="000000"/>
          <w:kern w:val="0"/>
          <w:sz w:val="24"/>
          <w:szCs w:val="24"/>
          <w:shd w:val="clear" w:color="auto" w:fill="FFFFFF"/>
        </w:rPr>
        <w:t xml:space="preserve"> a.timestamp, get_json_object(a.appevents, '$.eventid'), get_json_object(a.appenvets, '$.eventname') from log a;</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Helvetica" w:eastAsia="宋体" w:hAnsi="Helvetica" w:cs="Helvetica"/>
          <w:color w:val="000000"/>
          <w:kern w:val="0"/>
          <w:sz w:val="20"/>
          <w:szCs w:val="20"/>
          <w:shd w:val="clear" w:color="auto" w:fill="FFFFFF"/>
        </w:rPr>
        <w:t>should</w:t>
      </w:r>
      <w:proofErr w:type="gramEnd"/>
      <w:r w:rsidRPr="0008531D">
        <w:rPr>
          <w:rFonts w:ascii="Helvetica" w:eastAsia="宋体" w:hAnsi="Helvetica" w:cs="Helvetica"/>
          <w:color w:val="000000"/>
          <w:kern w:val="0"/>
          <w:sz w:val="20"/>
          <w:szCs w:val="20"/>
          <w:shd w:val="clear" w:color="auto" w:fill="FFFFFF"/>
        </w:rPr>
        <w:t xml:space="preserve"> be changed to</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select</w:t>
      </w:r>
      <w:proofErr w:type="gramEnd"/>
      <w:r w:rsidRPr="0008531D">
        <w:rPr>
          <w:rFonts w:ascii="Courier New" w:eastAsia="宋体" w:hAnsi="Courier New" w:cs="Courier New"/>
          <w:color w:val="000000"/>
          <w:kern w:val="0"/>
          <w:sz w:val="24"/>
          <w:szCs w:val="24"/>
          <w:shd w:val="clear" w:color="auto" w:fill="FFFFFF"/>
        </w:rPr>
        <w:t xml:space="preserve"> a.timestamp, b.*</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from</w:t>
      </w:r>
      <w:proofErr w:type="gramEnd"/>
      <w:r w:rsidRPr="0008531D">
        <w:rPr>
          <w:rFonts w:ascii="Courier New" w:eastAsia="宋体" w:hAnsi="Courier New" w:cs="Courier New"/>
          <w:color w:val="000000"/>
          <w:kern w:val="0"/>
          <w:sz w:val="24"/>
          <w:szCs w:val="24"/>
          <w:shd w:val="clear" w:color="auto" w:fill="FFFFFF"/>
        </w:rPr>
        <w:t xml:space="preserve"> log a lateral view json_tuple(a.appevent, 'eventid', 'eventname') b as f1, f2;</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98" w:name="LanguageManualUDF-GROUPingandSORTingonf%"/>
      <w:bookmarkEnd w:id="98"/>
      <w:r w:rsidRPr="0008531D">
        <w:rPr>
          <w:rFonts w:ascii="Helvetica" w:eastAsia="宋体" w:hAnsi="Helvetica" w:cs="Helvetica"/>
          <w:b/>
          <w:bCs/>
          <w:color w:val="003366"/>
          <w:kern w:val="0"/>
          <w:sz w:val="36"/>
          <w:szCs w:val="36"/>
          <w:shd w:val="clear" w:color="auto" w:fill="FFFFFF"/>
        </w:rPr>
        <w:t xml:space="preserve">GROUPing and SORTing on </w:t>
      </w:r>
      <w:proofErr w:type="gramStart"/>
      <w:r w:rsidRPr="0008531D">
        <w:rPr>
          <w:rFonts w:ascii="Helvetica" w:eastAsia="宋体" w:hAnsi="Helvetica" w:cs="Helvetica"/>
          <w:b/>
          <w:bCs/>
          <w:color w:val="003366"/>
          <w:kern w:val="0"/>
          <w:sz w:val="36"/>
          <w:szCs w:val="36"/>
          <w:shd w:val="clear" w:color="auto" w:fill="FFFFFF"/>
        </w:rPr>
        <w:t>f(</w:t>
      </w:r>
      <w:proofErr w:type="gramEnd"/>
      <w:r w:rsidRPr="0008531D">
        <w:rPr>
          <w:rFonts w:ascii="Helvetica" w:eastAsia="宋体" w:hAnsi="Helvetica" w:cs="Helvetica"/>
          <w:b/>
          <w:bCs/>
          <w:color w:val="003366"/>
          <w:kern w:val="0"/>
          <w:sz w:val="36"/>
          <w:szCs w:val="36"/>
          <w:shd w:val="clear" w:color="auto" w:fill="FFFFFF"/>
        </w:rPr>
        <w:t>column)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A typical OLAP pattern is that you have a timestamp column and you want to group by daily or other less granular date windows than by second. So you might want to select </w:t>
      </w:r>
      <w:proofErr w:type="gramStart"/>
      <w:r w:rsidRPr="0008531D">
        <w:rPr>
          <w:rFonts w:ascii="Helvetica" w:eastAsia="宋体" w:hAnsi="Helvetica" w:cs="Helvetica"/>
          <w:color w:val="000000"/>
          <w:kern w:val="0"/>
          <w:sz w:val="20"/>
          <w:szCs w:val="20"/>
          <w:shd w:val="clear" w:color="auto" w:fill="FFFFFF"/>
        </w:rPr>
        <w:t>concat(</w:t>
      </w:r>
      <w:proofErr w:type="gramEnd"/>
      <w:r w:rsidRPr="0008531D">
        <w:rPr>
          <w:rFonts w:ascii="Helvetica" w:eastAsia="宋体" w:hAnsi="Helvetica" w:cs="Helvetica"/>
          <w:color w:val="000000"/>
          <w:kern w:val="0"/>
          <w:sz w:val="20"/>
          <w:szCs w:val="20"/>
          <w:shd w:val="clear" w:color="auto" w:fill="FFFFFF"/>
        </w:rPr>
        <w:t>year(dt),month(dt)) and then group on that concat(). But if you attempt to GROUP BY or SORT BY a column on which you've applied a function and alias, like this: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select</w:t>
      </w:r>
      <w:proofErr w:type="gramEnd"/>
      <w:r w:rsidRPr="0008531D">
        <w:rPr>
          <w:rFonts w:ascii="Courier New" w:eastAsia="宋体" w:hAnsi="Courier New" w:cs="Courier New"/>
          <w:color w:val="000000"/>
          <w:kern w:val="0"/>
          <w:sz w:val="24"/>
          <w:szCs w:val="24"/>
          <w:shd w:val="clear" w:color="auto" w:fill="FFFFFF"/>
        </w:rPr>
        <w:t xml:space="preserve"> f(col) as fc, count(*) from table_name group by fc</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You will get an error: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FAILED: Error in semantic analysis: line 1:69 Invalid Table Alias or Column Reference fc</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Because you are not able to GROUP BY or SORT BY a column alias on which a function has been applied. There are two workarounds. First, you can reformulate this query with subqueries, which is somewhat complicated: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select</w:t>
      </w:r>
      <w:proofErr w:type="gramEnd"/>
      <w:r w:rsidRPr="0008531D">
        <w:rPr>
          <w:rFonts w:ascii="Courier New" w:eastAsia="宋体" w:hAnsi="Courier New" w:cs="Courier New"/>
          <w:color w:val="000000"/>
          <w:kern w:val="0"/>
          <w:sz w:val="24"/>
          <w:szCs w:val="24"/>
          <w:shd w:val="clear" w:color="auto" w:fill="FFFFFF"/>
        </w:rPr>
        <w:t xml:space="preserve"> sq.fc,col1,col2,...,colN,count(*) from</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select</w:t>
      </w:r>
      <w:proofErr w:type="gramEnd"/>
      <w:r w:rsidRPr="0008531D">
        <w:rPr>
          <w:rFonts w:ascii="Courier New" w:eastAsia="宋体" w:hAnsi="Courier New" w:cs="Courier New"/>
          <w:color w:val="000000"/>
          <w:kern w:val="0"/>
          <w:sz w:val="24"/>
          <w:szCs w:val="24"/>
          <w:shd w:val="clear" w:color="auto" w:fill="FFFFFF"/>
        </w:rPr>
        <w:t xml:space="preserve"> f(col) as fc,col1,col2,...,colN from table_name) sq</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 </w:t>
      </w:r>
      <w:proofErr w:type="gramStart"/>
      <w:r w:rsidRPr="0008531D">
        <w:rPr>
          <w:rFonts w:ascii="Courier New" w:eastAsia="宋体" w:hAnsi="Courier New" w:cs="Courier New"/>
          <w:color w:val="000000"/>
          <w:kern w:val="0"/>
          <w:sz w:val="24"/>
          <w:szCs w:val="24"/>
          <w:shd w:val="clear" w:color="auto" w:fill="FFFFFF"/>
        </w:rPr>
        <w:t>group</w:t>
      </w:r>
      <w:proofErr w:type="gramEnd"/>
      <w:r w:rsidRPr="0008531D">
        <w:rPr>
          <w:rFonts w:ascii="Courier New" w:eastAsia="宋体" w:hAnsi="Courier New" w:cs="Courier New"/>
          <w:color w:val="000000"/>
          <w:kern w:val="0"/>
          <w:sz w:val="24"/>
          <w:szCs w:val="24"/>
          <w:shd w:val="clear" w:color="auto" w:fill="FFFFFF"/>
        </w:rPr>
        <w:t xml:space="preserve"> by sq.fc,col1,col2,...,colN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Or you can make sure not to use a column alias, which is simpler: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select</w:t>
      </w:r>
      <w:proofErr w:type="gramEnd"/>
      <w:r w:rsidRPr="0008531D">
        <w:rPr>
          <w:rFonts w:ascii="Courier New" w:eastAsia="宋体" w:hAnsi="Courier New" w:cs="Courier New"/>
          <w:color w:val="000000"/>
          <w:kern w:val="0"/>
          <w:sz w:val="24"/>
          <w:szCs w:val="24"/>
          <w:shd w:val="clear" w:color="auto" w:fill="FFFFFF"/>
        </w:rPr>
        <w:t xml:space="preserve"> f(col) as fc, count(*) from table_name group by f(col)</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Contact Tim Ellis (tellis) at RiotGames dot com if you would like to discuss this in further detail.</w:t>
      </w:r>
    </w:p>
    <w:p w:rsidR="0008531D" w:rsidRDefault="0008531D">
      <w:pPr>
        <w:widowControl/>
        <w:jc w:val="left"/>
        <w:rPr>
          <w:rFonts w:ascii="Arial" w:eastAsia="宋体" w:hAnsi="Arial" w:cs="Arial"/>
          <w:kern w:val="0"/>
          <w:sz w:val="16"/>
          <w:szCs w:val="16"/>
        </w:rPr>
      </w:pPr>
      <w:r>
        <w:rPr>
          <w:rFonts w:ascii="Arial" w:eastAsia="宋体" w:hAnsi="Arial" w:cs="Arial"/>
          <w:kern w:val="0"/>
          <w:sz w:val="16"/>
          <w:szCs w:val="16"/>
        </w:rPr>
        <w:br w:type="page"/>
      </w:r>
    </w:p>
    <w:p w:rsidR="0008531D" w:rsidRPr="0008531D" w:rsidRDefault="0008531D" w:rsidP="0008531D">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175" w:history="1">
        <w:r w:rsidRPr="0008531D">
          <w:rPr>
            <w:rFonts w:ascii="Helvetica" w:eastAsia="宋体" w:hAnsi="Helvetica" w:cs="Helvetica"/>
            <w:b/>
            <w:bCs/>
            <w:color w:val="003366"/>
            <w:kern w:val="36"/>
            <w:sz w:val="36"/>
            <w:u w:val="single"/>
          </w:rPr>
          <w:t>LanguageManual XPathUDF</w:t>
        </w:r>
      </w:hyperlink>
    </w:p>
    <w:p w:rsidR="0008531D" w:rsidRPr="0008531D" w:rsidRDefault="0008531D" w:rsidP="00E528CF">
      <w:pPr>
        <w:widowControl/>
        <w:numPr>
          <w:ilvl w:val="0"/>
          <w:numId w:val="33"/>
        </w:numPr>
        <w:spacing w:line="183" w:lineRule="atLeast"/>
        <w:ind w:left="0"/>
        <w:jc w:val="left"/>
        <w:rPr>
          <w:rFonts w:ascii="Helvetica" w:eastAsia="宋体" w:hAnsi="Helvetica" w:cs="Helvetica"/>
          <w:color w:val="666666"/>
          <w:kern w:val="0"/>
          <w:sz w:val="13"/>
          <w:szCs w:val="13"/>
          <w:shd w:val="clear" w:color="auto" w:fill="FFFFFF"/>
        </w:rPr>
      </w:pPr>
    </w:p>
    <w:p w:rsidR="0008531D" w:rsidRPr="0008531D" w:rsidRDefault="0008531D" w:rsidP="00E528CF">
      <w:pPr>
        <w:widowControl/>
        <w:numPr>
          <w:ilvl w:val="0"/>
          <w:numId w:val="33"/>
        </w:numPr>
        <w:spacing w:line="183" w:lineRule="atLeast"/>
        <w:ind w:left="0"/>
        <w:jc w:val="left"/>
        <w:rPr>
          <w:rFonts w:ascii="Helvetica" w:eastAsia="宋体" w:hAnsi="Helvetica" w:cs="Helvetica"/>
          <w:color w:val="666666"/>
          <w:kern w:val="0"/>
          <w:sz w:val="13"/>
          <w:szCs w:val="13"/>
          <w:shd w:val="clear" w:color="auto" w:fill="FFFFFF"/>
        </w:rPr>
      </w:pPr>
      <w:r w:rsidRPr="0008531D">
        <w:rPr>
          <w:rFonts w:ascii="Helvetica" w:eastAsia="宋体" w:hAnsi="Helvetica" w:cs="Helvetica"/>
          <w:color w:val="666666"/>
          <w:kern w:val="0"/>
          <w:sz w:val="13"/>
          <w:szCs w:val="13"/>
          <w:shd w:val="clear" w:color="auto" w:fill="FFFFFF"/>
        </w:rPr>
        <w:t>Added by</w:t>
      </w:r>
      <w:r w:rsidRPr="0008531D">
        <w:rPr>
          <w:rFonts w:ascii="Helvetica" w:eastAsia="宋体" w:hAnsi="Helvetica" w:cs="Helvetica"/>
          <w:color w:val="666666"/>
          <w:kern w:val="0"/>
          <w:sz w:val="13"/>
        </w:rPr>
        <w:t> </w:t>
      </w:r>
      <w:hyperlink r:id="rId176" w:history="1">
        <w:r w:rsidRPr="0008531D">
          <w:rPr>
            <w:rFonts w:ascii="Helvetica" w:eastAsia="宋体" w:hAnsi="Helvetica" w:cs="Helvetica"/>
            <w:color w:val="666666"/>
            <w:kern w:val="0"/>
            <w:sz w:val="13"/>
            <w:u w:val="single"/>
          </w:rPr>
          <w:t>Confluence Administrator</w:t>
        </w:r>
      </w:hyperlink>
      <w:r w:rsidRPr="0008531D">
        <w:rPr>
          <w:rFonts w:ascii="Helvetica" w:eastAsia="宋体" w:hAnsi="Helvetica" w:cs="Helvetica"/>
          <w:color w:val="666666"/>
          <w:kern w:val="0"/>
          <w:sz w:val="13"/>
          <w:szCs w:val="13"/>
          <w:shd w:val="clear" w:color="auto" w:fill="FFFFFF"/>
        </w:rPr>
        <w:t>, last edited by</w:t>
      </w:r>
      <w:r w:rsidRPr="0008531D">
        <w:rPr>
          <w:rFonts w:ascii="Helvetica" w:eastAsia="宋体" w:hAnsi="Helvetica" w:cs="Helvetica"/>
          <w:color w:val="666666"/>
          <w:kern w:val="0"/>
          <w:sz w:val="13"/>
        </w:rPr>
        <w:t> </w:t>
      </w:r>
      <w:hyperlink r:id="rId177" w:history="1">
        <w:r w:rsidRPr="0008531D">
          <w:rPr>
            <w:rFonts w:ascii="Helvetica" w:eastAsia="宋体" w:hAnsi="Helvetica" w:cs="Helvetica"/>
            <w:color w:val="666666"/>
            <w:kern w:val="0"/>
            <w:sz w:val="13"/>
            <w:u w:val="single"/>
          </w:rPr>
          <w:t>Ashoat Tevosyan</w:t>
        </w:r>
      </w:hyperlink>
      <w:r w:rsidRPr="0008531D">
        <w:rPr>
          <w:rFonts w:ascii="Helvetica" w:eastAsia="宋体" w:hAnsi="Helvetica" w:cs="Helvetica"/>
          <w:color w:val="666666"/>
          <w:kern w:val="0"/>
          <w:sz w:val="13"/>
        </w:rPr>
        <w:t> </w:t>
      </w:r>
      <w:r w:rsidRPr="0008531D">
        <w:rPr>
          <w:rFonts w:ascii="Helvetica" w:eastAsia="宋体" w:hAnsi="Helvetica" w:cs="Helvetica"/>
          <w:color w:val="666666"/>
          <w:kern w:val="0"/>
          <w:sz w:val="13"/>
          <w:szCs w:val="13"/>
          <w:shd w:val="clear" w:color="auto" w:fill="FFFFFF"/>
        </w:rPr>
        <w:t>on Jun 29, 2011</w:t>
      </w:r>
      <w:r w:rsidRPr="0008531D">
        <w:rPr>
          <w:rFonts w:ascii="Helvetica" w:eastAsia="宋体" w:hAnsi="Helvetica" w:cs="Helvetica"/>
          <w:color w:val="666666"/>
          <w:kern w:val="0"/>
          <w:sz w:val="13"/>
        </w:rPr>
        <w:t>  (</w:t>
      </w:r>
      <w:hyperlink r:id="rId178" w:history="1">
        <w:r w:rsidRPr="0008531D">
          <w:rPr>
            <w:rFonts w:ascii="Helvetica" w:eastAsia="宋体" w:hAnsi="Helvetica" w:cs="Helvetica"/>
            <w:color w:val="666666"/>
            <w:kern w:val="0"/>
            <w:sz w:val="13"/>
            <w:u w:val="single"/>
          </w:rPr>
          <w:t>view change</w:t>
        </w:r>
      </w:hyperlink>
      <w:r w:rsidRPr="0008531D">
        <w:rPr>
          <w:rFonts w:ascii="Helvetica" w:eastAsia="宋体" w:hAnsi="Helvetica" w:cs="Helvetica"/>
          <w:color w:val="666666"/>
          <w:kern w:val="0"/>
          <w:sz w:val="13"/>
        </w:rPr>
        <w: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Documentation for Built-In User-Defined Functions Related To XPath</w:t>
      </w:r>
    </w:p>
    <w:p w:rsidR="0008531D" w:rsidRPr="0008531D" w:rsidRDefault="0008531D" w:rsidP="0008531D">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99" w:name="LanguageManualXPathUDF-UDFs"/>
      <w:bookmarkEnd w:id="99"/>
      <w:r w:rsidRPr="0008531D">
        <w:rPr>
          <w:rFonts w:ascii="Helvetica" w:eastAsia="宋体" w:hAnsi="Helvetica" w:cs="Helvetica"/>
          <w:b/>
          <w:bCs/>
          <w:color w:val="003366"/>
          <w:kern w:val="0"/>
          <w:sz w:val="36"/>
          <w:szCs w:val="36"/>
          <w:shd w:val="clear" w:color="auto" w:fill="FFFFFF"/>
        </w:rPr>
        <w:t>UDFs</w:t>
      </w:r>
    </w:p>
    <w:p w:rsidR="0008531D" w:rsidRPr="0008531D" w:rsidRDefault="0008531D" w:rsidP="0008531D">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00" w:name="LanguageManualXPathUDF-xpath%2Cxpathshor"/>
      <w:bookmarkEnd w:id="100"/>
      <w:proofErr w:type="gramStart"/>
      <w:r w:rsidRPr="0008531D">
        <w:rPr>
          <w:rFonts w:ascii="Helvetica" w:eastAsia="宋体" w:hAnsi="Helvetica" w:cs="Helvetica"/>
          <w:b/>
          <w:bCs/>
          <w:color w:val="003366"/>
          <w:kern w:val="0"/>
          <w:sz w:val="30"/>
          <w:szCs w:val="30"/>
          <w:shd w:val="clear" w:color="auto" w:fill="FFFFFF"/>
        </w:rPr>
        <w:t>xpath</w:t>
      </w:r>
      <w:proofErr w:type="gramEnd"/>
      <w:r w:rsidRPr="0008531D">
        <w:rPr>
          <w:rFonts w:ascii="Helvetica" w:eastAsia="宋体" w:hAnsi="Helvetica" w:cs="Helvetica"/>
          <w:b/>
          <w:bCs/>
          <w:color w:val="003366"/>
          <w:kern w:val="0"/>
          <w:sz w:val="30"/>
          <w:szCs w:val="30"/>
          <w:shd w:val="clear" w:color="auto" w:fill="FFFFFF"/>
        </w:rPr>
        <w:t>, xpath_short, xpath_int, xpath_long, xpath_float, xpath_double, xpath_number, xpath_string</w:t>
      </w:r>
    </w:p>
    <w:p w:rsidR="0008531D" w:rsidRPr="0008531D" w:rsidRDefault="0008531D" w:rsidP="00E528CF">
      <w:pPr>
        <w:widowControl/>
        <w:numPr>
          <w:ilvl w:val="0"/>
          <w:numId w:val="34"/>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Functions for parsing XML data using XPath expressions.</w:t>
      </w:r>
    </w:p>
    <w:p w:rsidR="0008531D" w:rsidRPr="0008531D" w:rsidRDefault="0008531D" w:rsidP="00E528CF">
      <w:pPr>
        <w:widowControl/>
        <w:numPr>
          <w:ilvl w:val="0"/>
          <w:numId w:val="34"/>
        </w:numPr>
        <w:spacing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Since version: 0.6.0</w:t>
      </w:r>
    </w:p>
    <w:p w:rsidR="0008531D" w:rsidRPr="0008531D" w:rsidRDefault="0008531D" w:rsidP="0008531D">
      <w:pPr>
        <w:widowControl/>
        <w:spacing w:before="269" w:after="43"/>
        <w:ind w:left="720"/>
        <w:jc w:val="left"/>
        <w:outlineLvl w:val="3"/>
        <w:rPr>
          <w:rFonts w:ascii="Helvetica" w:eastAsia="宋体" w:hAnsi="Helvetica" w:cs="Helvetica"/>
          <w:b/>
          <w:bCs/>
          <w:color w:val="003366"/>
          <w:kern w:val="0"/>
          <w:sz w:val="26"/>
          <w:szCs w:val="26"/>
          <w:shd w:val="clear" w:color="auto" w:fill="FFFFFF"/>
        </w:rPr>
      </w:pPr>
      <w:bookmarkStart w:id="101" w:name="LanguageManualXPathUDF-Overview"/>
      <w:bookmarkEnd w:id="101"/>
      <w:r w:rsidRPr="0008531D">
        <w:rPr>
          <w:rFonts w:ascii="Helvetica" w:eastAsia="宋体" w:hAnsi="Helvetica" w:cs="Helvetica"/>
          <w:b/>
          <w:bCs/>
          <w:color w:val="003366"/>
          <w:kern w:val="0"/>
          <w:sz w:val="26"/>
          <w:szCs w:val="26"/>
          <w:shd w:val="clear" w:color="auto" w:fill="FFFFFF"/>
        </w:rPr>
        <w:t>Overview</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w:t>
      </w:r>
      <w:r w:rsidRPr="0008531D">
        <w:rPr>
          <w:rFonts w:ascii="Helvetica" w:eastAsia="宋体" w:hAnsi="Helvetica" w:cs="Helvetica"/>
          <w:color w:val="000000"/>
          <w:kern w:val="0"/>
          <w:sz w:val="20"/>
        </w:rPr>
        <w:t> </w:t>
      </w:r>
      <w:r w:rsidRPr="0008531D">
        <w:rPr>
          <w:rFonts w:ascii="Helvetica" w:eastAsia="宋体" w:hAnsi="Helvetica" w:cs="Helvetica"/>
          <w:i/>
          <w:iCs/>
          <w:color w:val="000000"/>
          <w:kern w:val="0"/>
          <w:sz w:val="20"/>
        </w:rPr>
        <w:t>xpath</w:t>
      </w:r>
      <w:r w:rsidRPr="0008531D">
        <w:rPr>
          <w:rFonts w:ascii="Helvetica" w:eastAsia="宋体" w:hAnsi="Helvetica" w:cs="Helvetica"/>
          <w:color w:val="000000"/>
          <w:kern w:val="0"/>
          <w:sz w:val="20"/>
        </w:rPr>
        <w:t> </w:t>
      </w:r>
      <w:proofErr w:type="gramStart"/>
      <w:r w:rsidRPr="0008531D">
        <w:rPr>
          <w:rFonts w:ascii="Helvetica" w:eastAsia="宋体" w:hAnsi="Helvetica" w:cs="Helvetica"/>
          <w:color w:val="000000"/>
          <w:kern w:val="0"/>
          <w:sz w:val="20"/>
          <w:szCs w:val="20"/>
          <w:shd w:val="clear" w:color="auto" w:fill="FFFFFF"/>
        </w:rPr>
        <w:t>family of UDFs are</w:t>
      </w:r>
      <w:proofErr w:type="gramEnd"/>
      <w:r w:rsidRPr="0008531D">
        <w:rPr>
          <w:rFonts w:ascii="Helvetica" w:eastAsia="宋体" w:hAnsi="Helvetica" w:cs="Helvetica"/>
          <w:color w:val="000000"/>
          <w:kern w:val="0"/>
          <w:sz w:val="20"/>
          <w:szCs w:val="20"/>
          <w:shd w:val="clear" w:color="auto" w:fill="FFFFFF"/>
        </w:rPr>
        <w:t xml:space="preserve"> wrappers around the Java XPath library</w:t>
      </w:r>
      <w:r w:rsidRPr="0008531D">
        <w:rPr>
          <w:rFonts w:ascii="Helvetica" w:eastAsia="宋体" w:hAnsi="Helvetica" w:cs="Helvetica"/>
          <w:color w:val="000000"/>
          <w:kern w:val="0"/>
          <w:sz w:val="20"/>
        </w:rPr>
        <w:t> </w:t>
      </w:r>
      <w:r w:rsidRPr="0008531D">
        <w:rPr>
          <w:rFonts w:ascii="宋体" w:eastAsia="宋体" w:hAnsi="宋体" w:cs="宋体"/>
          <w:color w:val="000000"/>
          <w:kern w:val="0"/>
          <w:sz w:val="24"/>
        </w:rPr>
        <w:t>javax.xml.xpath</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provided by the JDK. The library is based on the XPath 1.0 specification. Please refer to</w:t>
      </w:r>
      <w:r w:rsidRPr="0008531D">
        <w:rPr>
          <w:rFonts w:ascii="Helvetica" w:eastAsia="宋体" w:hAnsi="Helvetica" w:cs="Helvetica"/>
          <w:color w:val="000000"/>
          <w:kern w:val="0"/>
          <w:sz w:val="20"/>
        </w:rPr>
        <w:t> </w:t>
      </w:r>
      <w:hyperlink r:id="rId179" w:history="1">
        <w:r w:rsidRPr="0008531D">
          <w:rPr>
            <w:rFonts w:ascii="Helvetica" w:eastAsia="宋体" w:hAnsi="Helvetica" w:cs="Helvetica"/>
            <w:color w:val="003366"/>
            <w:kern w:val="0"/>
            <w:sz w:val="20"/>
            <w:u w:val="single"/>
          </w:rPr>
          <w:t>http://java.sun.com/javase/6/docs/api/javax/xml/xpath/package-summary.html</w:t>
        </w:r>
      </w:hyperlink>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for detailed information on the Java XPath library.</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All functions follow the form:</w:t>
      </w:r>
      <w:r w:rsidRPr="0008531D">
        <w:rPr>
          <w:rFonts w:ascii="Helvetica" w:eastAsia="宋体" w:hAnsi="Helvetica" w:cs="Helvetica"/>
          <w:color w:val="000000"/>
          <w:kern w:val="0"/>
          <w:sz w:val="20"/>
        </w:rPr>
        <w:t> </w:t>
      </w:r>
      <w:r w:rsidRPr="0008531D">
        <w:rPr>
          <w:rFonts w:ascii="宋体" w:eastAsia="宋体" w:hAnsi="宋体" w:cs="宋体"/>
          <w:color w:val="000000"/>
          <w:kern w:val="0"/>
          <w:sz w:val="24"/>
        </w:rPr>
        <w:t>xpath_*(xml_string, xpath_expression_string)</w:t>
      </w:r>
      <w:r w:rsidRPr="0008531D">
        <w:rPr>
          <w:rFonts w:ascii="Helvetica" w:eastAsia="宋体" w:hAnsi="Helvetica" w:cs="Helvetica"/>
          <w:color w:val="000000"/>
          <w:kern w:val="0"/>
          <w:sz w:val="20"/>
          <w:szCs w:val="20"/>
          <w:shd w:val="clear" w:color="auto" w:fill="FFFFFF"/>
        </w:rPr>
        <w:t>. The XPath expression string is compiled and cached. It is reused if the expression in the next input row matches the previous. Otherwise, it is recompiled. So, the xml string is always parsed for every input row, but the xpath expression is precompiled and reused for the vast majority of use cases.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Backward axes are supported. For example: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&gt; select xpath ('&lt;a&gt;&lt;b id=</w:t>
      </w:r>
      <w:r w:rsidRPr="0008531D">
        <w:rPr>
          <w:rFonts w:ascii="Courier New" w:eastAsia="宋体" w:hAnsi="Courier New" w:cs="Courier New"/>
          <w:color w:val="009100"/>
          <w:kern w:val="0"/>
          <w:sz w:val="24"/>
          <w:szCs w:val="24"/>
        </w:rPr>
        <w:t>"1"</w:t>
      </w:r>
      <w:r w:rsidRPr="0008531D">
        <w:rPr>
          <w:rFonts w:ascii="Courier New" w:eastAsia="宋体" w:hAnsi="Courier New" w:cs="Courier New"/>
          <w:color w:val="000000"/>
          <w:kern w:val="0"/>
          <w:sz w:val="24"/>
          <w:szCs w:val="24"/>
          <w:shd w:val="clear" w:color="auto" w:fill="FFFFFF"/>
        </w:rPr>
        <w:t>&gt;&lt;c/&gt;&lt;/b&gt;&lt;b id=</w:t>
      </w:r>
      <w:r w:rsidRPr="0008531D">
        <w:rPr>
          <w:rFonts w:ascii="Courier New" w:eastAsia="宋体" w:hAnsi="Courier New" w:cs="Courier New"/>
          <w:color w:val="009100"/>
          <w:kern w:val="0"/>
          <w:sz w:val="24"/>
          <w:szCs w:val="24"/>
        </w:rPr>
        <w:t>"2"</w:t>
      </w:r>
      <w:r w:rsidRPr="0008531D">
        <w:rPr>
          <w:rFonts w:ascii="Courier New" w:eastAsia="宋体" w:hAnsi="Courier New" w:cs="Courier New"/>
          <w:color w:val="000000"/>
          <w:kern w:val="0"/>
          <w:sz w:val="24"/>
          <w:szCs w:val="24"/>
          <w:shd w:val="clear" w:color="auto" w:fill="FFFFFF"/>
        </w:rPr>
        <w:t>&gt;&lt;c/&gt;&lt;/b&gt;&lt;/a&gt;','/descendant:</w:t>
      </w:r>
      <w:proofErr w:type="gramStart"/>
      <w:r w:rsidRPr="0008531D">
        <w:rPr>
          <w:rFonts w:ascii="Courier New" w:eastAsia="宋体" w:hAnsi="Courier New" w:cs="Courier New"/>
          <w:color w:val="000000"/>
          <w:kern w:val="0"/>
          <w:sz w:val="24"/>
          <w:szCs w:val="24"/>
          <w:shd w:val="clear" w:color="auto" w:fill="FFFFFF"/>
        </w:rPr>
        <w:t>:c</w:t>
      </w:r>
      <w:proofErr w:type="gramEnd"/>
      <w:r w:rsidRPr="0008531D">
        <w:rPr>
          <w:rFonts w:ascii="Courier New" w:eastAsia="宋体" w:hAnsi="Courier New" w:cs="Courier New"/>
          <w:color w:val="000000"/>
          <w:kern w:val="0"/>
          <w:sz w:val="24"/>
          <w:szCs w:val="24"/>
          <w:shd w:val="clear" w:color="auto" w:fill="FFFFFF"/>
        </w:rPr>
        <w:t>/ancestor::b/@id') from t1 limit 1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[1</w:t>
      </w:r>
      <w:r w:rsidRPr="0008531D">
        <w:rPr>
          <w:rFonts w:ascii="Courier New" w:eastAsia="宋体" w:hAnsi="Courier New" w:cs="Courier New"/>
          <w:color w:val="009100"/>
          <w:kern w:val="0"/>
          <w:sz w:val="24"/>
          <w:szCs w:val="24"/>
        </w:rPr>
        <w:t>","</w:t>
      </w:r>
      <w:r w:rsidRPr="0008531D">
        <w:rPr>
          <w:rFonts w:ascii="Courier New" w:eastAsia="宋体" w:hAnsi="Courier New" w:cs="Courier New"/>
          <w:color w:val="000000"/>
          <w:kern w:val="0"/>
          <w:sz w:val="24"/>
          <w:szCs w:val="24"/>
          <w:shd w:val="clear" w:color="auto" w:fill="FFFFFF"/>
        </w:rPr>
        <w:t>2]</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Each function returns a specific Hive type given the XPath expression:</w:t>
      </w:r>
    </w:p>
    <w:p w:rsidR="0008531D" w:rsidRPr="0008531D" w:rsidRDefault="0008531D" w:rsidP="00E528CF">
      <w:pPr>
        <w:widowControl/>
        <w:numPr>
          <w:ilvl w:val="0"/>
          <w:numId w:val="35"/>
        </w:numPr>
        <w:spacing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宋体" w:eastAsia="宋体" w:hAnsi="宋体" w:cs="宋体"/>
          <w:color w:val="000000"/>
          <w:kern w:val="0"/>
          <w:sz w:val="24"/>
        </w:rPr>
        <w:t>xpath</w:t>
      </w:r>
      <w:proofErr w:type="gramEnd"/>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returns a Hive array of strings.</w:t>
      </w:r>
    </w:p>
    <w:p w:rsidR="0008531D" w:rsidRPr="0008531D" w:rsidRDefault="0008531D" w:rsidP="00E528CF">
      <w:pPr>
        <w:widowControl/>
        <w:numPr>
          <w:ilvl w:val="0"/>
          <w:numId w:val="35"/>
        </w:numPr>
        <w:spacing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宋体" w:eastAsia="宋体" w:hAnsi="宋体" w:cs="宋体"/>
          <w:color w:val="000000"/>
          <w:kern w:val="0"/>
          <w:sz w:val="24"/>
        </w:rPr>
        <w:t>xpath_string</w:t>
      </w:r>
      <w:proofErr w:type="gramEnd"/>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returns a string.</w:t>
      </w:r>
    </w:p>
    <w:p w:rsidR="0008531D" w:rsidRPr="0008531D" w:rsidRDefault="0008531D" w:rsidP="00E528CF">
      <w:pPr>
        <w:widowControl/>
        <w:numPr>
          <w:ilvl w:val="0"/>
          <w:numId w:val="35"/>
        </w:numPr>
        <w:spacing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宋体" w:eastAsia="宋体" w:hAnsi="宋体" w:cs="宋体"/>
          <w:color w:val="000000"/>
          <w:kern w:val="0"/>
          <w:sz w:val="24"/>
        </w:rPr>
        <w:t>xpath_boolean</w:t>
      </w:r>
      <w:proofErr w:type="gramEnd"/>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returns a boolean.</w:t>
      </w:r>
    </w:p>
    <w:p w:rsidR="0008531D" w:rsidRPr="0008531D" w:rsidRDefault="0008531D" w:rsidP="00E528CF">
      <w:pPr>
        <w:widowControl/>
        <w:numPr>
          <w:ilvl w:val="0"/>
          <w:numId w:val="35"/>
        </w:numPr>
        <w:spacing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宋体" w:eastAsia="宋体" w:hAnsi="宋体" w:cs="宋体"/>
          <w:color w:val="000000"/>
          <w:kern w:val="0"/>
          <w:sz w:val="24"/>
        </w:rPr>
        <w:t>xpath_short</w:t>
      </w:r>
      <w:proofErr w:type="gramEnd"/>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returns a short integer.</w:t>
      </w:r>
    </w:p>
    <w:p w:rsidR="0008531D" w:rsidRPr="0008531D" w:rsidRDefault="0008531D" w:rsidP="00E528CF">
      <w:pPr>
        <w:widowControl/>
        <w:numPr>
          <w:ilvl w:val="0"/>
          <w:numId w:val="35"/>
        </w:numPr>
        <w:spacing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宋体" w:eastAsia="宋体" w:hAnsi="宋体" w:cs="宋体"/>
          <w:color w:val="000000"/>
          <w:kern w:val="0"/>
          <w:sz w:val="24"/>
        </w:rPr>
        <w:t>xpath_int</w:t>
      </w:r>
      <w:proofErr w:type="gramEnd"/>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returns an integer.</w:t>
      </w:r>
    </w:p>
    <w:p w:rsidR="0008531D" w:rsidRPr="0008531D" w:rsidRDefault="0008531D" w:rsidP="00E528CF">
      <w:pPr>
        <w:widowControl/>
        <w:numPr>
          <w:ilvl w:val="0"/>
          <w:numId w:val="35"/>
        </w:numPr>
        <w:spacing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宋体" w:eastAsia="宋体" w:hAnsi="宋体" w:cs="宋体"/>
          <w:color w:val="000000"/>
          <w:kern w:val="0"/>
          <w:sz w:val="24"/>
        </w:rPr>
        <w:t>xpath_long</w:t>
      </w:r>
      <w:proofErr w:type="gramEnd"/>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returns a long integer.</w:t>
      </w:r>
    </w:p>
    <w:p w:rsidR="0008531D" w:rsidRPr="0008531D" w:rsidRDefault="0008531D" w:rsidP="00E528CF">
      <w:pPr>
        <w:widowControl/>
        <w:numPr>
          <w:ilvl w:val="0"/>
          <w:numId w:val="35"/>
        </w:numPr>
        <w:spacing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宋体" w:eastAsia="宋体" w:hAnsi="宋体" w:cs="宋体"/>
          <w:color w:val="000000"/>
          <w:kern w:val="0"/>
          <w:sz w:val="24"/>
        </w:rPr>
        <w:t>xpath_float</w:t>
      </w:r>
      <w:proofErr w:type="gramEnd"/>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returns a floating point number.</w:t>
      </w:r>
    </w:p>
    <w:p w:rsidR="0008531D" w:rsidRPr="0008531D" w:rsidRDefault="0008531D" w:rsidP="00E528CF">
      <w:pPr>
        <w:widowControl/>
        <w:numPr>
          <w:ilvl w:val="0"/>
          <w:numId w:val="35"/>
        </w:numPr>
        <w:spacing w:line="260" w:lineRule="atLeast"/>
        <w:jc w:val="left"/>
        <w:rPr>
          <w:rFonts w:ascii="Helvetica" w:eastAsia="宋体" w:hAnsi="Helvetica" w:cs="Helvetica"/>
          <w:color w:val="000000"/>
          <w:kern w:val="0"/>
          <w:sz w:val="20"/>
          <w:szCs w:val="20"/>
          <w:shd w:val="clear" w:color="auto" w:fill="FFFFFF"/>
        </w:rPr>
      </w:pPr>
      <w:r w:rsidRPr="0008531D">
        <w:rPr>
          <w:rFonts w:ascii="宋体" w:eastAsia="宋体" w:hAnsi="宋体" w:cs="宋体"/>
          <w:color w:val="000000"/>
          <w:kern w:val="0"/>
          <w:sz w:val="24"/>
        </w:rPr>
        <w:lastRenderedPageBreak/>
        <w:t>xpath_double</w:t>
      </w:r>
      <w:proofErr w:type="gramStart"/>
      <w:r w:rsidRPr="0008531D">
        <w:rPr>
          <w:rFonts w:ascii="宋体" w:eastAsia="宋体" w:hAnsi="宋体" w:cs="宋体"/>
          <w:color w:val="000000"/>
          <w:kern w:val="0"/>
          <w:sz w:val="24"/>
        </w:rPr>
        <w:t>,xpath</w:t>
      </w:r>
      <w:proofErr w:type="gramEnd"/>
      <w:r w:rsidRPr="0008531D">
        <w:rPr>
          <w:rFonts w:ascii="宋体" w:eastAsia="宋体" w:hAnsi="宋体" w:cs="宋体"/>
          <w:color w:val="000000"/>
          <w:kern w:val="0"/>
          <w:sz w:val="24"/>
        </w:rPr>
        <w:t>_number</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returns a double-precision floating point number (</w:t>
      </w:r>
      <w:r w:rsidRPr="0008531D">
        <w:rPr>
          <w:rFonts w:ascii="宋体" w:eastAsia="宋体" w:hAnsi="宋体" w:cs="宋体"/>
          <w:color w:val="000000"/>
          <w:kern w:val="0"/>
          <w:sz w:val="24"/>
        </w:rPr>
        <w:t>xpath_number</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is an alias for</w:t>
      </w:r>
      <w:r w:rsidRPr="0008531D">
        <w:rPr>
          <w:rFonts w:ascii="Helvetica" w:eastAsia="宋体" w:hAnsi="Helvetica" w:cs="Helvetica"/>
          <w:color w:val="000000"/>
          <w:kern w:val="0"/>
          <w:sz w:val="20"/>
        </w:rPr>
        <w:t> </w:t>
      </w:r>
      <w:r w:rsidRPr="0008531D">
        <w:rPr>
          <w:rFonts w:ascii="宋体" w:eastAsia="宋体" w:hAnsi="宋体" w:cs="宋体"/>
          <w:color w:val="000000"/>
          <w:kern w:val="0"/>
          <w:sz w:val="24"/>
        </w:rPr>
        <w:t>xpath_double</w:t>
      </w:r>
      <w:r w:rsidRPr="0008531D">
        <w:rPr>
          <w:rFonts w:ascii="Helvetica" w:eastAsia="宋体" w:hAnsi="Helvetica" w:cs="Helvetica"/>
          <w:color w:val="000000"/>
          <w:kern w:val="0"/>
          <w:sz w:val="20"/>
          <w:szCs w:val="20"/>
          <w:shd w:val="clear" w:color="auto" w:fill="FFFFFF"/>
        </w:rPr>
        <w: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 UDFs are schema agnostic - no XML validation is performed. However, malformed xml (e.g.,</w:t>
      </w:r>
      <w:r w:rsidRPr="0008531D">
        <w:rPr>
          <w:rFonts w:ascii="Helvetica" w:eastAsia="宋体" w:hAnsi="Helvetica" w:cs="Helvetica"/>
          <w:color w:val="000000"/>
          <w:kern w:val="0"/>
          <w:sz w:val="20"/>
        </w:rPr>
        <w:t> </w:t>
      </w:r>
      <w:r w:rsidRPr="0008531D">
        <w:rPr>
          <w:rFonts w:ascii="宋体" w:eastAsia="宋体" w:hAnsi="宋体" w:cs="宋体"/>
          <w:color w:val="000000"/>
          <w:kern w:val="0"/>
          <w:sz w:val="24"/>
        </w:rPr>
        <w:t>&lt;a&gt;&lt;b&gt;1&lt;/b&gt;&lt;/</w:t>
      </w:r>
      <w:proofErr w:type="gramStart"/>
      <w:r w:rsidRPr="0008531D">
        <w:rPr>
          <w:rFonts w:ascii="宋体" w:eastAsia="宋体" w:hAnsi="宋体" w:cs="宋体"/>
          <w:color w:val="000000"/>
          <w:kern w:val="0"/>
          <w:sz w:val="24"/>
        </w:rPr>
        <w:t>aa</w:t>
      </w:r>
      <w:proofErr w:type="gramEnd"/>
      <w:r w:rsidRPr="0008531D">
        <w:rPr>
          <w:rFonts w:ascii="宋体" w:eastAsia="宋体" w:hAnsi="宋体" w:cs="宋体"/>
          <w:color w:val="000000"/>
          <w:kern w:val="0"/>
          <w:sz w:val="24"/>
        </w:rPr>
        <w:t>&gt;</w:t>
      </w:r>
      <w:r w:rsidRPr="0008531D">
        <w:rPr>
          <w:rFonts w:ascii="Helvetica" w:eastAsia="宋体" w:hAnsi="Helvetica" w:cs="Helvetica"/>
          <w:color w:val="000000"/>
          <w:kern w:val="0"/>
          <w:sz w:val="20"/>
          <w:szCs w:val="20"/>
          <w:shd w:val="clear" w:color="auto" w:fill="FFFFFF"/>
        </w:rPr>
        <w:t>) will result in a runtime exception being thrown.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Following are specifics on each xpath UDF variant.</w:t>
      </w:r>
    </w:p>
    <w:p w:rsidR="0008531D" w:rsidRPr="0008531D" w:rsidRDefault="0008531D" w:rsidP="0008531D">
      <w:pPr>
        <w:widowControl/>
        <w:spacing w:before="269" w:after="43"/>
        <w:jc w:val="left"/>
        <w:outlineLvl w:val="3"/>
        <w:rPr>
          <w:rFonts w:ascii="Helvetica" w:eastAsia="宋体" w:hAnsi="Helvetica" w:cs="Helvetica"/>
          <w:b/>
          <w:bCs/>
          <w:color w:val="003366"/>
          <w:kern w:val="0"/>
          <w:sz w:val="26"/>
          <w:szCs w:val="26"/>
          <w:shd w:val="clear" w:color="auto" w:fill="FFFFFF"/>
        </w:rPr>
      </w:pPr>
      <w:bookmarkStart w:id="102" w:name="LanguageManualXPathUDF-xpath"/>
      <w:bookmarkEnd w:id="102"/>
      <w:proofErr w:type="gramStart"/>
      <w:r w:rsidRPr="0008531D">
        <w:rPr>
          <w:rFonts w:ascii="Helvetica" w:eastAsia="宋体" w:hAnsi="Helvetica" w:cs="Helvetica"/>
          <w:b/>
          <w:bCs/>
          <w:color w:val="003366"/>
          <w:kern w:val="0"/>
          <w:sz w:val="26"/>
          <w:szCs w:val="26"/>
          <w:shd w:val="clear" w:color="auto" w:fill="FFFFFF"/>
        </w:rPr>
        <w:t>xpath</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w:t>
      </w:r>
      <w:r w:rsidRPr="0008531D">
        <w:rPr>
          <w:rFonts w:ascii="Helvetica" w:eastAsia="宋体" w:hAnsi="Helvetica" w:cs="Helvetica"/>
          <w:color w:val="000000"/>
          <w:kern w:val="0"/>
          <w:sz w:val="20"/>
        </w:rPr>
        <w:t> </w:t>
      </w:r>
      <w:proofErr w:type="gramStart"/>
      <w:r w:rsidRPr="0008531D">
        <w:rPr>
          <w:rFonts w:ascii="宋体" w:eastAsia="宋体" w:hAnsi="宋体" w:cs="宋体"/>
          <w:color w:val="000000"/>
          <w:kern w:val="0"/>
          <w:sz w:val="24"/>
        </w:rPr>
        <w:t>xpath(</w:t>
      </w:r>
      <w:proofErr w:type="gramEnd"/>
      <w:r w:rsidRPr="0008531D">
        <w:rPr>
          <w:rFonts w:ascii="宋体" w:eastAsia="宋体" w:hAnsi="宋体" w:cs="宋体"/>
          <w:color w:val="000000"/>
          <w:kern w:val="0"/>
          <w:sz w:val="24"/>
        </w:rPr>
        <w:t>)</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function always returns a hive array of strings. If the expression results in a non-text value (e.g., another xml node) the function will return an empty array. There are 2 primary uses for this function: to get a list of node text values or to get a list of attribute values.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Examples:</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Non-matching XPath expression: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w:t>
      </w:r>
      <w:proofErr w:type="gramStart"/>
      <w:r w:rsidRPr="0008531D">
        <w:rPr>
          <w:rFonts w:ascii="Courier New" w:eastAsia="宋体" w:hAnsi="Courier New" w:cs="Courier New"/>
          <w:color w:val="000000"/>
          <w:kern w:val="0"/>
          <w:sz w:val="24"/>
          <w:szCs w:val="24"/>
          <w:shd w:val="clear" w:color="auto" w:fill="FFFFFF"/>
        </w:rPr>
        <w:t>xpath(</w:t>
      </w:r>
      <w:proofErr w:type="gramEnd"/>
      <w:r w:rsidRPr="0008531D">
        <w:rPr>
          <w:rFonts w:ascii="Courier New" w:eastAsia="宋体" w:hAnsi="Courier New" w:cs="Courier New"/>
          <w:color w:val="000000"/>
          <w:kern w:val="0"/>
          <w:sz w:val="24"/>
          <w:szCs w:val="24"/>
          <w:shd w:val="clear" w:color="auto" w:fill="FFFFFF"/>
        </w:rPr>
        <w:t>'&lt;a&gt;&lt;b&gt;b1&lt;/b&gt;&lt;b&gt;b2&lt;/b&gt;&lt;/a&gt;','a/*') from src limit 1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Get a list of node text values: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w:t>
      </w:r>
      <w:proofErr w:type="gramStart"/>
      <w:r w:rsidRPr="0008531D">
        <w:rPr>
          <w:rFonts w:ascii="Courier New" w:eastAsia="宋体" w:hAnsi="Courier New" w:cs="Courier New"/>
          <w:color w:val="000000"/>
          <w:kern w:val="0"/>
          <w:sz w:val="24"/>
          <w:szCs w:val="24"/>
          <w:shd w:val="clear" w:color="auto" w:fill="FFFFFF"/>
        </w:rPr>
        <w:t>xpath(</w:t>
      </w:r>
      <w:proofErr w:type="gramEnd"/>
      <w:r w:rsidRPr="0008531D">
        <w:rPr>
          <w:rFonts w:ascii="Courier New" w:eastAsia="宋体" w:hAnsi="Courier New" w:cs="Courier New"/>
          <w:color w:val="000000"/>
          <w:kern w:val="0"/>
          <w:sz w:val="24"/>
          <w:szCs w:val="24"/>
          <w:shd w:val="clear" w:color="auto" w:fill="FFFFFF"/>
        </w:rPr>
        <w:t>'&lt;a&gt;&lt;b&gt;b1&lt;/b&gt;&lt;b&gt;b2&lt;/b&gt;&lt;/a&gt;','a/*/text()') from src limit 1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[b1</w:t>
      </w:r>
      <w:r w:rsidRPr="0008531D">
        <w:rPr>
          <w:rFonts w:ascii="Courier New" w:eastAsia="宋体" w:hAnsi="Courier New" w:cs="Courier New"/>
          <w:color w:val="009100"/>
          <w:kern w:val="0"/>
          <w:sz w:val="24"/>
          <w:szCs w:val="24"/>
        </w:rPr>
        <w:t>","</w:t>
      </w:r>
      <w:r w:rsidRPr="0008531D">
        <w:rPr>
          <w:rFonts w:ascii="Courier New" w:eastAsia="宋体" w:hAnsi="Courier New" w:cs="Courier New"/>
          <w:color w:val="000000"/>
          <w:kern w:val="0"/>
          <w:sz w:val="24"/>
          <w:szCs w:val="24"/>
          <w:shd w:val="clear" w:color="auto" w:fill="FFFFFF"/>
        </w:rPr>
        <w:t>b2]</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Get a list of values for attribute 'id':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4"/>
          <w:szCs w:val="24"/>
        </w:rPr>
      </w:pPr>
      <w:r w:rsidRPr="0008531D">
        <w:rPr>
          <w:rFonts w:ascii="Courier New" w:eastAsia="宋体" w:hAnsi="Courier New" w:cs="Courier New"/>
          <w:color w:val="000000"/>
          <w:kern w:val="0"/>
          <w:sz w:val="24"/>
          <w:szCs w:val="24"/>
          <w:shd w:val="clear" w:color="auto" w:fill="FFFFFF"/>
        </w:rPr>
        <w:t xml:space="preserve">&gt; select </w:t>
      </w:r>
      <w:proofErr w:type="gramStart"/>
      <w:r w:rsidRPr="0008531D">
        <w:rPr>
          <w:rFonts w:ascii="Courier New" w:eastAsia="宋体" w:hAnsi="Courier New" w:cs="Courier New"/>
          <w:color w:val="000000"/>
          <w:kern w:val="0"/>
          <w:sz w:val="24"/>
          <w:szCs w:val="24"/>
          <w:shd w:val="clear" w:color="auto" w:fill="FFFFFF"/>
        </w:rPr>
        <w:t>xpath(</w:t>
      </w:r>
      <w:proofErr w:type="gramEnd"/>
      <w:r w:rsidRPr="0008531D">
        <w:rPr>
          <w:rFonts w:ascii="Courier New" w:eastAsia="宋体" w:hAnsi="Courier New" w:cs="Courier New"/>
          <w:color w:val="000000"/>
          <w:kern w:val="0"/>
          <w:sz w:val="24"/>
          <w:szCs w:val="24"/>
          <w:shd w:val="clear" w:color="auto" w:fill="FFFFFF"/>
        </w:rPr>
        <w:t>'&lt;a&gt;&lt;b id=</w:t>
      </w:r>
      <w:r w:rsidRPr="0008531D">
        <w:rPr>
          <w:rFonts w:ascii="Courier New" w:eastAsia="宋体" w:hAnsi="Courier New" w:cs="Courier New"/>
          <w:color w:val="009100"/>
          <w:kern w:val="0"/>
          <w:sz w:val="24"/>
          <w:szCs w:val="24"/>
        </w:rPr>
        <w:t>"foo"</w:t>
      </w:r>
      <w:r w:rsidRPr="0008531D">
        <w:rPr>
          <w:rFonts w:ascii="Courier New" w:eastAsia="宋体" w:hAnsi="Courier New" w:cs="Courier New"/>
          <w:color w:val="000000"/>
          <w:kern w:val="0"/>
          <w:sz w:val="24"/>
          <w:szCs w:val="24"/>
          <w:shd w:val="clear" w:color="auto" w:fill="FFFFFF"/>
        </w:rPr>
        <w:t>&gt;b1&lt;/b&gt;&lt;b id=</w:t>
      </w:r>
      <w:r w:rsidRPr="0008531D">
        <w:rPr>
          <w:rFonts w:ascii="Courier New" w:eastAsia="宋体" w:hAnsi="Courier New" w:cs="Courier New"/>
          <w:color w:val="009100"/>
          <w:kern w:val="0"/>
          <w:sz w:val="24"/>
          <w:szCs w:val="24"/>
        </w:rPr>
        <w:t>"bar"</w:t>
      </w:r>
      <w:r w:rsidRPr="0008531D">
        <w:rPr>
          <w:rFonts w:ascii="Courier New" w:eastAsia="宋体" w:hAnsi="Courier New" w:cs="Courier New"/>
          <w:color w:val="000000"/>
          <w:kern w:val="0"/>
          <w:sz w:val="24"/>
          <w:szCs w:val="24"/>
          <w:shd w:val="clear" w:color="auto" w:fill="FFFFFF"/>
        </w:rPr>
        <w:t>&gt;b2&lt;/b&gt;&lt;/a&gt;','</w:t>
      </w:r>
      <w:r w:rsidRPr="0008531D">
        <w:rPr>
          <w:rFonts w:ascii="Courier New" w:eastAsia="宋体" w:hAnsi="Courier New" w:cs="Courier New"/>
          <w:color w:val="808080"/>
          <w:kern w:val="0"/>
          <w:sz w:val="24"/>
          <w:szCs w:val="24"/>
        </w:rPr>
        <w:t xml:space="preserve">//@id') from src limit 1 ;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w:t>
      </w:r>
      <w:proofErr w:type="gramStart"/>
      <w:r w:rsidRPr="0008531D">
        <w:rPr>
          <w:rFonts w:ascii="Courier New" w:eastAsia="宋体" w:hAnsi="Courier New" w:cs="Courier New"/>
          <w:color w:val="000000"/>
          <w:kern w:val="0"/>
          <w:sz w:val="24"/>
          <w:szCs w:val="24"/>
          <w:shd w:val="clear" w:color="auto" w:fill="FFFFFF"/>
        </w:rPr>
        <w:t>foo</w:t>
      </w:r>
      <w:proofErr w:type="gramEnd"/>
      <w:r w:rsidRPr="0008531D">
        <w:rPr>
          <w:rFonts w:ascii="Courier New" w:eastAsia="宋体" w:hAnsi="Courier New" w:cs="Courier New"/>
          <w:color w:val="009100"/>
          <w:kern w:val="0"/>
          <w:sz w:val="24"/>
          <w:szCs w:val="24"/>
        </w:rPr>
        <w:t>","</w:t>
      </w:r>
      <w:r w:rsidRPr="0008531D">
        <w:rPr>
          <w:rFonts w:ascii="Courier New" w:eastAsia="宋体" w:hAnsi="Courier New" w:cs="Courier New"/>
          <w:color w:val="000000"/>
          <w:kern w:val="0"/>
          <w:sz w:val="24"/>
          <w:szCs w:val="24"/>
          <w:shd w:val="clear" w:color="auto" w:fill="FFFFFF"/>
        </w:rPr>
        <w:t>bar]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 xml:space="preserve">Get a list of node texts for nodes where the 'class' </w:t>
      </w:r>
      <w:proofErr w:type="gramStart"/>
      <w:r w:rsidRPr="0008531D">
        <w:rPr>
          <w:rFonts w:ascii="Helvetica" w:eastAsia="宋体" w:hAnsi="Helvetica" w:cs="Helvetica"/>
          <w:color w:val="000000"/>
          <w:kern w:val="0"/>
          <w:sz w:val="20"/>
          <w:szCs w:val="20"/>
          <w:shd w:val="clear" w:color="auto" w:fill="FFFFFF"/>
        </w:rPr>
        <w:t>attribute</w:t>
      </w:r>
      <w:proofErr w:type="gramEnd"/>
      <w:r w:rsidRPr="0008531D">
        <w:rPr>
          <w:rFonts w:ascii="Helvetica" w:eastAsia="宋体" w:hAnsi="Helvetica" w:cs="Helvetica"/>
          <w:color w:val="000000"/>
          <w:kern w:val="0"/>
          <w:sz w:val="20"/>
          <w:szCs w:val="20"/>
          <w:shd w:val="clear" w:color="auto" w:fill="FFFFFF"/>
        </w:rPr>
        <w:t xml:space="preserve"> equals 'bb':</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&gt; SELECT xpath ('&lt;a&gt;&lt;b class=</w:t>
      </w:r>
      <w:r w:rsidRPr="0008531D">
        <w:rPr>
          <w:rFonts w:ascii="Courier New" w:eastAsia="宋体" w:hAnsi="Courier New" w:cs="Courier New"/>
          <w:color w:val="009100"/>
          <w:kern w:val="0"/>
          <w:sz w:val="24"/>
          <w:szCs w:val="24"/>
        </w:rPr>
        <w:t>"bb"</w:t>
      </w:r>
      <w:r w:rsidRPr="0008531D">
        <w:rPr>
          <w:rFonts w:ascii="Courier New" w:eastAsia="宋体" w:hAnsi="Courier New" w:cs="Courier New"/>
          <w:color w:val="000000"/>
          <w:kern w:val="0"/>
          <w:sz w:val="24"/>
          <w:szCs w:val="24"/>
          <w:shd w:val="clear" w:color="auto" w:fill="FFFFFF"/>
        </w:rPr>
        <w:t>&gt;b1&lt;/b&gt;&lt;b&gt;b2&lt;/b&gt;&lt;b&gt;b3&lt;/b&gt;&lt;c class=</w:t>
      </w:r>
      <w:r w:rsidRPr="0008531D">
        <w:rPr>
          <w:rFonts w:ascii="Courier New" w:eastAsia="宋体" w:hAnsi="Courier New" w:cs="Courier New"/>
          <w:color w:val="009100"/>
          <w:kern w:val="0"/>
          <w:sz w:val="24"/>
          <w:szCs w:val="24"/>
        </w:rPr>
        <w:t>"bb"</w:t>
      </w:r>
      <w:r w:rsidRPr="0008531D">
        <w:rPr>
          <w:rFonts w:ascii="Courier New" w:eastAsia="宋体" w:hAnsi="Courier New" w:cs="Courier New"/>
          <w:color w:val="000000"/>
          <w:kern w:val="0"/>
          <w:sz w:val="24"/>
          <w:szCs w:val="24"/>
          <w:shd w:val="clear" w:color="auto" w:fill="FFFFFF"/>
        </w:rPr>
        <w:t>&gt;c1&lt;/c&gt;&lt;c&gt;c2&lt;/c&gt;&lt;/a&gt;', 'a/*[@class=</w:t>
      </w:r>
      <w:r w:rsidRPr="0008531D">
        <w:rPr>
          <w:rFonts w:ascii="Courier New" w:eastAsia="宋体" w:hAnsi="Courier New" w:cs="Courier New"/>
          <w:color w:val="009100"/>
          <w:kern w:val="0"/>
          <w:sz w:val="24"/>
          <w:szCs w:val="24"/>
        </w:rPr>
        <w:t>"bb"</w:t>
      </w:r>
      <w:r w:rsidRPr="0008531D">
        <w:rPr>
          <w:rFonts w:ascii="Courier New" w:eastAsia="宋体" w:hAnsi="Courier New" w:cs="Courier New"/>
          <w:color w:val="000000"/>
          <w:kern w:val="0"/>
          <w:sz w:val="24"/>
          <w:szCs w:val="24"/>
          <w:shd w:val="clear" w:color="auto" w:fill="FFFFFF"/>
        </w:rPr>
        <w:t>]/</w:t>
      </w:r>
      <w:proofErr w:type="gramStart"/>
      <w:r w:rsidRPr="0008531D">
        <w:rPr>
          <w:rFonts w:ascii="Courier New" w:eastAsia="宋体" w:hAnsi="Courier New" w:cs="Courier New"/>
          <w:color w:val="000000"/>
          <w:kern w:val="0"/>
          <w:sz w:val="24"/>
          <w:szCs w:val="24"/>
          <w:shd w:val="clear" w:color="auto" w:fill="FFFFFF"/>
        </w:rPr>
        <w:t>text(</w:t>
      </w:r>
      <w:proofErr w:type="gramEnd"/>
      <w:r w:rsidRPr="0008531D">
        <w:rPr>
          <w:rFonts w:ascii="Courier New" w:eastAsia="宋体" w:hAnsi="Courier New" w:cs="Courier New"/>
          <w:color w:val="000000"/>
          <w:kern w:val="0"/>
          <w:sz w:val="24"/>
          <w:szCs w:val="24"/>
          <w:shd w:val="clear" w:color="auto" w:fill="FFFFFF"/>
        </w:rPr>
        <w:t>)') FROM src LIMIT 1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[b1</w:t>
      </w:r>
      <w:r w:rsidRPr="0008531D">
        <w:rPr>
          <w:rFonts w:ascii="Courier New" w:eastAsia="宋体" w:hAnsi="Courier New" w:cs="Courier New"/>
          <w:color w:val="009100"/>
          <w:kern w:val="0"/>
          <w:sz w:val="24"/>
          <w:szCs w:val="24"/>
        </w:rPr>
        <w:t>","</w:t>
      </w:r>
      <w:r w:rsidRPr="0008531D">
        <w:rPr>
          <w:rFonts w:ascii="Courier New" w:eastAsia="宋体" w:hAnsi="Courier New" w:cs="Courier New"/>
          <w:color w:val="000000"/>
          <w:kern w:val="0"/>
          <w:sz w:val="24"/>
          <w:szCs w:val="24"/>
          <w:shd w:val="clear" w:color="auto" w:fill="FFFFFF"/>
        </w:rPr>
        <w:t>c1]</w:t>
      </w:r>
    </w:p>
    <w:p w:rsidR="0008531D" w:rsidRPr="0008531D" w:rsidRDefault="0008531D" w:rsidP="0008531D">
      <w:pPr>
        <w:widowControl/>
        <w:spacing w:before="269" w:after="43"/>
        <w:jc w:val="left"/>
        <w:outlineLvl w:val="3"/>
        <w:rPr>
          <w:rFonts w:ascii="Helvetica" w:eastAsia="宋体" w:hAnsi="Helvetica" w:cs="Helvetica"/>
          <w:b/>
          <w:bCs/>
          <w:color w:val="003366"/>
          <w:kern w:val="0"/>
          <w:sz w:val="26"/>
          <w:szCs w:val="26"/>
          <w:shd w:val="clear" w:color="auto" w:fill="FFFFFF"/>
        </w:rPr>
      </w:pPr>
      <w:bookmarkStart w:id="103" w:name="LanguageManualXPathUDF-xpathstring"/>
      <w:bookmarkEnd w:id="103"/>
      <w:r w:rsidRPr="0008531D">
        <w:rPr>
          <w:rFonts w:ascii="Helvetica" w:eastAsia="宋体" w:hAnsi="Helvetica" w:cs="Helvetica"/>
          <w:b/>
          <w:bCs/>
          <w:color w:val="003366"/>
          <w:kern w:val="0"/>
          <w:sz w:val="26"/>
          <w:szCs w:val="26"/>
          <w:shd w:val="clear" w:color="auto" w:fill="FFFFFF"/>
        </w:rPr>
        <w:t>xpath_string</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The</w:t>
      </w:r>
      <w:r w:rsidRPr="0008531D">
        <w:rPr>
          <w:rFonts w:ascii="Helvetica" w:eastAsia="宋体" w:hAnsi="Helvetica" w:cs="Helvetica"/>
          <w:color w:val="000000"/>
          <w:kern w:val="0"/>
          <w:sz w:val="20"/>
        </w:rPr>
        <w:t> </w:t>
      </w:r>
      <w:r w:rsidRPr="0008531D">
        <w:rPr>
          <w:rFonts w:ascii="宋体" w:eastAsia="宋体" w:hAnsi="宋体" w:cs="宋体"/>
          <w:color w:val="000000"/>
          <w:kern w:val="0"/>
          <w:sz w:val="24"/>
        </w:rPr>
        <w:t>xpath_</w:t>
      </w:r>
      <w:proofErr w:type="gramStart"/>
      <w:r w:rsidRPr="0008531D">
        <w:rPr>
          <w:rFonts w:ascii="宋体" w:eastAsia="宋体" w:hAnsi="宋体" w:cs="宋体"/>
          <w:color w:val="000000"/>
          <w:kern w:val="0"/>
          <w:sz w:val="24"/>
        </w:rPr>
        <w:t>string(</w:t>
      </w:r>
      <w:proofErr w:type="gramEnd"/>
      <w:r w:rsidRPr="0008531D">
        <w:rPr>
          <w:rFonts w:ascii="宋体" w:eastAsia="宋体" w:hAnsi="宋体" w:cs="宋体"/>
          <w:color w:val="000000"/>
          <w:kern w:val="0"/>
          <w:sz w:val="24"/>
        </w:rPr>
        <w:t>)</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function returns the text of the first matching node.</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Get the text for node 'a/b':</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xpath_string ('&lt;a&gt;&lt;b&gt;bb&lt;/b&gt;&lt;c&gt;cc&lt;/c&gt;&lt;/a&gt;', 'a/b')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t>bb</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Get the text for node 'a'. Because 'a' has children nodes with text, the result is a composite of text from the children.</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xpath_string ('&lt;a&gt;&lt;b&gt;bb&lt;/b&gt;&lt;c&gt;cc&lt;/c&gt;&lt;/a&gt;', 'a')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00"/>
          <w:kern w:val="0"/>
          <w:sz w:val="24"/>
          <w:szCs w:val="24"/>
          <w:shd w:val="clear" w:color="auto" w:fill="FFFFFF"/>
        </w:rPr>
        <w:lastRenderedPageBreak/>
        <w:t>bbcc</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Non-matching expression returns an empty string:</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xpath_string ('&lt;a&gt;&lt;b&gt;bb&lt;/b&gt;&lt;c&gt;cc&lt;/c&gt;&lt;/a&gt;', 'a/d')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Gets the text of the first node that matches '//b':</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808080"/>
          <w:kern w:val="0"/>
          <w:sz w:val="24"/>
          <w:szCs w:val="24"/>
        </w:rPr>
      </w:pPr>
      <w:r w:rsidRPr="0008531D">
        <w:rPr>
          <w:rFonts w:ascii="Courier New" w:eastAsia="宋体" w:hAnsi="Courier New" w:cs="Courier New"/>
          <w:color w:val="000000"/>
          <w:kern w:val="0"/>
          <w:sz w:val="24"/>
          <w:szCs w:val="24"/>
          <w:shd w:val="clear" w:color="auto" w:fill="FFFFFF"/>
        </w:rPr>
        <w:t>&gt; SELECT xpath_string ('&lt;a&gt;&lt;b&gt;b1&lt;/b&gt;&lt;b&gt;b2&lt;/b&gt;&lt;/a&gt;', '</w:t>
      </w:r>
      <w:r w:rsidRPr="0008531D">
        <w:rPr>
          <w:rFonts w:ascii="Courier New" w:eastAsia="宋体" w:hAnsi="Courier New" w:cs="Courier New"/>
          <w:color w:val="808080"/>
          <w:kern w:val="0"/>
          <w:sz w:val="24"/>
          <w:szCs w:val="24"/>
        </w:rPr>
        <w:t xml:space="preserve">//b') FROM src LIMIT </w:t>
      </w:r>
      <w:proofErr w:type="gramStart"/>
      <w:r w:rsidRPr="0008531D">
        <w:rPr>
          <w:rFonts w:ascii="Courier New" w:eastAsia="宋体" w:hAnsi="Courier New" w:cs="Courier New"/>
          <w:color w:val="808080"/>
          <w:kern w:val="0"/>
          <w:sz w:val="24"/>
          <w:szCs w:val="24"/>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b1</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Gets the second matching node:</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&gt; SELECT xpath_string ('&lt;a&gt;&lt;b&gt;b1&lt;/b&gt;&lt;b&gt;b2&lt;/b&gt;&lt;/a&gt;', 'a/</w:t>
      </w:r>
      <w:proofErr w:type="gramStart"/>
      <w:r w:rsidRPr="0008531D">
        <w:rPr>
          <w:rFonts w:ascii="Courier New" w:eastAsia="宋体" w:hAnsi="Courier New" w:cs="Courier New"/>
          <w:color w:val="000000"/>
          <w:kern w:val="0"/>
          <w:sz w:val="24"/>
          <w:szCs w:val="24"/>
          <w:shd w:val="clear" w:color="auto" w:fill="FFFFFF"/>
        </w:rPr>
        <w:t>b[</w:t>
      </w:r>
      <w:proofErr w:type="gramEnd"/>
      <w:r w:rsidRPr="0008531D">
        <w:rPr>
          <w:rFonts w:ascii="Courier New" w:eastAsia="宋体" w:hAnsi="Courier New" w:cs="Courier New"/>
          <w:color w:val="000000"/>
          <w:kern w:val="0"/>
          <w:sz w:val="24"/>
          <w:szCs w:val="24"/>
          <w:shd w:val="clear" w:color="auto" w:fill="FFFFFF"/>
        </w:rPr>
        <w:t>2]') FROM src LIMIT 1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b2</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Gets the text from the first node that has an attribute 'id' with value 'b_2':</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&gt; SELECT xpath_string ('&lt;a&gt;&lt;b&gt;b1&lt;/b&gt;&lt;b id=</w:t>
      </w:r>
      <w:r w:rsidRPr="0008531D">
        <w:rPr>
          <w:rFonts w:ascii="Courier New" w:eastAsia="宋体" w:hAnsi="Courier New" w:cs="Courier New"/>
          <w:color w:val="009100"/>
          <w:kern w:val="0"/>
          <w:sz w:val="24"/>
          <w:szCs w:val="24"/>
        </w:rPr>
        <w:t>"b_2"</w:t>
      </w:r>
      <w:r w:rsidRPr="0008531D">
        <w:rPr>
          <w:rFonts w:ascii="Courier New" w:eastAsia="宋体" w:hAnsi="Courier New" w:cs="Courier New"/>
          <w:color w:val="000000"/>
          <w:kern w:val="0"/>
          <w:sz w:val="24"/>
          <w:szCs w:val="24"/>
          <w:shd w:val="clear" w:color="auto" w:fill="FFFFFF"/>
        </w:rPr>
        <w:t>&gt;b2&lt;/b&gt;&lt;/a&gt;', 'a/</w:t>
      </w:r>
      <w:proofErr w:type="gramStart"/>
      <w:r w:rsidRPr="0008531D">
        <w:rPr>
          <w:rFonts w:ascii="Courier New" w:eastAsia="宋体" w:hAnsi="Courier New" w:cs="Courier New"/>
          <w:color w:val="000000"/>
          <w:kern w:val="0"/>
          <w:sz w:val="24"/>
          <w:szCs w:val="24"/>
          <w:shd w:val="clear" w:color="auto" w:fill="FFFFFF"/>
        </w:rPr>
        <w:t>b[</w:t>
      </w:r>
      <w:proofErr w:type="gramEnd"/>
      <w:r w:rsidRPr="0008531D">
        <w:rPr>
          <w:rFonts w:ascii="Courier New" w:eastAsia="宋体" w:hAnsi="Courier New" w:cs="Courier New"/>
          <w:color w:val="000000"/>
          <w:kern w:val="0"/>
          <w:sz w:val="24"/>
          <w:szCs w:val="24"/>
          <w:shd w:val="clear" w:color="auto" w:fill="FFFFFF"/>
        </w:rPr>
        <w:t>@id=</w:t>
      </w:r>
      <w:r w:rsidRPr="0008531D">
        <w:rPr>
          <w:rFonts w:ascii="Courier New" w:eastAsia="宋体" w:hAnsi="Courier New" w:cs="Courier New"/>
          <w:color w:val="009100"/>
          <w:kern w:val="0"/>
          <w:sz w:val="24"/>
          <w:szCs w:val="24"/>
        </w:rPr>
        <w:t>"b_2"</w:t>
      </w:r>
      <w:r w:rsidRPr="0008531D">
        <w:rPr>
          <w:rFonts w:ascii="Courier New" w:eastAsia="宋体" w:hAnsi="Courier New" w:cs="Courier New"/>
          <w:color w:val="000000"/>
          <w:kern w:val="0"/>
          <w:sz w:val="24"/>
          <w:szCs w:val="24"/>
          <w:shd w:val="clear" w:color="auto" w:fill="FFFFFF"/>
        </w:rPr>
        <w:t>]') FROM src LIMIT 1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b2</w:t>
      </w:r>
    </w:p>
    <w:p w:rsidR="0008531D" w:rsidRPr="0008531D" w:rsidRDefault="0008531D" w:rsidP="0008531D">
      <w:pPr>
        <w:widowControl/>
        <w:spacing w:before="269" w:after="43"/>
        <w:jc w:val="left"/>
        <w:outlineLvl w:val="3"/>
        <w:rPr>
          <w:rFonts w:ascii="Helvetica" w:eastAsia="宋体" w:hAnsi="Helvetica" w:cs="Helvetica"/>
          <w:b/>
          <w:bCs/>
          <w:color w:val="003366"/>
          <w:kern w:val="0"/>
          <w:sz w:val="26"/>
          <w:szCs w:val="26"/>
          <w:shd w:val="clear" w:color="auto" w:fill="FFFFFF"/>
        </w:rPr>
      </w:pPr>
      <w:bookmarkStart w:id="104" w:name="LanguageManualXPathUDF-xpathboolean"/>
      <w:bookmarkEnd w:id="104"/>
      <w:r w:rsidRPr="0008531D">
        <w:rPr>
          <w:rFonts w:ascii="Helvetica" w:eastAsia="宋体" w:hAnsi="Helvetica" w:cs="Helvetica"/>
          <w:b/>
          <w:bCs/>
          <w:color w:val="003366"/>
          <w:kern w:val="0"/>
          <w:sz w:val="26"/>
          <w:szCs w:val="26"/>
          <w:shd w:val="clear" w:color="auto" w:fill="FFFFFF"/>
        </w:rPr>
        <w:t>xpath_boolean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Returns true if the XPath expression evaluates to true, or if a matching node is found.</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Match found: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xpath_boolean ('&lt;a&gt;&lt;b&gt;b&lt;/b&gt;&lt;/a&gt;', 'a/b')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91"/>
          <w:kern w:val="0"/>
          <w:sz w:val="24"/>
          <w:szCs w:val="24"/>
        </w:rPr>
        <w:t>true</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 match found: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xpath_boolean ('&lt;a&gt;&lt;b&gt;b&lt;/b&gt;&lt;/a&gt;', 'a/c')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91"/>
          <w:kern w:val="0"/>
          <w:sz w:val="24"/>
          <w:szCs w:val="24"/>
        </w:rPr>
        <w:t>false</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Match found: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xpath_boolean ('&lt;a&gt;&lt;b&gt;b&lt;/b&gt;&lt;/a&gt;', 'a/b = </w:t>
      </w:r>
      <w:r w:rsidRPr="0008531D">
        <w:rPr>
          <w:rFonts w:ascii="Courier New" w:eastAsia="宋体" w:hAnsi="Courier New" w:cs="Courier New"/>
          <w:color w:val="009100"/>
          <w:kern w:val="0"/>
          <w:sz w:val="24"/>
          <w:szCs w:val="24"/>
        </w:rPr>
        <w:t>"b"</w:t>
      </w:r>
      <w:r w:rsidRPr="0008531D">
        <w:rPr>
          <w:rFonts w:ascii="Courier New" w:eastAsia="宋体" w:hAnsi="Courier New" w:cs="Courier New"/>
          <w:color w:val="000000"/>
          <w:kern w:val="0"/>
          <w:sz w:val="24"/>
          <w:szCs w:val="24"/>
          <w:shd w:val="clear" w:color="auto" w:fill="FFFFFF"/>
        </w:rPr>
        <w:t xml:space="preserve">')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91"/>
          <w:kern w:val="0"/>
          <w:sz w:val="24"/>
          <w:szCs w:val="24"/>
        </w:rPr>
        <w:t>true</w:t>
      </w:r>
      <w:proofErr w:type="gramEnd"/>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 match found:</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xpath_boolean ('&lt;a&gt;&lt;b&gt;10&lt;/b&gt;&lt;/a&gt;', 'a/b &lt; 10')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08531D">
        <w:rPr>
          <w:rFonts w:ascii="Courier New" w:eastAsia="宋体" w:hAnsi="Courier New" w:cs="Courier New"/>
          <w:color w:val="000091"/>
          <w:kern w:val="0"/>
          <w:sz w:val="24"/>
          <w:szCs w:val="24"/>
        </w:rPr>
        <w:t>false</w:t>
      </w:r>
      <w:proofErr w:type="gramEnd"/>
    </w:p>
    <w:p w:rsidR="0008531D" w:rsidRPr="0008531D" w:rsidRDefault="0008531D" w:rsidP="0008531D">
      <w:pPr>
        <w:widowControl/>
        <w:spacing w:before="269" w:after="43"/>
        <w:jc w:val="left"/>
        <w:outlineLvl w:val="3"/>
        <w:rPr>
          <w:rFonts w:ascii="Helvetica" w:eastAsia="宋体" w:hAnsi="Helvetica" w:cs="Helvetica"/>
          <w:b/>
          <w:bCs/>
          <w:color w:val="003366"/>
          <w:kern w:val="0"/>
          <w:sz w:val="26"/>
          <w:szCs w:val="26"/>
          <w:shd w:val="clear" w:color="auto" w:fill="FFFFFF"/>
        </w:rPr>
      </w:pPr>
      <w:bookmarkStart w:id="105" w:name="LanguageManualXPathUDF-xpathshort%2Cxpat"/>
      <w:bookmarkEnd w:id="105"/>
      <w:proofErr w:type="gramStart"/>
      <w:r w:rsidRPr="0008531D">
        <w:rPr>
          <w:rFonts w:ascii="Helvetica" w:eastAsia="宋体" w:hAnsi="Helvetica" w:cs="Helvetica"/>
          <w:b/>
          <w:bCs/>
          <w:color w:val="003366"/>
          <w:kern w:val="0"/>
          <w:sz w:val="26"/>
          <w:szCs w:val="26"/>
          <w:shd w:val="clear" w:color="auto" w:fill="FFFFFF"/>
        </w:rPr>
        <w:t>xpath_short</w:t>
      </w:r>
      <w:proofErr w:type="gramEnd"/>
      <w:r w:rsidRPr="0008531D">
        <w:rPr>
          <w:rFonts w:ascii="Helvetica" w:eastAsia="宋体" w:hAnsi="Helvetica" w:cs="Helvetica"/>
          <w:b/>
          <w:bCs/>
          <w:color w:val="003366"/>
          <w:kern w:val="0"/>
          <w:sz w:val="26"/>
          <w:szCs w:val="26"/>
          <w:shd w:val="clear" w:color="auto" w:fill="FFFFFF"/>
        </w:rPr>
        <w:t>, xpath_int, xpath_long</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lastRenderedPageBreak/>
        <w:t>These functions return an integer numeric value, or the value zero if no match is found, or a match is found but the value is non-numeric.</w:t>
      </w:r>
      <w:r w:rsidRPr="0008531D">
        <w:rPr>
          <w:rFonts w:ascii="Helvetica" w:eastAsia="宋体" w:hAnsi="Helvetica" w:cs="Helvetica"/>
          <w:color w:val="000000"/>
          <w:kern w:val="0"/>
          <w:sz w:val="20"/>
          <w:szCs w:val="20"/>
          <w:shd w:val="clear" w:color="auto" w:fill="FFFFFF"/>
        </w:rPr>
        <w:br/>
        <w:t>Mathematical operations are supported. In cases where the value overflows the return type, then the maximum value for the type is returned.</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 match:</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xpath_int ('&lt;a&gt;b&lt;/a&gt;', 'a = 10')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0</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Non-numeric match:</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&gt; SELECT xpath_int ('&lt;a&gt;</w:t>
      </w:r>
      <w:r w:rsidRPr="0008531D">
        <w:rPr>
          <w:rFonts w:ascii="Courier New" w:eastAsia="宋体" w:hAnsi="Courier New" w:cs="Courier New"/>
          <w:color w:val="000091"/>
          <w:kern w:val="0"/>
          <w:sz w:val="24"/>
          <w:szCs w:val="24"/>
        </w:rPr>
        <w:t>this</w:t>
      </w:r>
      <w:r w:rsidRPr="0008531D">
        <w:rPr>
          <w:rFonts w:ascii="Courier New" w:eastAsia="宋体" w:hAnsi="Courier New" w:cs="Courier New"/>
          <w:color w:val="000000"/>
          <w:kern w:val="0"/>
          <w:sz w:val="24"/>
          <w:szCs w:val="24"/>
          <w:shd w:val="clear" w:color="auto" w:fill="FFFFFF"/>
        </w:rPr>
        <w:t xml:space="preserve"> is not a number&lt;/a&gt;', 'a')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0</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&gt; SELECT xpath_int ('&lt;a&gt;</w:t>
      </w:r>
      <w:r w:rsidRPr="0008531D">
        <w:rPr>
          <w:rFonts w:ascii="Courier New" w:eastAsia="宋体" w:hAnsi="Courier New" w:cs="Courier New"/>
          <w:color w:val="000091"/>
          <w:kern w:val="0"/>
          <w:sz w:val="24"/>
          <w:szCs w:val="24"/>
        </w:rPr>
        <w:t>this</w:t>
      </w:r>
      <w:r w:rsidRPr="0008531D">
        <w:rPr>
          <w:rFonts w:ascii="Courier New" w:eastAsia="宋体" w:hAnsi="Courier New" w:cs="Courier New"/>
          <w:color w:val="000000"/>
          <w:kern w:val="0"/>
          <w:sz w:val="24"/>
          <w:szCs w:val="24"/>
          <w:shd w:val="clear" w:color="auto" w:fill="FFFFFF"/>
        </w:rPr>
        <w:t xml:space="preserve"> 2 is not a number&lt;/a&gt;', 'a')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0</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Adding values:</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&gt; SELECT xpath_int ('&lt;a&gt;&lt;b class=</w:t>
      </w:r>
      <w:r w:rsidRPr="0008531D">
        <w:rPr>
          <w:rFonts w:ascii="Courier New" w:eastAsia="宋体" w:hAnsi="Courier New" w:cs="Courier New"/>
          <w:color w:val="009100"/>
          <w:kern w:val="0"/>
          <w:sz w:val="24"/>
          <w:szCs w:val="24"/>
        </w:rPr>
        <w:t>"odd"</w:t>
      </w:r>
      <w:r w:rsidRPr="0008531D">
        <w:rPr>
          <w:rFonts w:ascii="Courier New" w:eastAsia="宋体" w:hAnsi="Courier New" w:cs="Courier New"/>
          <w:color w:val="000000"/>
          <w:kern w:val="0"/>
          <w:sz w:val="24"/>
          <w:szCs w:val="24"/>
          <w:shd w:val="clear" w:color="auto" w:fill="FFFFFF"/>
        </w:rPr>
        <w:t>&gt;1&lt;/b&gt;&lt;b class=</w:t>
      </w:r>
      <w:r w:rsidRPr="0008531D">
        <w:rPr>
          <w:rFonts w:ascii="Courier New" w:eastAsia="宋体" w:hAnsi="Courier New" w:cs="Courier New"/>
          <w:color w:val="009100"/>
          <w:kern w:val="0"/>
          <w:sz w:val="24"/>
          <w:szCs w:val="24"/>
        </w:rPr>
        <w:t>"even"</w:t>
      </w:r>
      <w:r w:rsidRPr="0008531D">
        <w:rPr>
          <w:rFonts w:ascii="Courier New" w:eastAsia="宋体" w:hAnsi="Courier New" w:cs="Courier New"/>
          <w:color w:val="000000"/>
          <w:kern w:val="0"/>
          <w:sz w:val="24"/>
          <w:szCs w:val="24"/>
          <w:shd w:val="clear" w:color="auto" w:fill="FFFFFF"/>
        </w:rPr>
        <w:t>&gt;2&lt;/b&gt;&lt;b class=</w:t>
      </w:r>
      <w:r w:rsidRPr="0008531D">
        <w:rPr>
          <w:rFonts w:ascii="Courier New" w:eastAsia="宋体" w:hAnsi="Courier New" w:cs="Courier New"/>
          <w:color w:val="009100"/>
          <w:kern w:val="0"/>
          <w:sz w:val="24"/>
          <w:szCs w:val="24"/>
        </w:rPr>
        <w:t>"odd"</w:t>
      </w:r>
      <w:r w:rsidRPr="0008531D">
        <w:rPr>
          <w:rFonts w:ascii="Courier New" w:eastAsia="宋体" w:hAnsi="Courier New" w:cs="Courier New"/>
          <w:color w:val="000000"/>
          <w:kern w:val="0"/>
          <w:sz w:val="24"/>
          <w:szCs w:val="24"/>
          <w:shd w:val="clear" w:color="auto" w:fill="FFFFFF"/>
        </w:rPr>
        <w:t xml:space="preserve">&gt;4&lt;/b&gt;&lt;c&gt;8&lt;/c&gt;&lt;/a&gt;', </w:t>
      </w:r>
      <w:proofErr w:type="gramStart"/>
      <w:r w:rsidRPr="0008531D">
        <w:rPr>
          <w:rFonts w:ascii="Courier New" w:eastAsia="宋体" w:hAnsi="Courier New" w:cs="Courier New"/>
          <w:color w:val="000000"/>
          <w:kern w:val="0"/>
          <w:sz w:val="24"/>
          <w:szCs w:val="24"/>
          <w:shd w:val="clear" w:color="auto" w:fill="FFFFFF"/>
        </w:rPr>
        <w:t>'sum(</w:t>
      </w:r>
      <w:proofErr w:type="gramEnd"/>
      <w:r w:rsidRPr="0008531D">
        <w:rPr>
          <w:rFonts w:ascii="Courier New" w:eastAsia="宋体" w:hAnsi="Courier New" w:cs="Courier New"/>
          <w:color w:val="000000"/>
          <w:kern w:val="0"/>
          <w:sz w:val="24"/>
          <w:szCs w:val="24"/>
          <w:shd w:val="clear" w:color="auto" w:fill="FFFFFF"/>
        </w:rPr>
        <w:t>a/*)') FROM src LIMIT 1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15</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&gt; SELECT xpath_int ('&lt;a&gt;&lt;b class=</w:t>
      </w:r>
      <w:r w:rsidRPr="0008531D">
        <w:rPr>
          <w:rFonts w:ascii="Courier New" w:eastAsia="宋体" w:hAnsi="Courier New" w:cs="Courier New"/>
          <w:color w:val="009100"/>
          <w:kern w:val="0"/>
          <w:sz w:val="24"/>
          <w:szCs w:val="24"/>
        </w:rPr>
        <w:t>"odd"</w:t>
      </w:r>
      <w:r w:rsidRPr="0008531D">
        <w:rPr>
          <w:rFonts w:ascii="Courier New" w:eastAsia="宋体" w:hAnsi="Courier New" w:cs="Courier New"/>
          <w:color w:val="000000"/>
          <w:kern w:val="0"/>
          <w:sz w:val="24"/>
          <w:szCs w:val="24"/>
          <w:shd w:val="clear" w:color="auto" w:fill="FFFFFF"/>
        </w:rPr>
        <w:t>&gt;1&lt;/b&gt;&lt;b class=</w:t>
      </w:r>
      <w:r w:rsidRPr="0008531D">
        <w:rPr>
          <w:rFonts w:ascii="Courier New" w:eastAsia="宋体" w:hAnsi="Courier New" w:cs="Courier New"/>
          <w:color w:val="009100"/>
          <w:kern w:val="0"/>
          <w:sz w:val="24"/>
          <w:szCs w:val="24"/>
        </w:rPr>
        <w:t>"even"</w:t>
      </w:r>
      <w:r w:rsidRPr="0008531D">
        <w:rPr>
          <w:rFonts w:ascii="Courier New" w:eastAsia="宋体" w:hAnsi="Courier New" w:cs="Courier New"/>
          <w:color w:val="000000"/>
          <w:kern w:val="0"/>
          <w:sz w:val="24"/>
          <w:szCs w:val="24"/>
          <w:shd w:val="clear" w:color="auto" w:fill="FFFFFF"/>
        </w:rPr>
        <w:t>&gt;2&lt;/b&gt;&lt;b class=</w:t>
      </w:r>
      <w:r w:rsidRPr="0008531D">
        <w:rPr>
          <w:rFonts w:ascii="Courier New" w:eastAsia="宋体" w:hAnsi="Courier New" w:cs="Courier New"/>
          <w:color w:val="009100"/>
          <w:kern w:val="0"/>
          <w:sz w:val="24"/>
          <w:szCs w:val="24"/>
        </w:rPr>
        <w:t>"odd"</w:t>
      </w:r>
      <w:r w:rsidRPr="0008531D">
        <w:rPr>
          <w:rFonts w:ascii="Courier New" w:eastAsia="宋体" w:hAnsi="Courier New" w:cs="Courier New"/>
          <w:color w:val="000000"/>
          <w:kern w:val="0"/>
          <w:sz w:val="24"/>
          <w:szCs w:val="24"/>
          <w:shd w:val="clear" w:color="auto" w:fill="FFFFFF"/>
        </w:rPr>
        <w:t xml:space="preserve">&gt;4&lt;/b&gt;&lt;c&gt;8&lt;/c&gt;&lt;/a&gt;', </w:t>
      </w:r>
      <w:proofErr w:type="gramStart"/>
      <w:r w:rsidRPr="0008531D">
        <w:rPr>
          <w:rFonts w:ascii="Courier New" w:eastAsia="宋体" w:hAnsi="Courier New" w:cs="Courier New"/>
          <w:color w:val="000000"/>
          <w:kern w:val="0"/>
          <w:sz w:val="24"/>
          <w:szCs w:val="24"/>
          <w:shd w:val="clear" w:color="auto" w:fill="FFFFFF"/>
        </w:rPr>
        <w:t>'sum(</w:t>
      </w:r>
      <w:proofErr w:type="gramEnd"/>
      <w:r w:rsidRPr="0008531D">
        <w:rPr>
          <w:rFonts w:ascii="Courier New" w:eastAsia="宋体" w:hAnsi="Courier New" w:cs="Courier New"/>
          <w:color w:val="000000"/>
          <w:kern w:val="0"/>
          <w:sz w:val="24"/>
          <w:szCs w:val="24"/>
          <w:shd w:val="clear" w:color="auto" w:fill="FFFFFF"/>
        </w:rPr>
        <w:t>a/b)') FROM src LIMIT 1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7</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&gt; SELECT xpath_int ('&lt;a&gt;&lt;b class=</w:t>
      </w:r>
      <w:r w:rsidRPr="0008531D">
        <w:rPr>
          <w:rFonts w:ascii="Courier New" w:eastAsia="宋体" w:hAnsi="Courier New" w:cs="Courier New"/>
          <w:color w:val="009100"/>
          <w:kern w:val="0"/>
          <w:sz w:val="24"/>
          <w:szCs w:val="24"/>
        </w:rPr>
        <w:t>"odd"</w:t>
      </w:r>
      <w:r w:rsidRPr="0008531D">
        <w:rPr>
          <w:rFonts w:ascii="Courier New" w:eastAsia="宋体" w:hAnsi="Courier New" w:cs="Courier New"/>
          <w:color w:val="000000"/>
          <w:kern w:val="0"/>
          <w:sz w:val="24"/>
          <w:szCs w:val="24"/>
          <w:shd w:val="clear" w:color="auto" w:fill="FFFFFF"/>
        </w:rPr>
        <w:t>&gt;1&lt;/b&gt;&lt;b class=</w:t>
      </w:r>
      <w:r w:rsidRPr="0008531D">
        <w:rPr>
          <w:rFonts w:ascii="Courier New" w:eastAsia="宋体" w:hAnsi="Courier New" w:cs="Courier New"/>
          <w:color w:val="009100"/>
          <w:kern w:val="0"/>
          <w:sz w:val="24"/>
          <w:szCs w:val="24"/>
        </w:rPr>
        <w:t>"even"</w:t>
      </w:r>
      <w:r w:rsidRPr="0008531D">
        <w:rPr>
          <w:rFonts w:ascii="Courier New" w:eastAsia="宋体" w:hAnsi="Courier New" w:cs="Courier New"/>
          <w:color w:val="000000"/>
          <w:kern w:val="0"/>
          <w:sz w:val="24"/>
          <w:szCs w:val="24"/>
          <w:shd w:val="clear" w:color="auto" w:fill="FFFFFF"/>
        </w:rPr>
        <w:t>&gt;2&lt;/b&gt;&lt;b class=</w:t>
      </w:r>
      <w:r w:rsidRPr="0008531D">
        <w:rPr>
          <w:rFonts w:ascii="Courier New" w:eastAsia="宋体" w:hAnsi="Courier New" w:cs="Courier New"/>
          <w:color w:val="009100"/>
          <w:kern w:val="0"/>
          <w:sz w:val="24"/>
          <w:szCs w:val="24"/>
        </w:rPr>
        <w:t>"odd"</w:t>
      </w:r>
      <w:r w:rsidRPr="0008531D">
        <w:rPr>
          <w:rFonts w:ascii="Courier New" w:eastAsia="宋体" w:hAnsi="Courier New" w:cs="Courier New"/>
          <w:color w:val="000000"/>
          <w:kern w:val="0"/>
          <w:sz w:val="24"/>
          <w:szCs w:val="24"/>
          <w:shd w:val="clear" w:color="auto" w:fill="FFFFFF"/>
        </w:rPr>
        <w:t xml:space="preserve">&gt;4&lt;/b&gt;&lt;c&gt;8&lt;/c&gt;&lt;/a&gt;', </w:t>
      </w:r>
      <w:proofErr w:type="gramStart"/>
      <w:r w:rsidRPr="0008531D">
        <w:rPr>
          <w:rFonts w:ascii="Courier New" w:eastAsia="宋体" w:hAnsi="Courier New" w:cs="Courier New"/>
          <w:color w:val="000000"/>
          <w:kern w:val="0"/>
          <w:sz w:val="24"/>
          <w:szCs w:val="24"/>
          <w:shd w:val="clear" w:color="auto" w:fill="FFFFFF"/>
        </w:rPr>
        <w:t>'sum(</w:t>
      </w:r>
      <w:proofErr w:type="gramEnd"/>
      <w:r w:rsidRPr="0008531D">
        <w:rPr>
          <w:rFonts w:ascii="Courier New" w:eastAsia="宋体" w:hAnsi="Courier New" w:cs="Courier New"/>
          <w:color w:val="000000"/>
          <w:kern w:val="0"/>
          <w:sz w:val="24"/>
          <w:szCs w:val="24"/>
          <w:shd w:val="clear" w:color="auto" w:fill="FFFFFF"/>
        </w:rPr>
        <w:t>a/b[@class=</w:t>
      </w:r>
      <w:r w:rsidRPr="0008531D">
        <w:rPr>
          <w:rFonts w:ascii="Courier New" w:eastAsia="宋体" w:hAnsi="Courier New" w:cs="Courier New"/>
          <w:color w:val="009100"/>
          <w:kern w:val="0"/>
          <w:sz w:val="24"/>
          <w:szCs w:val="24"/>
        </w:rPr>
        <w:t>"odd"</w:t>
      </w:r>
      <w:r w:rsidRPr="0008531D">
        <w:rPr>
          <w:rFonts w:ascii="Courier New" w:eastAsia="宋体" w:hAnsi="Courier New" w:cs="Courier New"/>
          <w:color w:val="000000"/>
          <w:kern w:val="0"/>
          <w:sz w:val="24"/>
          <w:szCs w:val="24"/>
          <w:shd w:val="clear" w:color="auto" w:fill="FFFFFF"/>
        </w:rPr>
        <w:t>])') FROM src LIMIT 1 ;</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5</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Overflow:</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xpath_int ('&lt;a&gt;&lt;b&gt;2000000000&lt;/b&gt;&lt;c&gt;40000000000&lt;/c&gt;&lt;/a&gt;', 'a/b * a/c')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2147483647</w:t>
      </w:r>
    </w:p>
    <w:p w:rsidR="0008531D" w:rsidRPr="0008531D" w:rsidRDefault="0008531D" w:rsidP="0008531D">
      <w:pPr>
        <w:widowControl/>
        <w:spacing w:before="269" w:after="43"/>
        <w:jc w:val="left"/>
        <w:outlineLvl w:val="3"/>
        <w:rPr>
          <w:rFonts w:ascii="Helvetica" w:eastAsia="宋体" w:hAnsi="Helvetica" w:cs="Helvetica"/>
          <w:b/>
          <w:bCs/>
          <w:color w:val="003366"/>
          <w:kern w:val="0"/>
          <w:sz w:val="26"/>
          <w:szCs w:val="26"/>
          <w:shd w:val="clear" w:color="auto" w:fill="FFFFFF"/>
        </w:rPr>
      </w:pPr>
      <w:bookmarkStart w:id="106" w:name="LanguageManualXPathUDF-xpathfloat%2Cxpat"/>
      <w:bookmarkEnd w:id="106"/>
      <w:proofErr w:type="gramStart"/>
      <w:r w:rsidRPr="0008531D">
        <w:rPr>
          <w:rFonts w:ascii="Helvetica" w:eastAsia="宋体" w:hAnsi="Helvetica" w:cs="Helvetica"/>
          <w:b/>
          <w:bCs/>
          <w:color w:val="003366"/>
          <w:kern w:val="0"/>
          <w:sz w:val="26"/>
          <w:szCs w:val="26"/>
          <w:shd w:val="clear" w:color="auto" w:fill="FFFFFF"/>
        </w:rPr>
        <w:t>xpath_float</w:t>
      </w:r>
      <w:proofErr w:type="gramEnd"/>
      <w:r w:rsidRPr="0008531D">
        <w:rPr>
          <w:rFonts w:ascii="Helvetica" w:eastAsia="宋体" w:hAnsi="Helvetica" w:cs="Helvetica"/>
          <w:b/>
          <w:bCs/>
          <w:color w:val="003366"/>
          <w:kern w:val="0"/>
          <w:sz w:val="26"/>
          <w:szCs w:val="26"/>
          <w:shd w:val="clear" w:color="auto" w:fill="FFFFFF"/>
        </w:rPr>
        <w:t>, xpath_double, xpath_number</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08531D">
        <w:rPr>
          <w:rFonts w:ascii="Helvetica" w:eastAsia="宋体" w:hAnsi="Helvetica" w:cs="Helvetica"/>
          <w:color w:val="000000"/>
          <w:kern w:val="0"/>
          <w:sz w:val="20"/>
          <w:szCs w:val="20"/>
          <w:shd w:val="clear" w:color="auto" w:fill="FFFFFF"/>
        </w:rPr>
        <w:t>Similar to xpath_short, xpath_int and xpath_long but with floating point semantics.</w:t>
      </w:r>
      <w:proofErr w:type="gramEnd"/>
      <w:r w:rsidRPr="0008531D">
        <w:rPr>
          <w:rFonts w:ascii="Helvetica" w:eastAsia="宋体" w:hAnsi="Helvetica" w:cs="Helvetica"/>
          <w:color w:val="000000"/>
          <w:kern w:val="0"/>
          <w:sz w:val="20"/>
          <w:szCs w:val="20"/>
          <w:shd w:val="clear" w:color="auto" w:fill="FFFFFF"/>
        </w:rPr>
        <w:t xml:space="preserve"> Non-matches result in zero. However</w:t>
      </w:r>
      <w:proofErr w:type="gramStart"/>
      <w:r w:rsidRPr="0008531D">
        <w:rPr>
          <w:rFonts w:ascii="Helvetica" w:eastAsia="宋体" w:hAnsi="Helvetica" w:cs="Helvetica"/>
          <w:color w:val="000000"/>
          <w:kern w:val="0"/>
          <w:sz w:val="20"/>
          <w:szCs w:val="20"/>
          <w:shd w:val="clear" w:color="auto" w:fill="FFFFFF"/>
        </w:rPr>
        <w:t>,</w:t>
      </w:r>
      <w:proofErr w:type="gramEnd"/>
      <w:r w:rsidRPr="0008531D">
        <w:rPr>
          <w:rFonts w:ascii="Helvetica" w:eastAsia="宋体" w:hAnsi="Helvetica" w:cs="Helvetica"/>
          <w:color w:val="000000"/>
          <w:kern w:val="0"/>
          <w:sz w:val="20"/>
          <w:szCs w:val="20"/>
          <w:shd w:val="clear" w:color="auto" w:fill="FFFFFF"/>
        </w:rPr>
        <w:br/>
        <w:t>non-numeric matches result in NaN. Note that</w:t>
      </w:r>
      <w:r w:rsidRPr="0008531D">
        <w:rPr>
          <w:rFonts w:ascii="Helvetica" w:eastAsia="宋体" w:hAnsi="Helvetica" w:cs="Helvetica"/>
          <w:color w:val="000000"/>
          <w:kern w:val="0"/>
          <w:sz w:val="20"/>
        </w:rPr>
        <w:t> </w:t>
      </w:r>
      <w:r w:rsidRPr="0008531D">
        <w:rPr>
          <w:rFonts w:ascii="宋体" w:eastAsia="宋体" w:hAnsi="宋体" w:cs="宋体"/>
          <w:color w:val="000000"/>
          <w:kern w:val="0"/>
          <w:sz w:val="24"/>
        </w:rPr>
        <w:t>xpath_</w:t>
      </w:r>
      <w:proofErr w:type="gramStart"/>
      <w:r w:rsidRPr="0008531D">
        <w:rPr>
          <w:rFonts w:ascii="宋体" w:eastAsia="宋体" w:hAnsi="宋体" w:cs="宋体"/>
          <w:color w:val="000000"/>
          <w:kern w:val="0"/>
          <w:sz w:val="24"/>
        </w:rPr>
        <w:t>number(</w:t>
      </w:r>
      <w:proofErr w:type="gramEnd"/>
      <w:r w:rsidRPr="0008531D">
        <w:rPr>
          <w:rFonts w:ascii="宋体" w:eastAsia="宋体" w:hAnsi="宋体" w:cs="宋体"/>
          <w:color w:val="000000"/>
          <w:kern w:val="0"/>
          <w:sz w:val="24"/>
        </w:rPr>
        <w:t>)</w:t>
      </w:r>
      <w:r w:rsidRPr="0008531D">
        <w:rPr>
          <w:rFonts w:ascii="Helvetica" w:eastAsia="宋体" w:hAnsi="Helvetica" w:cs="Helvetica"/>
          <w:color w:val="000000"/>
          <w:kern w:val="0"/>
          <w:sz w:val="20"/>
        </w:rPr>
        <w:t> </w:t>
      </w:r>
      <w:r w:rsidRPr="0008531D">
        <w:rPr>
          <w:rFonts w:ascii="Helvetica" w:eastAsia="宋体" w:hAnsi="Helvetica" w:cs="Helvetica"/>
          <w:color w:val="000000"/>
          <w:kern w:val="0"/>
          <w:sz w:val="20"/>
          <w:szCs w:val="20"/>
          <w:shd w:val="clear" w:color="auto" w:fill="FFFFFF"/>
        </w:rPr>
        <w:t>is an alias for</w:t>
      </w:r>
      <w:r w:rsidRPr="0008531D">
        <w:rPr>
          <w:rFonts w:ascii="Helvetica" w:eastAsia="宋体" w:hAnsi="Helvetica" w:cs="Helvetica"/>
          <w:color w:val="000000"/>
          <w:kern w:val="0"/>
          <w:sz w:val="20"/>
        </w:rPr>
        <w:t> </w:t>
      </w:r>
      <w:r w:rsidRPr="0008531D">
        <w:rPr>
          <w:rFonts w:ascii="宋体" w:eastAsia="宋体" w:hAnsi="宋体" w:cs="宋体"/>
          <w:color w:val="000000"/>
          <w:kern w:val="0"/>
          <w:sz w:val="24"/>
        </w:rPr>
        <w:t>xpath_double()</w:t>
      </w:r>
      <w:r w:rsidRPr="0008531D">
        <w:rPr>
          <w:rFonts w:ascii="Helvetica" w:eastAsia="宋体" w:hAnsi="Helvetica" w:cs="Helvetica"/>
          <w:color w:val="000000"/>
          <w:kern w:val="0"/>
          <w:sz w:val="20"/>
          <w:szCs w:val="20"/>
          <w:shd w:val="clear" w:color="auto" w:fill="FFFFFF"/>
        </w:rPr>
        <w:t>.</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 match:</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&gt; SELECT xpath_double ('&lt;a&gt;b&lt;/a&gt;', 'a = 10')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lastRenderedPageBreak/>
        <w:t>0.0</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Non-numeric match:</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&gt; SELECT xpath_double ('&lt;a&gt;</w:t>
      </w:r>
      <w:r w:rsidRPr="0008531D">
        <w:rPr>
          <w:rFonts w:ascii="Courier New" w:eastAsia="宋体" w:hAnsi="Courier New" w:cs="Courier New"/>
          <w:color w:val="000091"/>
          <w:kern w:val="0"/>
          <w:sz w:val="24"/>
          <w:szCs w:val="24"/>
        </w:rPr>
        <w:t>this</w:t>
      </w:r>
      <w:r w:rsidRPr="0008531D">
        <w:rPr>
          <w:rFonts w:ascii="Courier New" w:eastAsia="宋体" w:hAnsi="Courier New" w:cs="Courier New"/>
          <w:color w:val="000000"/>
          <w:kern w:val="0"/>
          <w:sz w:val="24"/>
          <w:szCs w:val="24"/>
          <w:shd w:val="clear" w:color="auto" w:fill="FFFFFF"/>
        </w:rPr>
        <w:t xml:space="preserve"> is not a number&lt;/a&gt;', 'a')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NaN</w:t>
      </w:r>
    </w:p>
    <w:p w:rsidR="0008531D" w:rsidRPr="0008531D" w:rsidRDefault="0008531D" w:rsidP="0008531D">
      <w:pPr>
        <w:widowControl/>
        <w:spacing w:before="107" w:after="107" w:line="260" w:lineRule="atLeast"/>
        <w:jc w:val="left"/>
        <w:rPr>
          <w:rFonts w:ascii="Helvetica" w:eastAsia="宋体" w:hAnsi="Helvetica" w:cs="Helvetica"/>
          <w:color w:val="000000"/>
          <w:kern w:val="0"/>
          <w:sz w:val="20"/>
          <w:szCs w:val="20"/>
          <w:shd w:val="clear" w:color="auto" w:fill="FFFFFF"/>
        </w:rPr>
      </w:pPr>
      <w:r w:rsidRPr="0008531D">
        <w:rPr>
          <w:rFonts w:ascii="Helvetica" w:eastAsia="宋体" w:hAnsi="Helvetica" w:cs="Helvetica"/>
          <w:color w:val="000000"/>
          <w:kern w:val="0"/>
          <w:sz w:val="20"/>
          <w:szCs w:val="20"/>
          <w:shd w:val="clear" w:color="auto" w:fill="FFFFFF"/>
        </w:rPr>
        <w:t>A very large number:</w:t>
      </w:r>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 xml:space="preserve">SELECT xpath_double ('&lt;a&gt;&lt;b&gt;2000000000&lt;/b&gt;&lt;c&gt;40000000000&lt;/c&gt;&lt;/a&gt;', 'a/b * a/c') FROM src LIMIT </w:t>
      </w:r>
      <w:proofErr w:type="gramStart"/>
      <w:r w:rsidRPr="0008531D">
        <w:rPr>
          <w:rFonts w:ascii="Courier New" w:eastAsia="宋体" w:hAnsi="Courier New" w:cs="Courier New"/>
          <w:color w:val="000000"/>
          <w:kern w:val="0"/>
          <w:sz w:val="24"/>
          <w:szCs w:val="24"/>
          <w:shd w:val="clear" w:color="auto" w:fill="FFFFFF"/>
        </w:rPr>
        <w:t>1 ;</w:t>
      </w:r>
      <w:proofErr w:type="gramEnd"/>
    </w:p>
    <w:p w:rsidR="0008531D" w:rsidRPr="0008531D" w:rsidRDefault="0008531D" w:rsidP="000853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08531D">
        <w:rPr>
          <w:rFonts w:ascii="Courier New" w:eastAsia="宋体" w:hAnsi="Courier New" w:cs="Courier New"/>
          <w:color w:val="000000"/>
          <w:kern w:val="0"/>
          <w:sz w:val="24"/>
          <w:szCs w:val="24"/>
          <w:shd w:val="clear" w:color="auto" w:fill="FFFFFF"/>
        </w:rPr>
        <w:t>8.0E19</w:t>
      </w:r>
    </w:p>
    <w:p w:rsidR="0072455C" w:rsidRDefault="0072455C">
      <w:pPr>
        <w:widowControl/>
        <w:jc w:val="left"/>
        <w:rPr>
          <w:rFonts w:ascii="Arial" w:eastAsia="宋体" w:hAnsi="Arial" w:cs="Arial"/>
          <w:kern w:val="0"/>
          <w:sz w:val="16"/>
          <w:szCs w:val="16"/>
        </w:rPr>
      </w:pPr>
      <w:bookmarkStart w:id="107" w:name="LanguageManualXPathUDF-UDAFs"/>
      <w:bookmarkStart w:id="108" w:name="LanguageManualXPathUDF-UDTFs"/>
      <w:bookmarkEnd w:id="107"/>
      <w:bookmarkEnd w:id="108"/>
      <w:r>
        <w:rPr>
          <w:rFonts w:ascii="Arial" w:eastAsia="宋体" w:hAnsi="Arial" w:cs="Arial"/>
          <w:kern w:val="0"/>
          <w:sz w:val="16"/>
          <w:szCs w:val="16"/>
        </w:rPr>
        <w:br w:type="page"/>
      </w:r>
    </w:p>
    <w:p w:rsidR="0072455C" w:rsidRPr="0072455C" w:rsidRDefault="0072455C" w:rsidP="0072455C">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180" w:history="1">
        <w:r w:rsidRPr="0072455C">
          <w:rPr>
            <w:rFonts w:ascii="Helvetica" w:eastAsia="宋体" w:hAnsi="Helvetica" w:cs="Helvetica"/>
            <w:b/>
            <w:bCs/>
            <w:color w:val="003366"/>
            <w:kern w:val="36"/>
            <w:sz w:val="36"/>
          </w:rPr>
          <w:t>LanguageManual Joins</w:t>
        </w:r>
      </w:hyperlink>
    </w:p>
    <w:p w:rsidR="0072455C" w:rsidRPr="0072455C" w:rsidRDefault="0072455C" w:rsidP="00E528CF">
      <w:pPr>
        <w:widowControl/>
        <w:numPr>
          <w:ilvl w:val="0"/>
          <w:numId w:val="36"/>
        </w:numPr>
        <w:spacing w:line="183" w:lineRule="atLeast"/>
        <w:ind w:left="0"/>
        <w:jc w:val="left"/>
        <w:rPr>
          <w:rFonts w:ascii="Helvetica" w:eastAsia="宋体" w:hAnsi="Helvetica" w:cs="Helvetica"/>
          <w:color w:val="666666"/>
          <w:kern w:val="0"/>
          <w:sz w:val="13"/>
          <w:szCs w:val="13"/>
          <w:shd w:val="clear" w:color="auto" w:fill="FFFFFF"/>
        </w:rPr>
      </w:pPr>
    </w:p>
    <w:p w:rsidR="0072455C" w:rsidRPr="0072455C" w:rsidRDefault="0072455C" w:rsidP="00E528CF">
      <w:pPr>
        <w:widowControl/>
        <w:numPr>
          <w:ilvl w:val="0"/>
          <w:numId w:val="36"/>
        </w:numPr>
        <w:spacing w:line="183" w:lineRule="atLeast"/>
        <w:ind w:left="0"/>
        <w:jc w:val="left"/>
        <w:rPr>
          <w:rFonts w:ascii="Helvetica" w:eastAsia="宋体" w:hAnsi="Helvetica" w:cs="Helvetica"/>
          <w:color w:val="666666"/>
          <w:kern w:val="0"/>
          <w:sz w:val="13"/>
          <w:szCs w:val="13"/>
          <w:shd w:val="clear" w:color="auto" w:fill="FFFFFF"/>
        </w:rPr>
      </w:pPr>
      <w:r w:rsidRPr="0072455C">
        <w:rPr>
          <w:rFonts w:ascii="Helvetica" w:eastAsia="宋体" w:hAnsi="Helvetica" w:cs="Helvetica"/>
          <w:color w:val="666666"/>
          <w:kern w:val="0"/>
          <w:sz w:val="13"/>
          <w:szCs w:val="13"/>
          <w:shd w:val="clear" w:color="auto" w:fill="FFFFFF"/>
        </w:rPr>
        <w:t>Added by</w:t>
      </w:r>
      <w:r w:rsidRPr="0072455C">
        <w:rPr>
          <w:rFonts w:ascii="Helvetica" w:eastAsia="宋体" w:hAnsi="Helvetica" w:cs="Helvetica"/>
          <w:color w:val="666666"/>
          <w:kern w:val="0"/>
          <w:sz w:val="13"/>
        </w:rPr>
        <w:t> </w:t>
      </w:r>
      <w:hyperlink r:id="rId181" w:history="1">
        <w:r w:rsidRPr="0072455C">
          <w:rPr>
            <w:rFonts w:ascii="Helvetica" w:eastAsia="宋体" w:hAnsi="Helvetica" w:cs="Helvetica"/>
            <w:color w:val="666666"/>
            <w:kern w:val="0"/>
            <w:sz w:val="13"/>
            <w:u w:val="single"/>
          </w:rPr>
          <w:t>Confluence Administrator</w:t>
        </w:r>
      </w:hyperlink>
      <w:r w:rsidRPr="0072455C">
        <w:rPr>
          <w:rFonts w:ascii="Helvetica" w:eastAsia="宋体" w:hAnsi="Helvetica" w:cs="Helvetica"/>
          <w:color w:val="666666"/>
          <w:kern w:val="0"/>
          <w:sz w:val="13"/>
          <w:szCs w:val="13"/>
          <w:shd w:val="clear" w:color="auto" w:fill="FFFFFF"/>
        </w:rPr>
        <w:t>, last edited by</w:t>
      </w:r>
      <w:r w:rsidRPr="0072455C">
        <w:rPr>
          <w:rFonts w:ascii="Helvetica" w:eastAsia="宋体" w:hAnsi="Helvetica" w:cs="Helvetica"/>
          <w:color w:val="666666"/>
          <w:kern w:val="0"/>
          <w:sz w:val="13"/>
        </w:rPr>
        <w:t> </w:t>
      </w:r>
      <w:hyperlink r:id="rId182" w:history="1">
        <w:r w:rsidRPr="0072455C">
          <w:rPr>
            <w:rFonts w:ascii="Helvetica" w:eastAsia="宋体" w:hAnsi="Helvetica" w:cs="Helvetica"/>
            <w:color w:val="666666"/>
            <w:kern w:val="0"/>
            <w:sz w:val="13"/>
            <w:u w:val="single"/>
          </w:rPr>
          <w:t>Ran Ari-Gur</w:t>
        </w:r>
      </w:hyperlink>
      <w:r w:rsidRPr="0072455C">
        <w:rPr>
          <w:rFonts w:ascii="Helvetica" w:eastAsia="宋体" w:hAnsi="Helvetica" w:cs="Helvetica"/>
          <w:color w:val="666666"/>
          <w:kern w:val="0"/>
          <w:sz w:val="13"/>
        </w:rPr>
        <w:t> </w:t>
      </w:r>
      <w:r w:rsidRPr="0072455C">
        <w:rPr>
          <w:rFonts w:ascii="Helvetica" w:eastAsia="宋体" w:hAnsi="Helvetica" w:cs="Helvetica"/>
          <w:color w:val="666666"/>
          <w:kern w:val="0"/>
          <w:sz w:val="13"/>
          <w:szCs w:val="13"/>
          <w:shd w:val="clear" w:color="auto" w:fill="FFFFFF"/>
        </w:rPr>
        <w:t>on Jul 18, 2011</w:t>
      </w:r>
      <w:r w:rsidRPr="0072455C">
        <w:rPr>
          <w:rFonts w:ascii="Helvetica" w:eastAsia="宋体" w:hAnsi="Helvetica" w:cs="Helvetica"/>
          <w:color w:val="666666"/>
          <w:kern w:val="0"/>
          <w:sz w:val="13"/>
        </w:rPr>
        <w:t>  (</w:t>
      </w:r>
      <w:hyperlink r:id="rId183" w:history="1">
        <w:r w:rsidRPr="0072455C">
          <w:rPr>
            <w:rFonts w:ascii="Helvetica" w:eastAsia="宋体" w:hAnsi="Helvetica" w:cs="Helvetica"/>
            <w:color w:val="666666"/>
            <w:kern w:val="0"/>
            <w:sz w:val="13"/>
            <w:u w:val="single"/>
          </w:rPr>
          <w:t>view change</w:t>
        </w:r>
      </w:hyperlink>
      <w:r w:rsidRPr="0072455C">
        <w:rPr>
          <w:rFonts w:ascii="Helvetica" w:eastAsia="宋体" w:hAnsi="Helvetica" w:cs="Helvetica"/>
          <w:color w:val="666666"/>
          <w:kern w:val="0"/>
          <w:sz w:val="13"/>
        </w:rPr>
        <w:t>)</w:t>
      </w:r>
    </w:p>
    <w:p w:rsidR="0072455C" w:rsidRPr="0072455C" w:rsidRDefault="0072455C" w:rsidP="00E528CF">
      <w:pPr>
        <w:widowControl/>
        <w:numPr>
          <w:ilvl w:val="0"/>
          <w:numId w:val="36"/>
        </w:numPr>
        <w:spacing w:line="183" w:lineRule="atLeast"/>
        <w:ind w:left="0"/>
        <w:jc w:val="left"/>
        <w:rPr>
          <w:rFonts w:ascii="Helvetica" w:eastAsia="宋体" w:hAnsi="Helvetica" w:cs="Helvetica"/>
          <w:color w:val="666666"/>
          <w:kern w:val="0"/>
          <w:sz w:val="13"/>
          <w:szCs w:val="13"/>
          <w:shd w:val="clear" w:color="auto" w:fill="FFFFFF"/>
        </w:rPr>
      </w:pPr>
      <w:hyperlink r:id="rId184" w:history="1">
        <w:r w:rsidRPr="0072455C">
          <w:rPr>
            <w:rFonts w:ascii="Helvetica" w:eastAsia="宋体" w:hAnsi="Helvetica" w:cs="Helvetica"/>
            <w:color w:val="666666"/>
            <w:kern w:val="0"/>
            <w:sz w:val="13"/>
            <w:u w:val="single"/>
          </w:rPr>
          <w:t>show comment</w:t>
        </w:r>
      </w:hyperlink>
    </w:p>
    <w:p w:rsidR="0072455C" w:rsidRPr="0072455C" w:rsidRDefault="0072455C" w:rsidP="00E528CF">
      <w:pPr>
        <w:widowControl/>
        <w:numPr>
          <w:ilvl w:val="0"/>
          <w:numId w:val="37"/>
        </w:numPr>
        <w:spacing w:line="260" w:lineRule="atLeast"/>
        <w:jc w:val="left"/>
        <w:rPr>
          <w:rFonts w:ascii="Helvetica" w:eastAsia="宋体" w:hAnsi="Helvetica" w:cs="Helvetica"/>
          <w:color w:val="000000"/>
          <w:kern w:val="0"/>
          <w:sz w:val="20"/>
          <w:szCs w:val="20"/>
          <w:shd w:val="clear" w:color="auto" w:fill="FFFFFF"/>
        </w:rPr>
      </w:pPr>
      <w:hyperlink r:id="rId185" w:anchor="LanguageManualJoins-JoinSyntax" w:history="1">
        <w:r w:rsidRPr="0072455C">
          <w:rPr>
            <w:rFonts w:ascii="Helvetica" w:eastAsia="宋体" w:hAnsi="Helvetica" w:cs="Helvetica"/>
            <w:color w:val="003366"/>
            <w:kern w:val="0"/>
            <w:sz w:val="20"/>
            <w:u w:val="single"/>
          </w:rPr>
          <w:t>Join Syntax</w:t>
        </w:r>
      </w:hyperlink>
    </w:p>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09" w:name="LanguageManualJoins-JoinSyntax"/>
      <w:bookmarkEnd w:id="109"/>
      <w:r w:rsidRPr="0072455C">
        <w:rPr>
          <w:rFonts w:ascii="Helvetica" w:eastAsia="宋体" w:hAnsi="Helvetica" w:cs="Helvetica"/>
          <w:b/>
          <w:bCs/>
          <w:color w:val="003366"/>
          <w:kern w:val="0"/>
          <w:sz w:val="36"/>
          <w:szCs w:val="36"/>
          <w:shd w:val="clear" w:color="auto" w:fill="FFFFFF"/>
        </w:rPr>
        <w:t>Join Syntax</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Hive supports the following syntax for joining tables:</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join_table:</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t>
      </w:r>
      <w:proofErr w:type="gramStart"/>
      <w:r w:rsidRPr="0072455C">
        <w:rPr>
          <w:rFonts w:ascii="Courier New" w:eastAsia="宋体" w:hAnsi="Courier New" w:cs="Courier New"/>
          <w:color w:val="000000"/>
          <w:kern w:val="0"/>
          <w:sz w:val="24"/>
          <w:szCs w:val="24"/>
          <w:shd w:val="clear" w:color="auto" w:fill="FFFFFF"/>
        </w:rPr>
        <w:t>table_reference</w:t>
      </w:r>
      <w:proofErr w:type="gramEnd"/>
      <w:r w:rsidRPr="0072455C">
        <w:rPr>
          <w:rFonts w:ascii="Courier New" w:eastAsia="宋体" w:hAnsi="Courier New" w:cs="Courier New"/>
          <w:color w:val="000000"/>
          <w:kern w:val="0"/>
          <w:sz w:val="24"/>
          <w:szCs w:val="24"/>
          <w:shd w:val="clear" w:color="auto" w:fill="FFFFFF"/>
        </w:rPr>
        <w:t xml:space="preserve"> JOIN table_factor [join_condition]</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 table_reference {LEFT|RIGHT|FULL} [OUTER] JOIN table_reference join_condition</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 </w:t>
      </w:r>
      <w:proofErr w:type="gramStart"/>
      <w:r w:rsidRPr="0072455C">
        <w:rPr>
          <w:rFonts w:ascii="Courier New" w:eastAsia="宋体" w:hAnsi="Courier New" w:cs="Courier New"/>
          <w:color w:val="000000"/>
          <w:kern w:val="0"/>
          <w:sz w:val="24"/>
          <w:szCs w:val="24"/>
          <w:shd w:val="clear" w:color="auto" w:fill="FFFFFF"/>
        </w:rPr>
        <w:t>table_reference</w:t>
      </w:r>
      <w:proofErr w:type="gramEnd"/>
      <w:r w:rsidRPr="0072455C">
        <w:rPr>
          <w:rFonts w:ascii="Courier New" w:eastAsia="宋体" w:hAnsi="Courier New" w:cs="Courier New"/>
          <w:color w:val="000000"/>
          <w:kern w:val="0"/>
          <w:sz w:val="24"/>
          <w:szCs w:val="24"/>
          <w:shd w:val="clear" w:color="auto" w:fill="FFFFFF"/>
        </w:rPr>
        <w:t xml:space="preserve"> LEFT SEMI JOIN table_reference join_condition</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table_reference:</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table_factor</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 join_table</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table_factor:</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tbl_name [alias]</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 </w:t>
      </w:r>
      <w:proofErr w:type="gramStart"/>
      <w:r w:rsidRPr="0072455C">
        <w:rPr>
          <w:rFonts w:ascii="Courier New" w:eastAsia="宋体" w:hAnsi="Courier New" w:cs="Courier New"/>
          <w:color w:val="000000"/>
          <w:kern w:val="0"/>
          <w:sz w:val="24"/>
          <w:szCs w:val="24"/>
          <w:shd w:val="clear" w:color="auto" w:fill="FFFFFF"/>
        </w:rPr>
        <w:t>table_subquery</w:t>
      </w:r>
      <w:proofErr w:type="gramEnd"/>
      <w:r w:rsidRPr="0072455C">
        <w:rPr>
          <w:rFonts w:ascii="Courier New" w:eastAsia="宋体" w:hAnsi="Courier New" w:cs="Courier New"/>
          <w:color w:val="000000"/>
          <w:kern w:val="0"/>
          <w:sz w:val="24"/>
          <w:szCs w:val="24"/>
          <w:shd w:val="clear" w:color="auto" w:fill="FFFFFF"/>
        </w:rPr>
        <w:t xml:space="preserve"> alias</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 </w:t>
      </w:r>
      <w:proofErr w:type="gramStart"/>
      <w:r w:rsidRPr="0072455C">
        <w:rPr>
          <w:rFonts w:ascii="Courier New" w:eastAsia="宋体" w:hAnsi="Courier New" w:cs="Courier New"/>
          <w:color w:val="000000"/>
          <w:kern w:val="0"/>
          <w:sz w:val="24"/>
          <w:szCs w:val="24"/>
          <w:shd w:val="clear" w:color="auto" w:fill="FFFFFF"/>
        </w:rPr>
        <w:t>( table</w:t>
      </w:r>
      <w:proofErr w:type="gramEnd"/>
      <w:r w:rsidRPr="0072455C">
        <w:rPr>
          <w:rFonts w:ascii="Courier New" w:eastAsia="宋体" w:hAnsi="Courier New" w:cs="Courier New"/>
          <w:color w:val="000000"/>
          <w:kern w:val="0"/>
          <w:sz w:val="24"/>
          <w:szCs w:val="24"/>
          <w:shd w:val="clear" w:color="auto" w:fill="FFFFFF"/>
        </w:rPr>
        <w:t>_references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join_condition:</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ON equality_expression </w:t>
      </w:r>
      <w:proofErr w:type="gramStart"/>
      <w:r w:rsidRPr="0072455C">
        <w:rPr>
          <w:rFonts w:ascii="Courier New" w:eastAsia="宋体" w:hAnsi="Courier New" w:cs="Courier New"/>
          <w:color w:val="000000"/>
          <w:kern w:val="0"/>
          <w:sz w:val="24"/>
          <w:szCs w:val="24"/>
          <w:shd w:val="clear" w:color="auto" w:fill="FFFFFF"/>
        </w:rPr>
        <w:t>( AND</w:t>
      </w:r>
      <w:proofErr w:type="gramEnd"/>
      <w:r w:rsidRPr="0072455C">
        <w:rPr>
          <w:rFonts w:ascii="Courier New" w:eastAsia="宋体" w:hAnsi="Courier New" w:cs="Courier New"/>
          <w:color w:val="000000"/>
          <w:kern w:val="0"/>
          <w:sz w:val="24"/>
          <w:szCs w:val="24"/>
          <w:shd w:val="clear" w:color="auto" w:fill="FFFFFF"/>
        </w:rPr>
        <w:t xml:space="preserve"> equality_expression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equality_expression:</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t>
      </w:r>
      <w:proofErr w:type="gramStart"/>
      <w:r w:rsidRPr="0072455C">
        <w:rPr>
          <w:rFonts w:ascii="Courier New" w:eastAsia="宋体" w:hAnsi="Courier New" w:cs="Courier New"/>
          <w:color w:val="000000"/>
          <w:kern w:val="0"/>
          <w:sz w:val="24"/>
          <w:szCs w:val="24"/>
          <w:shd w:val="clear" w:color="auto" w:fill="FFFFFF"/>
        </w:rPr>
        <w:t>expression</w:t>
      </w:r>
      <w:proofErr w:type="gramEnd"/>
      <w:r w:rsidRPr="0072455C">
        <w:rPr>
          <w:rFonts w:ascii="Courier New" w:eastAsia="宋体" w:hAnsi="Courier New" w:cs="Courier New"/>
          <w:color w:val="000000"/>
          <w:kern w:val="0"/>
          <w:sz w:val="24"/>
          <w:szCs w:val="24"/>
          <w:shd w:val="clear" w:color="auto" w:fill="FFFFFF"/>
        </w:rPr>
        <w:t xml:space="preserve"> = expression</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Only equality joins, outer joins, and left semi joins are supported in Hive. Hive does not support join conditions that are not equality conditions as it is very difficult to express such conditions as a map/reduce job. Also, more than two tables can be joined in Hive.</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Some salient points to consider when writing join queries are as follows:</w:t>
      </w:r>
    </w:p>
    <w:p w:rsidR="0072455C" w:rsidRPr="0072455C" w:rsidRDefault="0072455C" w:rsidP="00E528CF">
      <w:pPr>
        <w:widowControl/>
        <w:numPr>
          <w:ilvl w:val="0"/>
          <w:numId w:val="38"/>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Only equality joins are allowed e.g.</w:t>
      </w:r>
    </w:p>
    <w:p w:rsidR="0072455C" w:rsidRPr="0072455C" w:rsidRDefault="0072455C" w:rsidP="00E528CF">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 FROM a JOIN b ON (a.id = b.id)</w:t>
      </w:r>
    </w:p>
    <w:p w:rsidR="0072455C" w:rsidRPr="0072455C" w:rsidRDefault="0072455C" w:rsidP="00E528CF">
      <w:pPr>
        <w:widowControl/>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 FROM a JOIN b ON (a.id = b.id AND a.department = b.department)</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are</w:t>
      </w:r>
      <w:proofErr w:type="gramEnd"/>
      <w:r w:rsidRPr="0072455C">
        <w:rPr>
          <w:rFonts w:ascii="Helvetica" w:eastAsia="宋体" w:hAnsi="Helvetica" w:cs="Helvetica"/>
          <w:color w:val="000000"/>
          <w:kern w:val="0"/>
          <w:sz w:val="20"/>
          <w:szCs w:val="20"/>
          <w:shd w:val="clear" w:color="auto" w:fill="FFFFFF"/>
        </w:rPr>
        <w:t xml:space="preserve"> both valid joins, however</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 FROM a JOIN b ON (a.id &lt;&gt; b.id)</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is</w:t>
      </w:r>
      <w:proofErr w:type="gramEnd"/>
      <w:r w:rsidRPr="0072455C">
        <w:rPr>
          <w:rFonts w:ascii="Helvetica" w:eastAsia="宋体" w:hAnsi="Helvetica" w:cs="Helvetica"/>
          <w:color w:val="000000"/>
          <w:kern w:val="0"/>
          <w:sz w:val="20"/>
          <w:szCs w:val="20"/>
          <w:shd w:val="clear" w:color="auto" w:fill="FFFFFF"/>
        </w:rPr>
        <w:t xml:space="preserve"> NOT allowed</w:t>
      </w:r>
    </w:p>
    <w:p w:rsidR="0072455C" w:rsidRPr="0072455C" w:rsidRDefault="0072455C" w:rsidP="00E528CF">
      <w:pPr>
        <w:widowControl/>
        <w:numPr>
          <w:ilvl w:val="0"/>
          <w:numId w:val="39"/>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lastRenderedPageBreak/>
        <w:t>More than 2 tables can be joined in the same query e.g.</w:t>
      </w:r>
    </w:p>
    <w:p w:rsidR="0072455C" w:rsidRPr="0072455C" w:rsidRDefault="0072455C" w:rsidP="00E528CF">
      <w:pPr>
        <w:widowControl/>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a.val, b.val, c.val FROM a JOIN b ON (a.key = b.key1) JOIN c ON (c.key = b.key2)</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is</w:t>
      </w:r>
      <w:proofErr w:type="gramEnd"/>
      <w:r w:rsidRPr="0072455C">
        <w:rPr>
          <w:rFonts w:ascii="Helvetica" w:eastAsia="宋体" w:hAnsi="Helvetica" w:cs="Helvetica"/>
          <w:color w:val="000000"/>
          <w:kern w:val="0"/>
          <w:sz w:val="20"/>
          <w:szCs w:val="20"/>
          <w:shd w:val="clear" w:color="auto" w:fill="FFFFFF"/>
        </w:rPr>
        <w:t xml:space="preserve"> a valid join.</w:t>
      </w:r>
    </w:p>
    <w:p w:rsidR="0072455C" w:rsidRPr="0072455C" w:rsidRDefault="0072455C" w:rsidP="00E528CF">
      <w:pPr>
        <w:widowControl/>
        <w:numPr>
          <w:ilvl w:val="0"/>
          <w:numId w:val="40"/>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Hive converts joins over multiple tables into a single map/reduce job if for every table the same column is used in the join clauses e.g.</w:t>
      </w:r>
    </w:p>
    <w:p w:rsidR="0072455C" w:rsidRPr="0072455C" w:rsidRDefault="0072455C" w:rsidP="00E528CF">
      <w:pPr>
        <w:widowControl/>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a.val, b.val, c.val FROM a JOIN b ON (a.key = b.key1) JOIN c ON (c.key = b.key1)</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is</w:t>
      </w:r>
      <w:proofErr w:type="gramEnd"/>
      <w:r w:rsidRPr="0072455C">
        <w:rPr>
          <w:rFonts w:ascii="Helvetica" w:eastAsia="宋体" w:hAnsi="Helvetica" w:cs="Helvetica"/>
          <w:color w:val="000000"/>
          <w:kern w:val="0"/>
          <w:sz w:val="20"/>
          <w:szCs w:val="20"/>
          <w:shd w:val="clear" w:color="auto" w:fill="FFFFFF"/>
        </w:rPr>
        <w:t xml:space="preserve"> converted into a single map/reduce job as only key1 column for b is involved in the join. On the other hand</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a.val, b.val, c.val FROM a JOIN b ON (a.key = b.key1) JOIN c ON (c.key = b.key2)</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is</w:t>
      </w:r>
      <w:proofErr w:type="gramEnd"/>
      <w:r w:rsidRPr="0072455C">
        <w:rPr>
          <w:rFonts w:ascii="Helvetica" w:eastAsia="宋体" w:hAnsi="Helvetica" w:cs="Helvetica"/>
          <w:color w:val="000000"/>
          <w:kern w:val="0"/>
          <w:sz w:val="20"/>
          <w:szCs w:val="20"/>
          <w:shd w:val="clear" w:color="auto" w:fill="FFFFFF"/>
        </w:rPr>
        <w:t xml:space="preserve"> converted into two map/reduce jobs because key1 column from b is used in the first join condition and key2 column from b is used in the second one. The first map/reduce job joins </w:t>
      </w:r>
      <w:proofErr w:type="gramStart"/>
      <w:r w:rsidRPr="0072455C">
        <w:rPr>
          <w:rFonts w:ascii="Helvetica" w:eastAsia="宋体" w:hAnsi="Helvetica" w:cs="Helvetica"/>
          <w:color w:val="000000"/>
          <w:kern w:val="0"/>
          <w:sz w:val="20"/>
          <w:szCs w:val="20"/>
          <w:shd w:val="clear" w:color="auto" w:fill="FFFFFF"/>
        </w:rPr>
        <w:t>a with</w:t>
      </w:r>
      <w:proofErr w:type="gramEnd"/>
      <w:r w:rsidRPr="0072455C">
        <w:rPr>
          <w:rFonts w:ascii="Helvetica" w:eastAsia="宋体" w:hAnsi="Helvetica" w:cs="Helvetica"/>
          <w:color w:val="000000"/>
          <w:kern w:val="0"/>
          <w:sz w:val="20"/>
          <w:szCs w:val="20"/>
          <w:shd w:val="clear" w:color="auto" w:fill="FFFFFF"/>
        </w:rPr>
        <w:t xml:space="preserve"> b and the results are then joined with c in the second map/reduce job.</w:t>
      </w:r>
    </w:p>
    <w:p w:rsidR="0072455C" w:rsidRPr="0072455C" w:rsidRDefault="0072455C" w:rsidP="00E528CF">
      <w:pPr>
        <w:widowControl/>
        <w:numPr>
          <w:ilvl w:val="0"/>
          <w:numId w:val="41"/>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In every map/reduce stage of the join, the last table in the sequence is streamed through the reducers where as the others are buffered. Therefore, it helps to reduce the memory needed in the reducer for buffering the rows for a particular value of the join key by organizing the tables such that the largest tables appear last in the sequence. e.g. in</w:t>
      </w:r>
    </w:p>
    <w:p w:rsidR="0072455C" w:rsidRPr="0072455C" w:rsidRDefault="0072455C" w:rsidP="00E528CF">
      <w:pPr>
        <w:widowControl/>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a.val, b.val, c.val FROM a JOIN b ON (a.key = b.key1) JOIN c ON (c.key = b.key1)</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all</w:t>
      </w:r>
      <w:proofErr w:type="gramEnd"/>
      <w:r w:rsidRPr="0072455C">
        <w:rPr>
          <w:rFonts w:ascii="Helvetica" w:eastAsia="宋体" w:hAnsi="Helvetica" w:cs="Helvetica"/>
          <w:color w:val="000000"/>
          <w:kern w:val="0"/>
          <w:sz w:val="20"/>
          <w:szCs w:val="20"/>
          <w:shd w:val="clear" w:color="auto" w:fill="FFFFFF"/>
        </w:rPr>
        <w:t xml:space="preserve"> the three tables are joined in a single map/reduce job and the values for a particular value of the key for tables a and b are buffered in the memory in the reducers. Then for each row retrieved from c, the join is computed with the buffered rows. Similarly for</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a.val, b.val, c.val FROM a JOIN b ON (a.key = b.key1) JOIN c ON (c.key = b.key2)</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there</w:t>
      </w:r>
      <w:proofErr w:type="gramEnd"/>
      <w:r w:rsidRPr="0072455C">
        <w:rPr>
          <w:rFonts w:ascii="Helvetica" w:eastAsia="宋体" w:hAnsi="Helvetica" w:cs="Helvetica"/>
          <w:color w:val="000000"/>
          <w:kern w:val="0"/>
          <w:sz w:val="20"/>
          <w:szCs w:val="20"/>
          <w:shd w:val="clear" w:color="auto" w:fill="FFFFFF"/>
        </w:rPr>
        <w:t xml:space="preserve"> are two map/reduce jobs involved in computing the join. The first of these joins </w:t>
      </w:r>
      <w:proofErr w:type="gramStart"/>
      <w:r w:rsidRPr="0072455C">
        <w:rPr>
          <w:rFonts w:ascii="Helvetica" w:eastAsia="宋体" w:hAnsi="Helvetica" w:cs="Helvetica"/>
          <w:color w:val="000000"/>
          <w:kern w:val="0"/>
          <w:sz w:val="20"/>
          <w:szCs w:val="20"/>
          <w:shd w:val="clear" w:color="auto" w:fill="FFFFFF"/>
        </w:rPr>
        <w:t>a with</w:t>
      </w:r>
      <w:proofErr w:type="gramEnd"/>
      <w:r w:rsidRPr="0072455C">
        <w:rPr>
          <w:rFonts w:ascii="Helvetica" w:eastAsia="宋体" w:hAnsi="Helvetica" w:cs="Helvetica"/>
          <w:color w:val="000000"/>
          <w:kern w:val="0"/>
          <w:sz w:val="20"/>
          <w:szCs w:val="20"/>
          <w:shd w:val="clear" w:color="auto" w:fill="FFFFFF"/>
        </w:rPr>
        <w:t xml:space="preserve"> b and buffers the values of a while streaming the values of b in the reducers. The second of one of these jobs buffers the results of the first join while streaming the values of c through the reducers.</w:t>
      </w:r>
    </w:p>
    <w:p w:rsidR="0072455C" w:rsidRPr="0072455C" w:rsidRDefault="0072455C" w:rsidP="00E528CF">
      <w:pPr>
        <w:widowControl/>
        <w:numPr>
          <w:ilvl w:val="0"/>
          <w:numId w:val="42"/>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In every map/reduce stage of the join, the table to be streamed can be specified via a hint. e.g. in</w:t>
      </w:r>
    </w:p>
    <w:p w:rsidR="0072455C" w:rsidRPr="0072455C" w:rsidRDefault="0072455C" w:rsidP="00E528CF">
      <w:pPr>
        <w:widowControl/>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 STREAMTABLE(a) */ a.val, b.val, c.val FROM a JOIN b ON (a.key = b.key1) JOIN c ON (c.key = b.key1)</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all</w:t>
      </w:r>
      <w:proofErr w:type="gramEnd"/>
      <w:r w:rsidRPr="0072455C">
        <w:rPr>
          <w:rFonts w:ascii="Helvetica" w:eastAsia="宋体" w:hAnsi="Helvetica" w:cs="Helvetica"/>
          <w:color w:val="000000"/>
          <w:kern w:val="0"/>
          <w:sz w:val="20"/>
          <w:szCs w:val="20"/>
          <w:shd w:val="clear" w:color="auto" w:fill="FFFFFF"/>
        </w:rPr>
        <w:t xml:space="preserve"> the three tables are joined in a single map/reduce job and the values for a particular value of the key for tables b and c are buffered in the memory in the reducers. Then for each row retrieved from a, the join is computed with the buffered rows.</w:t>
      </w:r>
    </w:p>
    <w:p w:rsidR="0072455C" w:rsidRPr="0072455C" w:rsidRDefault="0072455C" w:rsidP="00E528CF">
      <w:pPr>
        <w:widowControl/>
        <w:numPr>
          <w:ilvl w:val="0"/>
          <w:numId w:val="43"/>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LEFT, RIGHT, and FULL OUTER joins exist in order to provide more control over ON clauses for which there is no match. For example, this query:</w:t>
      </w:r>
    </w:p>
    <w:p w:rsidR="0072455C" w:rsidRPr="0072455C" w:rsidRDefault="0072455C" w:rsidP="00E528CF">
      <w:pPr>
        <w:widowControl/>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a.val, b.val FROM a LEFT OUTER JOIN b ON (a.key=b.key)</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will</w:t>
      </w:r>
      <w:proofErr w:type="gramEnd"/>
      <w:r w:rsidRPr="0072455C">
        <w:rPr>
          <w:rFonts w:ascii="Helvetica" w:eastAsia="宋体" w:hAnsi="Helvetica" w:cs="Helvetica"/>
          <w:color w:val="000000"/>
          <w:kern w:val="0"/>
          <w:sz w:val="20"/>
          <w:szCs w:val="20"/>
          <w:shd w:val="clear" w:color="auto" w:fill="FFFFFF"/>
        </w:rPr>
        <w:t xml:space="preserve"> return a row for every row in a. This output row will be a.val</w:t>
      </w:r>
      <w:proofErr w:type="gramStart"/>
      <w:r w:rsidRPr="0072455C">
        <w:rPr>
          <w:rFonts w:ascii="Helvetica" w:eastAsia="宋体" w:hAnsi="Helvetica" w:cs="Helvetica"/>
          <w:color w:val="000000"/>
          <w:kern w:val="0"/>
          <w:sz w:val="20"/>
          <w:szCs w:val="20"/>
          <w:shd w:val="clear" w:color="auto" w:fill="FFFFFF"/>
        </w:rPr>
        <w:t>,b.val</w:t>
      </w:r>
      <w:proofErr w:type="gramEnd"/>
      <w:r w:rsidRPr="0072455C">
        <w:rPr>
          <w:rFonts w:ascii="Helvetica" w:eastAsia="宋体" w:hAnsi="Helvetica" w:cs="Helvetica"/>
          <w:color w:val="000000"/>
          <w:kern w:val="0"/>
          <w:sz w:val="20"/>
          <w:szCs w:val="20"/>
          <w:shd w:val="clear" w:color="auto" w:fill="FFFFFF"/>
        </w:rPr>
        <w:t xml:space="preserve"> when there is a b.key that equals a.key, and the output row will be a.val,NULL when there is no </w:t>
      </w:r>
      <w:r w:rsidRPr="0072455C">
        <w:rPr>
          <w:rFonts w:ascii="Helvetica" w:eastAsia="宋体" w:hAnsi="Helvetica" w:cs="Helvetica"/>
          <w:color w:val="000000"/>
          <w:kern w:val="0"/>
          <w:sz w:val="20"/>
          <w:szCs w:val="20"/>
          <w:shd w:val="clear" w:color="auto" w:fill="FFFFFF"/>
        </w:rPr>
        <w:lastRenderedPageBreak/>
        <w:t>corresponding b.key. Rows from b which have no corresponding a.key will be dropped. The syntax "FROM a LEFT OUTER JOIN b" must be written on one line in order to understand how it works--a is to the LEFT of b in this query, and so all rows from a are kept; a RIGHT OUTER JOIN will keep all rows from b, and a FULL OUTER JOIN will keep all rows from a and all rows from b. OUTER JOIN semantics should conform to standard SQL specs.</w:t>
      </w:r>
    </w:p>
    <w:p w:rsidR="0072455C" w:rsidRPr="0072455C" w:rsidRDefault="0072455C" w:rsidP="00E528CF">
      <w:pPr>
        <w:widowControl/>
        <w:numPr>
          <w:ilvl w:val="0"/>
          <w:numId w:val="44"/>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 xml:space="preserve">Joins </w:t>
      </w:r>
      <w:proofErr w:type="gramStart"/>
      <w:r w:rsidRPr="0072455C">
        <w:rPr>
          <w:rFonts w:ascii="Helvetica" w:eastAsia="宋体" w:hAnsi="Helvetica" w:cs="Helvetica"/>
          <w:color w:val="000000"/>
          <w:kern w:val="0"/>
          <w:sz w:val="20"/>
          <w:szCs w:val="20"/>
          <w:shd w:val="clear" w:color="auto" w:fill="FFFFFF"/>
        </w:rPr>
        <w:t>occur</w:t>
      </w:r>
      <w:proofErr w:type="gramEnd"/>
      <w:r w:rsidRPr="0072455C">
        <w:rPr>
          <w:rFonts w:ascii="Helvetica" w:eastAsia="宋体" w:hAnsi="Helvetica" w:cs="Helvetica"/>
          <w:color w:val="000000"/>
          <w:kern w:val="0"/>
          <w:sz w:val="20"/>
          <w:szCs w:val="20"/>
          <w:shd w:val="clear" w:color="auto" w:fill="FFFFFF"/>
        </w:rPr>
        <w:t xml:space="preserve"> BEFORE WHERE CLAUSES. So, if you want to restrict the OUTPUT of a join, a requirement should be in the WHERE clause, otherwise it should be in the JOIN clause. A big point of confusion for this issue is partitioned tables:</w:t>
      </w:r>
    </w:p>
    <w:p w:rsidR="0072455C" w:rsidRPr="0072455C" w:rsidRDefault="0072455C" w:rsidP="00E528CF">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a.val, b.val FROM a LEFT OUTER JOIN b ON (a.key=b.key)</w:t>
      </w:r>
    </w:p>
    <w:p w:rsidR="0072455C" w:rsidRPr="0072455C" w:rsidRDefault="0072455C" w:rsidP="00E528CF">
      <w:pPr>
        <w:widowControl/>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WHERE a.ds='2009-07-07' AND b.ds='2009-07-07'</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will</w:t>
      </w:r>
      <w:proofErr w:type="gramEnd"/>
      <w:r w:rsidRPr="0072455C">
        <w:rPr>
          <w:rFonts w:ascii="Helvetica" w:eastAsia="宋体" w:hAnsi="Helvetica" w:cs="Helvetica"/>
          <w:color w:val="000000"/>
          <w:kern w:val="0"/>
          <w:sz w:val="20"/>
          <w:szCs w:val="20"/>
          <w:shd w:val="clear" w:color="auto" w:fill="FFFFFF"/>
        </w:rPr>
        <w:t xml:space="preserve"> join a on b, producing a list of a.val and b.val. The WHERE clause, however, can also reference other columns of </w:t>
      </w:r>
      <w:proofErr w:type="gramStart"/>
      <w:r w:rsidRPr="0072455C">
        <w:rPr>
          <w:rFonts w:ascii="Helvetica" w:eastAsia="宋体" w:hAnsi="Helvetica" w:cs="Helvetica"/>
          <w:color w:val="000000"/>
          <w:kern w:val="0"/>
          <w:sz w:val="20"/>
          <w:szCs w:val="20"/>
          <w:shd w:val="clear" w:color="auto" w:fill="FFFFFF"/>
        </w:rPr>
        <w:t>a and</w:t>
      </w:r>
      <w:proofErr w:type="gramEnd"/>
      <w:r w:rsidRPr="0072455C">
        <w:rPr>
          <w:rFonts w:ascii="Helvetica" w:eastAsia="宋体" w:hAnsi="Helvetica" w:cs="Helvetica"/>
          <w:color w:val="000000"/>
          <w:kern w:val="0"/>
          <w:sz w:val="20"/>
          <w:szCs w:val="20"/>
          <w:shd w:val="clear" w:color="auto" w:fill="FFFFFF"/>
        </w:rPr>
        <w:t xml:space="preserve"> b that are in the output of the join, and then filter them out. However, whenever a row from the JOIN has found a key for </w:t>
      </w:r>
      <w:proofErr w:type="gramStart"/>
      <w:r w:rsidRPr="0072455C">
        <w:rPr>
          <w:rFonts w:ascii="Helvetica" w:eastAsia="宋体" w:hAnsi="Helvetica" w:cs="Helvetica"/>
          <w:color w:val="000000"/>
          <w:kern w:val="0"/>
          <w:sz w:val="20"/>
          <w:szCs w:val="20"/>
          <w:shd w:val="clear" w:color="auto" w:fill="FFFFFF"/>
        </w:rPr>
        <w:t>a and</w:t>
      </w:r>
      <w:proofErr w:type="gramEnd"/>
      <w:r w:rsidRPr="0072455C">
        <w:rPr>
          <w:rFonts w:ascii="Helvetica" w:eastAsia="宋体" w:hAnsi="Helvetica" w:cs="Helvetica"/>
          <w:color w:val="000000"/>
          <w:kern w:val="0"/>
          <w:sz w:val="20"/>
          <w:szCs w:val="20"/>
          <w:shd w:val="clear" w:color="auto" w:fill="FFFFFF"/>
        </w:rPr>
        <w:t xml:space="preserve"> no key for b, all of the columns of b will be NULL,</w:t>
      </w:r>
      <w:r w:rsidRPr="0072455C">
        <w:rPr>
          <w:rFonts w:ascii="Helvetica" w:eastAsia="宋体" w:hAnsi="Helvetica" w:cs="Helvetica"/>
          <w:color w:val="000000"/>
          <w:kern w:val="0"/>
          <w:sz w:val="20"/>
        </w:rPr>
        <w:t> </w:t>
      </w:r>
      <w:r w:rsidRPr="0072455C">
        <w:rPr>
          <w:rFonts w:ascii="Helvetica" w:eastAsia="宋体" w:hAnsi="Helvetica" w:cs="Helvetica"/>
          <w:b/>
          <w:bCs/>
          <w:color w:val="000000"/>
          <w:kern w:val="0"/>
          <w:sz w:val="20"/>
          <w:szCs w:val="20"/>
          <w:shd w:val="clear" w:color="auto" w:fill="FFFFFF"/>
        </w:rPr>
        <w:t>including the ds column</w:t>
      </w:r>
      <w:r w:rsidRPr="0072455C">
        <w:rPr>
          <w:rFonts w:ascii="Helvetica" w:eastAsia="宋体" w:hAnsi="Helvetica" w:cs="Helvetica"/>
          <w:color w:val="000000"/>
          <w:kern w:val="0"/>
          <w:sz w:val="20"/>
          <w:szCs w:val="20"/>
          <w:shd w:val="clear" w:color="auto" w:fill="FFFFFF"/>
        </w:rPr>
        <w:t>. This is to say, you will filter out all rows of join output for which there was no valid b.key, and thus you have outsmarted your LEFT OUTER requirement. In other words, the LEFT OUTER part of the join is irrelevant if you reference any column of b in the WHERE clause. Instead, when OUTER JOINing, use this syntax:</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a.val, b.val FROM a LEFT OUTER JOIN b</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ON (a.key=b.key AND b.ds='2009-07-07' AND a.ds='2009-07-07')</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w:t>
      </w:r>
      <w:proofErr w:type="gramStart"/>
      <w:r w:rsidRPr="0072455C">
        <w:rPr>
          <w:rFonts w:ascii="Helvetica" w:eastAsia="宋体" w:hAnsi="Helvetica" w:cs="Helvetica"/>
          <w:color w:val="000000"/>
          <w:kern w:val="0"/>
          <w:sz w:val="20"/>
          <w:szCs w:val="20"/>
          <w:shd w:val="clear" w:color="auto" w:fill="FFFFFF"/>
        </w:rPr>
        <w:t>the</w:t>
      </w:r>
      <w:proofErr w:type="gramEnd"/>
      <w:r w:rsidRPr="0072455C">
        <w:rPr>
          <w:rFonts w:ascii="Helvetica" w:eastAsia="宋体" w:hAnsi="Helvetica" w:cs="Helvetica"/>
          <w:color w:val="000000"/>
          <w:kern w:val="0"/>
          <w:sz w:val="20"/>
          <w:szCs w:val="20"/>
          <w:shd w:val="clear" w:color="auto" w:fill="FFFFFF"/>
        </w:rPr>
        <w:t xml:space="preserve"> result is that the output of the join is pre-filtered, and you won't get post-filtering trouble for rows that have a valid a.key but no matching b.key. The same logic applies to RIGHT and FULL joins.</w:t>
      </w:r>
    </w:p>
    <w:p w:rsidR="0072455C" w:rsidRPr="0072455C" w:rsidRDefault="0072455C" w:rsidP="00E528CF">
      <w:pPr>
        <w:widowControl/>
        <w:numPr>
          <w:ilvl w:val="0"/>
          <w:numId w:val="45"/>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Joins are NOT commutative! Joins are left-associative regardless of whether they are LEFT or RIGHT joins.</w:t>
      </w:r>
    </w:p>
    <w:p w:rsidR="0072455C" w:rsidRPr="0072455C" w:rsidRDefault="0072455C" w:rsidP="00E528CF">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a.val1, a.val2, b.val, c.val</w:t>
      </w:r>
    </w:p>
    <w:p w:rsidR="0072455C" w:rsidRPr="0072455C" w:rsidRDefault="0072455C" w:rsidP="00E528CF">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a</w:t>
      </w:r>
    </w:p>
    <w:p w:rsidR="0072455C" w:rsidRPr="0072455C" w:rsidRDefault="0072455C" w:rsidP="00E528CF">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JOIN b ON (a.key = b.key)</w:t>
      </w:r>
    </w:p>
    <w:p w:rsidR="0072455C" w:rsidRPr="0072455C" w:rsidRDefault="0072455C" w:rsidP="00E528CF">
      <w:pPr>
        <w:widowControl/>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LEFT OUTER JOIN c ON (a.key = c.key)</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w:t>
      </w:r>
      <w:proofErr w:type="gramStart"/>
      <w:r w:rsidRPr="0072455C">
        <w:rPr>
          <w:rFonts w:ascii="Helvetica" w:eastAsia="宋体" w:hAnsi="Helvetica" w:cs="Helvetica"/>
          <w:color w:val="000000"/>
          <w:kern w:val="0"/>
          <w:sz w:val="20"/>
          <w:szCs w:val="20"/>
          <w:shd w:val="clear" w:color="auto" w:fill="FFFFFF"/>
        </w:rPr>
        <w:t>first</w:t>
      </w:r>
      <w:proofErr w:type="gramEnd"/>
      <w:r w:rsidRPr="0072455C">
        <w:rPr>
          <w:rFonts w:ascii="Helvetica" w:eastAsia="宋体" w:hAnsi="Helvetica" w:cs="Helvetica"/>
          <w:color w:val="000000"/>
          <w:kern w:val="0"/>
          <w:sz w:val="20"/>
          <w:szCs w:val="20"/>
          <w:shd w:val="clear" w:color="auto" w:fill="FFFFFF"/>
        </w:rPr>
        <w:t xml:space="preserve"> joins a on b, throwing away everything in a or b that does not have a corresponding key in the other table. The reduced table is then joined on c. This provides unintuitive results if there is a key that exists in both </w:t>
      </w:r>
      <w:proofErr w:type="gramStart"/>
      <w:r w:rsidRPr="0072455C">
        <w:rPr>
          <w:rFonts w:ascii="Helvetica" w:eastAsia="宋体" w:hAnsi="Helvetica" w:cs="Helvetica"/>
          <w:color w:val="000000"/>
          <w:kern w:val="0"/>
          <w:sz w:val="20"/>
          <w:szCs w:val="20"/>
          <w:shd w:val="clear" w:color="auto" w:fill="FFFFFF"/>
        </w:rPr>
        <w:t>a and</w:t>
      </w:r>
      <w:proofErr w:type="gramEnd"/>
      <w:r w:rsidRPr="0072455C">
        <w:rPr>
          <w:rFonts w:ascii="Helvetica" w:eastAsia="宋体" w:hAnsi="Helvetica" w:cs="Helvetica"/>
          <w:color w:val="000000"/>
          <w:kern w:val="0"/>
          <w:sz w:val="20"/>
          <w:szCs w:val="20"/>
          <w:shd w:val="clear" w:color="auto" w:fill="FFFFFF"/>
        </w:rPr>
        <w:t xml:space="preserve"> c but not b: The whole row (including a.val1, a.val2, and a.key) is dropped in the "a JOIN b" step because it is not in b. The result does not have a.key in it, so when it is LEFT OUTER JOINed with c, c.val does not make it in because there is no c.key that matches an a.key (because that row from </w:t>
      </w:r>
      <w:proofErr w:type="gramStart"/>
      <w:r w:rsidRPr="0072455C">
        <w:rPr>
          <w:rFonts w:ascii="Helvetica" w:eastAsia="宋体" w:hAnsi="Helvetica" w:cs="Helvetica"/>
          <w:color w:val="000000"/>
          <w:kern w:val="0"/>
          <w:sz w:val="20"/>
          <w:szCs w:val="20"/>
          <w:shd w:val="clear" w:color="auto" w:fill="FFFFFF"/>
        </w:rPr>
        <w:t>a was</w:t>
      </w:r>
      <w:proofErr w:type="gramEnd"/>
      <w:r w:rsidRPr="0072455C">
        <w:rPr>
          <w:rFonts w:ascii="Helvetica" w:eastAsia="宋体" w:hAnsi="Helvetica" w:cs="Helvetica"/>
          <w:color w:val="000000"/>
          <w:kern w:val="0"/>
          <w:sz w:val="20"/>
          <w:szCs w:val="20"/>
          <w:shd w:val="clear" w:color="auto" w:fill="FFFFFF"/>
        </w:rPr>
        <w:t xml:space="preserve"> removed). Similarly, if this were a RIGHT OUTER JOIN (instead of LEFT), we would end up with an even weirder effect: NULL, NULL, NULL, c.val, because even though we specified a.key=c.key as the join key, we dropped all rows of </w:t>
      </w:r>
      <w:proofErr w:type="gramStart"/>
      <w:r w:rsidRPr="0072455C">
        <w:rPr>
          <w:rFonts w:ascii="Helvetica" w:eastAsia="宋体" w:hAnsi="Helvetica" w:cs="Helvetica"/>
          <w:color w:val="000000"/>
          <w:kern w:val="0"/>
          <w:sz w:val="20"/>
          <w:szCs w:val="20"/>
          <w:shd w:val="clear" w:color="auto" w:fill="FFFFFF"/>
        </w:rPr>
        <w:t>a that</w:t>
      </w:r>
      <w:proofErr w:type="gramEnd"/>
      <w:r w:rsidRPr="0072455C">
        <w:rPr>
          <w:rFonts w:ascii="Helvetica" w:eastAsia="宋体" w:hAnsi="Helvetica" w:cs="Helvetica"/>
          <w:color w:val="000000"/>
          <w:kern w:val="0"/>
          <w:sz w:val="20"/>
          <w:szCs w:val="20"/>
          <w:shd w:val="clear" w:color="auto" w:fill="FFFFFF"/>
        </w:rPr>
        <w:t xml:space="preserve"> did not match the first JOIN.</w:t>
      </w:r>
      <w:r w:rsidRPr="0072455C">
        <w:rPr>
          <w:rFonts w:ascii="Helvetica" w:eastAsia="宋体" w:hAnsi="Helvetica" w:cs="Helvetica"/>
          <w:color w:val="000000"/>
          <w:kern w:val="0"/>
          <w:sz w:val="20"/>
          <w:szCs w:val="20"/>
          <w:shd w:val="clear" w:color="auto" w:fill="FFFFFF"/>
        </w:rPr>
        <w:br/>
        <w:t xml:space="preserve">To achieve the more intuitive effect, we should instead do FROM c LEFT OUTER JOIN </w:t>
      </w:r>
      <w:proofErr w:type="gramStart"/>
      <w:r w:rsidRPr="0072455C">
        <w:rPr>
          <w:rFonts w:ascii="Helvetica" w:eastAsia="宋体" w:hAnsi="Helvetica" w:cs="Helvetica"/>
          <w:color w:val="000000"/>
          <w:kern w:val="0"/>
          <w:sz w:val="20"/>
          <w:szCs w:val="20"/>
          <w:shd w:val="clear" w:color="auto" w:fill="FFFFFF"/>
        </w:rPr>
        <w:t>a</w:t>
      </w:r>
      <w:proofErr w:type="gramEnd"/>
      <w:r w:rsidRPr="0072455C">
        <w:rPr>
          <w:rFonts w:ascii="Helvetica" w:eastAsia="宋体" w:hAnsi="Helvetica" w:cs="Helvetica"/>
          <w:color w:val="000000"/>
          <w:kern w:val="0"/>
          <w:sz w:val="20"/>
          <w:szCs w:val="20"/>
          <w:shd w:val="clear" w:color="auto" w:fill="FFFFFF"/>
        </w:rPr>
        <w:t xml:space="preserve"> ON (c.key = a.key) LEFT OUTER JOIN b ON (c.key = b.key).</w:t>
      </w:r>
    </w:p>
    <w:p w:rsidR="0072455C" w:rsidRPr="0072455C" w:rsidRDefault="0072455C" w:rsidP="00E528CF">
      <w:pPr>
        <w:widowControl/>
        <w:numPr>
          <w:ilvl w:val="0"/>
          <w:numId w:val="46"/>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lastRenderedPageBreak/>
        <w:t>LEFT SEMI JOIN implements the correlated IN/EXISTS subquery semantics in an efficient way. Since Hive currently does not support IN/</w:t>
      </w:r>
      <w:proofErr w:type="gramStart"/>
      <w:r w:rsidRPr="0072455C">
        <w:rPr>
          <w:rFonts w:ascii="Helvetica" w:eastAsia="宋体" w:hAnsi="Helvetica" w:cs="Helvetica"/>
          <w:color w:val="000000"/>
          <w:kern w:val="0"/>
          <w:sz w:val="20"/>
          <w:szCs w:val="20"/>
          <w:shd w:val="clear" w:color="auto" w:fill="FFFFFF"/>
        </w:rPr>
        <w:t>EXISTS</w:t>
      </w:r>
      <w:proofErr w:type="gramEnd"/>
      <w:r w:rsidRPr="0072455C">
        <w:rPr>
          <w:rFonts w:ascii="Helvetica" w:eastAsia="宋体" w:hAnsi="Helvetica" w:cs="Helvetica"/>
          <w:color w:val="000000"/>
          <w:kern w:val="0"/>
          <w:sz w:val="20"/>
          <w:szCs w:val="20"/>
          <w:shd w:val="clear" w:color="auto" w:fill="FFFFFF"/>
        </w:rPr>
        <w:t xml:space="preserve"> subqueries, you can rewrite your queries using LEFT SEMI JOIN. The </w:t>
      </w:r>
      <w:proofErr w:type="gramStart"/>
      <w:r w:rsidRPr="0072455C">
        <w:rPr>
          <w:rFonts w:ascii="Helvetica" w:eastAsia="宋体" w:hAnsi="Helvetica" w:cs="Helvetica"/>
          <w:color w:val="000000"/>
          <w:kern w:val="0"/>
          <w:sz w:val="20"/>
          <w:szCs w:val="20"/>
          <w:shd w:val="clear" w:color="auto" w:fill="FFFFFF"/>
        </w:rPr>
        <w:t>restrictions of using LEFT SEMI JOIN is</w:t>
      </w:r>
      <w:proofErr w:type="gramEnd"/>
      <w:r w:rsidRPr="0072455C">
        <w:rPr>
          <w:rFonts w:ascii="Helvetica" w:eastAsia="宋体" w:hAnsi="Helvetica" w:cs="Helvetica"/>
          <w:color w:val="000000"/>
          <w:kern w:val="0"/>
          <w:sz w:val="20"/>
          <w:szCs w:val="20"/>
          <w:shd w:val="clear" w:color="auto" w:fill="FFFFFF"/>
        </w:rPr>
        <w:t xml:space="preserve"> that the right-hand-side table should only be referenced in the join condition (ON-clause), but not in WHERE- or SELECT-clauses etc.</w:t>
      </w:r>
    </w:p>
    <w:p w:rsidR="0072455C" w:rsidRPr="0072455C" w:rsidRDefault="0072455C" w:rsidP="00E528CF">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a.key, a.value</w:t>
      </w:r>
    </w:p>
    <w:p w:rsidR="0072455C" w:rsidRPr="0072455C" w:rsidRDefault="0072455C" w:rsidP="00E528CF">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a</w:t>
      </w:r>
    </w:p>
    <w:p w:rsidR="0072455C" w:rsidRPr="0072455C" w:rsidRDefault="0072455C" w:rsidP="00E528CF">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WHERE a.key in</w:t>
      </w:r>
    </w:p>
    <w:p w:rsidR="0072455C" w:rsidRPr="0072455C" w:rsidRDefault="0072455C" w:rsidP="00E528CF">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b.key</w:t>
      </w:r>
    </w:p>
    <w:p w:rsidR="0072455C" w:rsidRPr="0072455C" w:rsidRDefault="0072455C" w:rsidP="00E528CF">
      <w:pPr>
        <w:widowControl/>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B);</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can</w:t>
      </w:r>
      <w:proofErr w:type="gramEnd"/>
      <w:r w:rsidRPr="0072455C">
        <w:rPr>
          <w:rFonts w:ascii="Helvetica" w:eastAsia="宋体" w:hAnsi="Helvetica" w:cs="Helvetica"/>
          <w:color w:val="000000"/>
          <w:kern w:val="0"/>
          <w:sz w:val="20"/>
          <w:szCs w:val="20"/>
          <w:shd w:val="clear" w:color="auto" w:fill="FFFFFF"/>
        </w:rPr>
        <w:t xml:space="preserve"> be rewritten to:</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a.key, a.val</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a LEFT SEMI JOIN b on (a.key = b.key)</w:t>
      </w:r>
    </w:p>
    <w:p w:rsidR="0072455C" w:rsidRPr="0072455C" w:rsidRDefault="0072455C" w:rsidP="00E528CF">
      <w:pPr>
        <w:widowControl/>
        <w:numPr>
          <w:ilvl w:val="0"/>
          <w:numId w:val="47"/>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 xml:space="preserve">If all but one of the tables being joined </w:t>
      </w:r>
      <w:proofErr w:type="gramStart"/>
      <w:r w:rsidRPr="0072455C">
        <w:rPr>
          <w:rFonts w:ascii="Helvetica" w:eastAsia="宋体" w:hAnsi="Helvetica" w:cs="Helvetica"/>
          <w:color w:val="000000"/>
          <w:kern w:val="0"/>
          <w:sz w:val="20"/>
          <w:szCs w:val="20"/>
          <w:shd w:val="clear" w:color="auto" w:fill="FFFFFF"/>
        </w:rPr>
        <w:t>are</w:t>
      </w:r>
      <w:proofErr w:type="gramEnd"/>
      <w:r w:rsidRPr="0072455C">
        <w:rPr>
          <w:rFonts w:ascii="Helvetica" w:eastAsia="宋体" w:hAnsi="Helvetica" w:cs="Helvetica"/>
          <w:color w:val="000000"/>
          <w:kern w:val="0"/>
          <w:sz w:val="20"/>
          <w:szCs w:val="20"/>
          <w:shd w:val="clear" w:color="auto" w:fill="FFFFFF"/>
        </w:rPr>
        <w:t xml:space="preserve"> small, the join can be performed as a map only job. The query</w:t>
      </w:r>
    </w:p>
    <w:p w:rsidR="0072455C" w:rsidRPr="0072455C" w:rsidRDefault="0072455C" w:rsidP="00E528CF">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 MAPJOIN(b) */ a.key, a.value</w:t>
      </w:r>
    </w:p>
    <w:p w:rsidR="0072455C" w:rsidRPr="0072455C" w:rsidRDefault="0072455C" w:rsidP="00E528CF">
      <w:pPr>
        <w:widowControl/>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a join b on a.key = b.key</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does</w:t>
      </w:r>
      <w:proofErr w:type="gramEnd"/>
      <w:r w:rsidRPr="0072455C">
        <w:rPr>
          <w:rFonts w:ascii="Helvetica" w:eastAsia="宋体" w:hAnsi="Helvetica" w:cs="Helvetica"/>
          <w:color w:val="000000"/>
          <w:kern w:val="0"/>
          <w:sz w:val="20"/>
          <w:szCs w:val="20"/>
          <w:shd w:val="clear" w:color="auto" w:fill="FFFFFF"/>
        </w:rPr>
        <w:t xml:space="preserve"> not need a reducer. For every mapper of A, B is read completely. The restriction is that</w:t>
      </w:r>
      <w:r w:rsidRPr="0072455C">
        <w:rPr>
          <w:rFonts w:ascii="Helvetica" w:eastAsia="宋体" w:hAnsi="Helvetica" w:cs="Helvetica"/>
          <w:color w:val="000000"/>
          <w:kern w:val="0"/>
          <w:sz w:val="20"/>
        </w:rPr>
        <w:t> </w:t>
      </w:r>
      <w:r w:rsidRPr="0072455C">
        <w:rPr>
          <w:rFonts w:ascii="Helvetica" w:eastAsia="宋体" w:hAnsi="Helvetica" w:cs="Helvetica"/>
          <w:b/>
          <w:bCs/>
          <w:color w:val="000000"/>
          <w:kern w:val="0"/>
          <w:sz w:val="20"/>
          <w:szCs w:val="20"/>
          <w:shd w:val="clear" w:color="auto" w:fill="FFFFFF"/>
        </w:rPr>
        <w:t>a FULL/RIGHT OUTER JOIN b</w:t>
      </w:r>
      <w:r w:rsidRPr="0072455C">
        <w:rPr>
          <w:rFonts w:ascii="Helvetica" w:eastAsia="宋体" w:hAnsi="Helvetica" w:cs="Helvetica"/>
          <w:color w:val="000000"/>
          <w:kern w:val="0"/>
          <w:sz w:val="20"/>
        </w:rPr>
        <w:t> </w:t>
      </w:r>
      <w:r w:rsidRPr="0072455C">
        <w:rPr>
          <w:rFonts w:ascii="Helvetica" w:eastAsia="宋体" w:hAnsi="Helvetica" w:cs="Helvetica"/>
          <w:color w:val="000000"/>
          <w:kern w:val="0"/>
          <w:sz w:val="20"/>
          <w:szCs w:val="20"/>
          <w:shd w:val="clear" w:color="auto" w:fill="FFFFFF"/>
        </w:rPr>
        <w:t>cannot be performed</w:t>
      </w:r>
    </w:p>
    <w:p w:rsidR="0072455C" w:rsidRPr="0072455C" w:rsidRDefault="0072455C" w:rsidP="00E528CF">
      <w:pPr>
        <w:widowControl/>
        <w:numPr>
          <w:ilvl w:val="0"/>
          <w:numId w:val="48"/>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If the tables being joined are bucketized, and the buckets are a multiple of each other, the buckets can be joined with each other. If table A has 8 buckets are table B has 4 buckets, the following join</w:t>
      </w:r>
    </w:p>
    <w:p w:rsidR="0072455C" w:rsidRPr="0072455C" w:rsidRDefault="0072455C" w:rsidP="00E528CF">
      <w:pPr>
        <w:widowControl/>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 MAPJOIN(b) */ a.key, a.value</w:t>
      </w:r>
    </w:p>
    <w:p w:rsidR="0072455C" w:rsidRPr="0072455C" w:rsidRDefault="0072455C" w:rsidP="00E528CF">
      <w:pPr>
        <w:widowControl/>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a join b on a.key = b.key</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can</w:t>
      </w:r>
      <w:proofErr w:type="gramEnd"/>
      <w:r w:rsidRPr="0072455C">
        <w:rPr>
          <w:rFonts w:ascii="Helvetica" w:eastAsia="宋体" w:hAnsi="Helvetica" w:cs="Helvetica"/>
          <w:color w:val="000000"/>
          <w:kern w:val="0"/>
          <w:sz w:val="20"/>
          <w:szCs w:val="20"/>
          <w:shd w:val="clear" w:color="auto" w:fill="FFFFFF"/>
        </w:rPr>
        <w:t xml:space="preserve"> be done on the mapper only. Instead of fetching B completely for each mapper of A, only the required buckets are fetched. For the query above, the mapper processing bucket 1 for </w:t>
      </w:r>
      <w:proofErr w:type="gramStart"/>
      <w:r w:rsidRPr="0072455C">
        <w:rPr>
          <w:rFonts w:ascii="Helvetica" w:eastAsia="宋体" w:hAnsi="Helvetica" w:cs="Helvetica"/>
          <w:color w:val="000000"/>
          <w:kern w:val="0"/>
          <w:sz w:val="20"/>
          <w:szCs w:val="20"/>
          <w:shd w:val="clear" w:color="auto" w:fill="FFFFFF"/>
        </w:rPr>
        <w:t>A</w:t>
      </w:r>
      <w:proofErr w:type="gramEnd"/>
      <w:r w:rsidRPr="0072455C">
        <w:rPr>
          <w:rFonts w:ascii="Helvetica" w:eastAsia="宋体" w:hAnsi="Helvetica" w:cs="Helvetica"/>
          <w:color w:val="000000"/>
          <w:kern w:val="0"/>
          <w:sz w:val="20"/>
          <w:szCs w:val="20"/>
          <w:shd w:val="clear" w:color="auto" w:fill="FFFFFF"/>
        </w:rPr>
        <w:t xml:space="preserve"> will only fetch bucket 1 of B. It is not the default behavior, and is governed by the following parameter</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t>
      </w:r>
      <w:proofErr w:type="gramStart"/>
      <w:r w:rsidRPr="0072455C">
        <w:rPr>
          <w:rFonts w:ascii="Courier New" w:eastAsia="宋体" w:hAnsi="Courier New" w:cs="Courier New"/>
          <w:color w:val="000000"/>
          <w:kern w:val="0"/>
          <w:sz w:val="24"/>
          <w:szCs w:val="24"/>
          <w:shd w:val="clear" w:color="auto" w:fill="FFFFFF"/>
        </w:rPr>
        <w:t>set</w:t>
      </w:r>
      <w:proofErr w:type="gramEnd"/>
      <w:r w:rsidRPr="0072455C">
        <w:rPr>
          <w:rFonts w:ascii="Courier New" w:eastAsia="宋体" w:hAnsi="Courier New" w:cs="Courier New"/>
          <w:color w:val="000000"/>
          <w:kern w:val="0"/>
          <w:sz w:val="24"/>
          <w:szCs w:val="24"/>
          <w:shd w:val="clear" w:color="auto" w:fill="FFFFFF"/>
        </w:rPr>
        <w:t xml:space="preserve"> hive.optimize.bucketmapjoin = </w:t>
      </w:r>
      <w:r w:rsidRPr="0072455C">
        <w:rPr>
          <w:rFonts w:ascii="Courier New" w:eastAsia="宋体" w:hAnsi="Courier New" w:cs="Courier New"/>
          <w:color w:val="000091"/>
          <w:kern w:val="0"/>
          <w:sz w:val="24"/>
          <w:szCs w:val="24"/>
        </w:rPr>
        <w:t>true</w:t>
      </w:r>
    </w:p>
    <w:p w:rsidR="0072455C" w:rsidRPr="0072455C" w:rsidRDefault="0072455C" w:rsidP="00E528CF">
      <w:pPr>
        <w:widowControl/>
        <w:numPr>
          <w:ilvl w:val="0"/>
          <w:numId w:val="49"/>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 xml:space="preserve">If the tables being joined are sorted and bucketized, and the </w:t>
      </w:r>
      <w:proofErr w:type="gramStart"/>
      <w:r w:rsidRPr="0072455C">
        <w:rPr>
          <w:rFonts w:ascii="Helvetica" w:eastAsia="宋体" w:hAnsi="Helvetica" w:cs="Helvetica"/>
          <w:color w:val="000000"/>
          <w:kern w:val="0"/>
          <w:sz w:val="20"/>
          <w:szCs w:val="20"/>
          <w:shd w:val="clear" w:color="auto" w:fill="FFFFFF"/>
        </w:rPr>
        <w:t>number of buckets are</w:t>
      </w:r>
      <w:proofErr w:type="gramEnd"/>
      <w:r w:rsidRPr="0072455C">
        <w:rPr>
          <w:rFonts w:ascii="Helvetica" w:eastAsia="宋体" w:hAnsi="Helvetica" w:cs="Helvetica"/>
          <w:color w:val="000000"/>
          <w:kern w:val="0"/>
          <w:sz w:val="20"/>
          <w:szCs w:val="20"/>
          <w:shd w:val="clear" w:color="auto" w:fill="FFFFFF"/>
        </w:rPr>
        <w:t xml:space="preserve"> same, a sort-merge join can be performed. The corresponding buckets are joined with each other at the mapper. If both A and B have 4 buckets,</w:t>
      </w:r>
    </w:p>
    <w:p w:rsidR="0072455C" w:rsidRPr="0072455C" w:rsidRDefault="0072455C" w:rsidP="00E528CF">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 MAPJOIN(b) */ a.key, a.value</w:t>
      </w:r>
    </w:p>
    <w:p w:rsidR="0072455C" w:rsidRPr="0072455C" w:rsidRDefault="0072455C" w:rsidP="00E528CF">
      <w:pPr>
        <w:widowControl/>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A a join B b on a.key = b.key</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can</w:t>
      </w:r>
      <w:proofErr w:type="gramEnd"/>
      <w:r w:rsidRPr="0072455C">
        <w:rPr>
          <w:rFonts w:ascii="Helvetica" w:eastAsia="宋体" w:hAnsi="Helvetica" w:cs="Helvetica"/>
          <w:color w:val="000000"/>
          <w:kern w:val="0"/>
          <w:sz w:val="20"/>
          <w:szCs w:val="20"/>
          <w:shd w:val="clear" w:color="auto" w:fill="FFFFFF"/>
        </w:rPr>
        <w:t xml:space="preserve"> be done on the mapper only. The mapper for the bucket for A will traverse the corresponding bucket for B. This is not the default behavior, and the following parameters need to be set:</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t>
      </w:r>
      <w:proofErr w:type="gramStart"/>
      <w:r w:rsidRPr="0072455C">
        <w:rPr>
          <w:rFonts w:ascii="Courier New" w:eastAsia="宋体" w:hAnsi="Courier New" w:cs="Courier New"/>
          <w:color w:val="000000"/>
          <w:kern w:val="0"/>
          <w:sz w:val="24"/>
          <w:szCs w:val="24"/>
          <w:shd w:val="clear" w:color="auto" w:fill="FFFFFF"/>
        </w:rPr>
        <w:t>set</w:t>
      </w:r>
      <w:proofErr w:type="gramEnd"/>
      <w:r w:rsidRPr="0072455C">
        <w:rPr>
          <w:rFonts w:ascii="Courier New" w:eastAsia="宋体" w:hAnsi="Courier New" w:cs="Courier New"/>
          <w:color w:val="000000"/>
          <w:kern w:val="0"/>
          <w:sz w:val="24"/>
          <w:szCs w:val="24"/>
          <w:shd w:val="clear" w:color="auto" w:fill="FFFFFF"/>
        </w:rPr>
        <w:t xml:space="preserve"> hive.input.format=org.apache.hadoop.hive.ql.io.BucketizedHiveInputFormat;</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t>
      </w:r>
      <w:proofErr w:type="gramStart"/>
      <w:r w:rsidRPr="0072455C">
        <w:rPr>
          <w:rFonts w:ascii="Courier New" w:eastAsia="宋体" w:hAnsi="Courier New" w:cs="Courier New"/>
          <w:color w:val="000000"/>
          <w:kern w:val="0"/>
          <w:sz w:val="24"/>
          <w:szCs w:val="24"/>
          <w:shd w:val="clear" w:color="auto" w:fill="FFFFFF"/>
        </w:rPr>
        <w:t>set</w:t>
      </w:r>
      <w:proofErr w:type="gramEnd"/>
      <w:r w:rsidRPr="0072455C">
        <w:rPr>
          <w:rFonts w:ascii="Courier New" w:eastAsia="宋体" w:hAnsi="Courier New" w:cs="Courier New"/>
          <w:color w:val="000000"/>
          <w:kern w:val="0"/>
          <w:sz w:val="24"/>
          <w:szCs w:val="24"/>
          <w:shd w:val="clear" w:color="auto" w:fill="FFFFFF"/>
        </w:rPr>
        <w:t xml:space="preserve"> hive.optimize.bucketmapjoin = </w:t>
      </w:r>
      <w:r w:rsidRPr="0072455C">
        <w:rPr>
          <w:rFonts w:ascii="Courier New" w:eastAsia="宋体" w:hAnsi="Courier New" w:cs="Courier New"/>
          <w:color w:val="000091"/>
          <w:kern w:val="0"/>
          <w:sz w:val="24"/>
          <w:szCs w:val="24"/>
        </w:rPr>
        <w:t>true</w:t>
      </w:r>
      <w:r w:rsidRPr="0072455C">
        <w:rPr>
          <w:rFonts w:ascii="Courier New" w:eastAsia="宋体" w:hAnsi="Courier New" w:cs="Courier New"/>
          <w:color w:val="000000"/>
          <w:kern w:val="0"/>
          <w:sz w:val="24"/>
          <w:szCs w:val="24"/>
          <w:shd w:val="clear" w:color="auto" w:fill="FFFFFF"/>
        </w:rPr>
        <w:t>;</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t>
      </w:r>
      <w:proofErr w:type="gramStart"/>
      <w:r w:rsidRPr="0072455C">
        <w:rPr>
          <w:rFonts w:ascii="Courier New" w:eastAsia="宋体" w:hAnsi="Courier New" w:cs="Courier New"/>
          <w:color w:val="000000"/>
          <w:kern w:val="0"/>
          <w:sz w:val="24"/>
          <w:szCs w:val="24"/>
          <w:shd w:val="clear" w:color="auto" w:fill="FFFFFF"/>
        </w:rPr>
        <w:t>set</w:t>
      </w:r>
      <w:proofErr w:type="gramEnd"/>
      <w:r w:rsidRPr="0072455C">
        <w:rPr>
          <w:rFonts w:ascii="Courier New" w:eastAsia="宋体" w:hAnsi="Courier New" w:cs="Courier New"/>
          <w:color w:val="000000"/>
          <w:kern w:val="0"/>
          <w:sz w:val="24"/>
          <w:szCs w:val="24"/>
          <w:shd w:val="clear" w:color="auto" w:fill="FFFFFF"/>
        </w:rPr>
        <w:t xml:space="preserve"> hive.optimize.bucketmapjoin.sortedmerge = </w:t>
      </w:r>
      <w:r w:rsidRPr="0072455C">
        <w:rPr>
          <w:rFonts w:ascii="Courier New" w:eastAsia="宋体" w:hAnsi="Courier New" w:cs="Courier New"/>
          <w:color w:val="000091"/>
          <w:kern w:val="0"/>
          <w:sz w:val="24"/>
          <w:szCs w:val="24"/>
        </w:rPr>
        <w:t>true</w:t>
      </w:r>
      <w:r w:rsidRPr="0072455C">
        <w:rPr>
          <w:rFonts w:ascii="Courier New" w:eastAsia="宋体" w:hAnsi="Courier New" w:cs="Courier New"/>
          <w:color w:val="000000"/>
          <w:kern w:val="0"/>
          <w:sz w:val="24"/>
          <w:szCs w:val="24"/>
          <w:shd w:val="clear" w:color="auto" w:fill="FFFFFF"/>
        </w:rPr>
        <w:t>;</w:t>
      </w:r>
    </w:p>
    <w:p w:rsidR="0072455C" w:rsidRDefault="0072455C">
      <w:pPr>
        <w:widowControl/>
        <w:jc w:val="left"/>
        <w:rPr>
          <w:rFonts w:ascii="Arial" w:eastAsia="宋体" w:hAnsi="Arial" w:cs="Arial"/>
          <w:kern w:val="0"/>
          <w:sz w:val="16"/>
          <w:szCs w:val="16"/>
        </w:rPr>
      </w:pPr>
      <w:r>
        <w:rPr>
          <w:rFonts w:ascii="Arial" w:eastAsia="宋体" w:hAnsi="Arial" w:cs="Arial"/>
          <w:kern w:val="0"/>
          <w:sz w:val="16"/>
          <w:szCs w:val="16"/>
        </w:rPr>
        <w:br w:type="page"/>
      </w:r>
    </w:p>
    <w:p w:rsidR="0072455C" w:rsidRPr="0072455C" w:rsidRDefault="0072455C" w:rsidP="0072455C">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186" w:history="1">
        <w:r w:rsidRPr="0072455C">
          <w:rPr>
            <w:rFonts w:ascii="Helvetica" w:eastAsia="宋体" w:hAnsi="Helvetica" w:cs="Helvetica"/>
            <w:b/>
            <w:bCs/>
            <w:color w:val="003366"/>
            <w:kern w:val="36"/>
            <w:sz w:val="36"/>
          </w:rPr>
          <w:t>LanguageManual LateralView</w:t>
        </w:r>
      </w:hyperlink>
    </w:p>
    <w:p w:rsidR="0072455C" w:rsidRPr="0072455C" w:rsidRDefault="0072455C" w:rsidP="00E528CF">
      <w:pPr>
        <w:widowControl/>
        <w:numPr>
          <w:ilvl w:val="0"/>
          <w:numId w:val="50"/>
        </w:numPr>
        <w:spacing w:line="183" w:lineRule="atLeast"/>
        <w:ind w:left="0"/>
        <w:jc w:val="left"/>
        <w:rPr>
          <w:rFonts w:ascii="Helvetica" w:eastAsia="宋体" w:hAnsi="Helvetica" w:cs="Helvetica"/>
          <w:color w:val="666666"/>
          <w:kern w:val="0"/>
          <w:sz w:val="13"/>
          <w:szCs w:val="13"/>
          <w:shd w:val="clear" w:color="auto" w:fill="FFFFFF"/>
        </w:rPr>
      </w:pPr>
    </w:p>
    <w:p w:rsidR="0072455C" w:rsidRPr="0072455C" w:rsidRDefault="0072455C" w:rsidP="00E528CF">
      <w:pPr>
        <w:widowControl/>
        <w:numPr>
          <w:ilvl w:val="0"/>
          <w:numId w:val="50"/>
        </w:numPr>
        <w:spacing w:line="183" w:lineRule="atLeast"/>
        <w:ind w:left="0"/>
        <w:jc w:val="left"/>
        <w:rPr>
          <w:rFonts w:ascii="Helvetica" w:eastAsia="宋体" w:hAnsi="Helvetica" w:cs="Helvetica"/>
          <w:color w:val="666666"/>
          <w:kern w:val="0"/>
          <w:sz w:val="13"/>
          <w:szCs w:val="13"/>
          <w:shd w:val="clear" w:color="auto" w:fill="FFFFFF"/>
        </w:rPr>
      </w:pPr>
      <w:r w:rsidRPr="0072455C">
        <w:rPr>
          <w:rFonts w:ascii="Helvetica" w:eastAsia="宋体" w:hAnsi="Helvetica" w:cs="Helvetica"/>
          <w:color w:val="666666"/>
          <w:kern w:val="0"/>
          <w:sz w:val="13"/>
          <w:szCs w:val="13"/>
          <w:shd w:val="clear" w:color="auto" w:fill="FFFFFF"/>
        </w:rPr>
        <w:t>Added by</w:t>
      </w:r>
      <w:r w:rsidRPr="0072455C">
        <w:rPr>
          <w:rFonts w:ascii="Helvetica" w:eastAsia="宋体" w:hAnsi="Helvetica" w:cs="Helvetica"/>
          <w:color w:val="666666"/>
          <w:kern w:val="0"/>
          <w:sz w:val="13"/>
        </w:rPr>
        <w:t> </w:t>
      </w:r>
      <w:hyperlink r:id="rId187" w:history="1">
        <w:r w:rsidRPr="0072455C">
          <w:rPr>
            <w:rFonts w:ascii="Helvetica" w:eastAsia="宋体" w:hAnsi="Helvetica" w:cs="Helvetica"/>
            <w:color w:val="666666"/>
            <w:kern w:val="0"/>
            <w:sz w:val="13"/>
            <w:u w:val="single"/>
          </w:rPr>
          <w:t>Confluence Administrator</w:t>
        </w:r>
      </w:hyperlink>
      <w:r w:rsidRPr="0072455C">
        <w:rPr>
          <w:rFonts w:ascii="Helvetica" w:eastAsia="宋体" w:hAnsi="Helvetica" w:cs="Helvetica"/>
          <w:color w:val="666666"/>
          <w:kern w:val="0"/>
          <w:sz w:val="13"/>
          <w:szCs w:val="13"/>
          <w:shd w:val="clear" w:color="auto" w:fill="FFFFFF"/>
        </w:rPr>
        <w:t>, last edited by</w:t>
      </w:r>
      <w:r w:rsidRPr="0072455C">
        <w:rPr>
          <w:rFonts w:ascii="Helvetica" w:eastAsia="宋体" w:hAnsi="Helvetica" w:cs="Helvetica"/>
          <w:color w:val="666666"/>
          <w:kern w:val="0"/>
          <w:sz w:val="13"/>
        </w:rPr>
        <w:t> </w:t>
      </w:r>
      <w:hyperlink r:id="rId188" w:history="1">
        <w:r w:rsidRPr="0072455C">
          <w:rPr>
            <w:rFonts w:ascii="Helvetica" w:eastAsia="宋体" w:hAnsi="Helvetica" w:cs="Helvetica"/>
            <w:color w:val="666666"/>
            <w:kern w:val="0"/>
            <w:sz w:val="13"/>
            <w:u w:val="single"/>
          </w:rPr>
          <w:t>Travis Powell</w:t>
        </w:r>
      </w:hyperlink>
      <w:r w:rsidRPr="0072455C">
        <w:rPr>
          <w:rFonts w:ascii="Helvetica" w:eastAsia="宋体" w:hAnsi="Helvetica" w:cs="Helvetica"/>
          <w:color w:val="666666"/>
          <w:kern w:val="0"/>
          <w:sz w:val="13"/>
        </w:rPr>
        <w:t> </w:t>
      </w:r>
      <w:r w:rsidRPr="0072455C">
        <w:rPr>
          <w:rFonts w:ascii="Helvetica" w:eastAsia="宋体" w:hAnsi="Helvetica" w:cs="Helvetica"/>
          <w:color w:val="666666"/>
          <w:kern w:val="0"/>
          <w:sz w:val="13"/>
          <w:szCs w:val="13"/>
          <w:shd w:val="clear" w:color="auto" w:fill="FFFFFF"/>
        </w:rPr>
        <w:t>on Aug 08, 2011</w:t>
      </w:r>
      <w:r w:rsidRPr="0072455C">
        <w:rPr>
          <w:rFonts w:ascii="Helvetica" w:eastAsia="宋体" w:hAnsi="Helvetica" w:cs="Helvetica"/>
          <w:color w:val="666666"/>
          <w:kern w:val="0"/>
          <w:sz w:val="13"/>
        </w:rPr>
        <w:t>  (</w:t>
      </w:r>
      <w:hyperlink r:id="rId189" w:history="1">
        <w:r w:rsidRPr="0072455C">
          <w:rPr>
            <w:rFonts w:ascii="Helvetica" w:eastAsia="宋体" w:hAnsi="Helvetica" w:cs="Helvetica"/>
            <w:color w:val="666666"/>
            <w:kern w:val="0"/>
            <w:sz w:val="13"/>
            <w:u w:val="single"/>
          </w:rPr>
          <w:t>view change</w:t>
        </w:r>
      </w:hyperlink>
      <w:r w:rsidRPr="0072455C">
        <w:rPr>
          <w:rFonts w:ascii="Helvetica" w:eastAsia="宋体" w:hAnsi="Helvetica" w:cs="Helvetica"/>
          <w:color w:val="666666"/>
          <w:kern w:val="0"/>
          <w:sz w:val="13"/>
        </w:rPr>
        <w:t>)</w:t>
      </w:r>
    </w:p>
    <w:p w:rsidR="0072455C" w:rsidRPr="0072455C" w:rsidRDefault="0072455C" w:rsidP="00E528CF">
      <w:pPr>
        <w:widowControl/>
        <w:numPr>
          <w:ilvl w:val="0"/>
          <w:numId w:val="50"/>
        </w:numPr>
        <w:spacing w:line="183" w:lineRule="atLeast"/>
        <w:ind w:left="0"/>
        <w:jc w:val="left"/>
        <w:rPr>
          <w:rFonts w:ascii="Helvetica" w:eastAsia="宋体" w:hAnsi="Helvetica" w:cs="Helvetica"/>
          <w:color w:val="666666"/>
          <w:kern w:val="0"/>
          <w:sz w:val="13"/>
          <w:szCs w:val="13"/>
          <w:shd w:val="clear" w:color="auto" w:fill="FFFFFF"/>
        </w:rPr>
      </w:pPr>
      <w:hyperlink r:id="rId190" w:history="1">
        <w:r w:rsidRPr="0072455C">
          <w:rPr>
            <w:rFonts w:ascii="Helvetica" w:eastAsia="宋体" w:hAnsi="Helvetica" w:cs="Helvetica"/>
            <w:color w:val="666666"/>
            <w:kern w:val="0"/>
            <w:sz w:val="13"/>
            <w:u w:val="single"/>
          </w:rPr>
          <w:t>show comment</w:t>
        </w:r>
      </w:hyperlink>
    </w:p>
    <w:p w:rsidR="0072455C" w:rsidRPr="0072455C" w:rsidRDefault="0072455C" w:rsidP="00E528CF">
      <w:pPr>
        <w:widowControl/>
        <w:numPr>
          <w:ilvl w:val="0"/>
          <w:numId w:val="51"/>
        </w:numPr>
        <w:spacing w:line="260" w:lineRule="atLeast"/>
        <w:jc w:val="left"/>
        <w:rPr>
          <w:rFonts w:ascii="Helvetica" w:eastAsia="宋体" w:hAnsi="Helvetica" w:cs="Helvetica"/>
          <w:color w:val="000000"/>
          <w:kern w:val="0"/>
          <w:sz w:val="20"/>
          <w:szCs w:val="20"/>
          <w:shd w:val="clear" w:color="auto" w:fill="FFFFFF"/>
        </w:rPr>
      </w:pPr>
      <w:hyperlink r:id="rId191" w:anchor="LanguageManualLateralView-LateralViewSyntax" w:history="1">
        <w:r w:rsidRPr="0072455C">
          <w:rPr>
            <w:rFonts w:ascii="Helvetica" w:eastAsia="宋体" w:hAnsi="Helvetica" w:cs="Helvetica"/>
            <w:color w:val="003366"/>
            <w:kern w:val="0"/>
            <w:sz w:val="20"/>
            <w:u w:val="single"/>
          </w:rPr>
          <w:t>Lateral View Syntax</w:t>
        </w:r>
      </w:hyperlink>
    </w:p>
    <w:p w:rsidR="0072455C" w:rsidRPr="0072455C" w:rsidRDefault="0072455C" w:rsidP="00E528CF">
      <w:pPr>
        <w:widowControl/>
        <w:numPr>
          <w:ilvl w:val="0"/>
          <w:numId w:val="51"/>
        </w:numPr>
        <w:spacing w:line="260" w:lineRule="atLeast"/>
        <w:jc w:val="left"/>
        <w:rPr>
          <w:rFonts w:ascii="Helvetica" w:eastAsia="宋体" w:hAnsi="Helvetica" w:cs="Helvetica"/>
          <w:color w:val="000000"/>
          <w:kern w:val="0"/>
          <w:sz w:val="20"/>
          <w:szCs w:val="20"/>
          <w:shd w:val="clear" w:color="auto" w:fill="FFFFFF"/>
        </w:rPr>
      </w:pPr>
      <w:hyperlink r:id="rId192" w:anchor="LanguageManualLateralView-Description" w:history="1">
        <w:r w:rsidRPr="0072455C">
          <w:rPr>
            <w:rFonts w:ascii="Helvetica" w:eastAsia="宋体" w:hAnsi="Helvetica" w:cs="Helvetica"/>
            <w:color w:val="003366"/>
            <w:kern w:val="0"/>
            <w:sz w:val="20"/>
            <w:u w:val="single"/>
          </w:rPr>
          <w:t>Description</w:t>
        </w:r>
      </w:hyperlink>
    </w:p>
    <w:p w:rsidR="0072455C" w:rsidRPr="0072455C" w:rsidRDefault="0072455C" w:rsidP="00E528CF">
      <w:pPr>
        <w:widowControl/>
        <w:numPr>
          <w:ilvl w:val="0"/>
          <w:numId w:val="51"/>
        </w:numPr>
        <w:spacing w:line="260" w:lineRule="atLeast"/>
        <w:jc w:val="left"/>
        <w:rPr>
          <w:rFonts w:ascii="Helvetica" w:eastAsia="宋体" w:hAnsi="Helvetica" w:cs="Helvetica"/>
          <w:color w:val="000000"/>
          <w:kern w:val="0"/>
          <w:sz w:val="20"/>
          <w:szCs w:val="20"/>
          <w:shd w:val="clear" w:color="auto" w:fill="FFFFFF"/>
        </w:rPr>
      </w:pPr>
      <w:hyperlink r:id="rId193" w:anchor="LanguageManualLateralView-Importantnote" w:history="1">
        <w:r w:rsidRPr="0072455C">
          <w:rPr>
            <w:rFonts w:ascii="Helvetica" w:eastAsia="宋体" w:hAnsi="Helvetica" w:cs="Helvetica"/>
            <w:color w:val="003366"/>
            <w:kern w:val="0"/>
            <w:sz w:val="20"/>
            <w:u w:val="single"/>
          </w:rPr>
          <w:t>Important note</w:t>
        </w:r>
      </w:hyperlink>
    </w:p>
    <w:p w:rsidR="0072455C" w:rsidRPr="0072455C" w:rsidRDefault="0072455C" w:rsidP="00E528CF">
      <w:pPr>
        <w:widowControl/>
        <w:numPr>
          <w:ilvl w:val="0"/>
          <w:numId w:val="51"/>
        </w:numPr>
        <w:spacing w:line="260" w:lineRule="atLeast"/>
        <w:jc w:val="left"/>
        <w:rPr>
          <w:rFonts w:ascii="Helvetica" w:eastAsia="宋体" w:hAnsi="Helvetica" w:cs="Helvetica"/>
          <w:color w:val="000000"/>
          <w:kern w:val="0"/>
          <w:sz w:val="20"/>
          <w:szCs w:val="20"/>
          <w:shd w:val="clear" w:color="auto" w:fill="FFFFFF"/>
        </w:rPr>
      </w:pPr>
      <w:hyperlink r:id="rId194" w:anchor="LanguageManualLateralView-Example" w:history="1">
        <w:r w:rsidRPr="0072455C">
          <w:rPr>
            <w:rFonts w:ascii="Helvetica" w:eastAsia="宋体" w:hAnsi="Helvetica" w:cs="Helvetica"/>
            <w:color w:val="003366"/>
            <w:kern w:val="0"/>
            <w:sz w:val="20"/>
            <w:u w:val="single"/>
          </w:rPr>
          <w:t>Example</w:t>
        </w:r>
      </w:hyperlink>
    </w:p>
    <w:p w:rsidR="0072455C" w:rsidRPr="0072455C" w:rsidRDefault="0072455C" w:rsidP="00E528CF">
      <w:pPr>
        <w:widowControl/>
        <w:numPr>
          <w:ilvl w:val="0"/>
          <w:numId w:val="51"/>
        </w:numPr>
        <w:spacing w:line="260" w:lineRule="atLeast"/>
        <w:jc w:val="left"/>
        <w:rPr>
          <w:rFonts w:ascii="Helvetica" w:eastAsia="宋体" w:hAnsi="Helvetica" w:cs="Helvetica"/>
          <w:color w:val="000000"/>
          <w:kern w:val="0"/>
          <w:sz w:val="20"/>
          <w:szCs w:val="20"/>
          <w:shd w:val="clear" w:color="auto" w:fill="FFFFFF"/>
        </w:rPr>
      </w:pPr>
      <w:hyperlink r:id="rId195" w:anchor="LanguageManualLateralView-MultipleLateralViews" w:history="1">
        <w:r w:rsidRPr="0072455C">
          <w:rPr>
            <w:rFonts w:ascii="Helvetica" w:eastAsia="宋体" w:hAnsi="Helvetica" w:cs="Helvetica"/>
            <w:color w:val="003366"/>
            <w:kern w:val="0"/>
            <w:sz w:val="20"/>
            <w:u w:val="single"/>
          </w:rPr>
          <w:t>Multiple Lateral Views</w:t>
        </w:r>
      </w:hyperlink>
    </w:p>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10" w:name="LanguageManualLateralView-LateralViewSyn"/>
      <w:bookmarkEnd w:id="110"/>
      <w:r w:rsidRPr="0072455C">
        <w:rPr>
          <w:rFonts w:ascii="Helvetica" w:eastAsia="宋体" w:hAnsi="Helvetica" w:cs="Helvetica"/>
          <w:b/>
          <w:bCs/>
          <w:color w:val="003366"/>
          <w:kern w:val="0"/>
          <w:sz w:val="36"/>
          <w:szCs w:val="36"/>
          <w:shd w:val="clear" w:color="auto" w:fill="FFFFFF"/>
        </w:rPr>
        <w:t>Lateral View Syntax</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72455C">
        <w:rPr>
          <w:rFonts w:ascii="Courier New" w:eastAsia="宋体" w:hAnsi="Courier New" w:cs="Courier New"/>
          <w:color w:val="000000"/>
          <w:kern w:val="0"/>
          <w:sz w:val="24"/>
          <w:szCs w:val="24"/>
          <w:shd w:val="clear" w:color="auto" w:fill="FFFFFF"/>
        </w:rPr>
        <w:t>lateralView</w:t>
      </w:r>
      <w:proofErr w:type="gramEnd"/>
      <w:r w:rsidRPr="0072455C">
        <w:rPr>
          <w:rFonts w:ascii="Courier New" w:eastAsia="宋体" w:hAnsi="Courier New" w:cs="Courier New"/>
          <w:color w:val="000000"/>
          <w:kern w:val="0"/>
          <w:sz w:val="24"/>
          <w:szCs w:val="24"/>
          <w:shd w:val="clear" w:color="auto" w:fill="FFFFFF"/>
        </w:rPr>
        <w:t>: LATERAL VIEW udtf(expression) tableAlias AS columnAlias (',' columnAlias)*</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72455C">
        <w:rPr>
          <w:rFonts w:ascii="Courier New" w:eastAsia="宋体" w:hAnsi="Courier New" w:cs="Courier New"/>
          <w:color w:val="000000"/>
          <w:kern w:val="0"/>
          <w:sz w:val="24"/>
          <w:szCs w:val="24"/>
          <w:shd w:val="clear" w:color="auto" w:fill="FFFFFF"/>
        </w:rPr>
        <w:t>fromClause</w:t>
      </w:r>
      <w:proofErr w:type="gramEnd"/>
      <w:r w:rsidRPr="0072455C">
        <w:rPr>
          <w:rFonts w:ascii="Courier New" w:eastAsia="宋体" w:hAnsi="Courier New" w:cs="Courier New"/>
          <w:color w:val="000000"/>
          <w:kern w:val="0"/>
          <w:sz w:val="24"/>
          <w:szCs w:val="24"/>
          <w:shd w:val="clear" w:color="auto" w:fill="FFFFFF"/>
        </w:rPr>
        <w:t>: FROM baseTable (lateralView)*</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11" w:name="LanguageManualLateralView-Description"/>
      <w:bookmarkEnd w:id="111"/>
      <w:r w:rsidRPr="0072455C">
        <w:rPr>
          <w:rFonts w:ascii="Helvetica" w:eastAsia="宋体" w:hAnsi="Helvetica" w:cs="Helvetica"/>
          <w:b/>
          <w:bCs/>
          <w:color w:val="003366"/>
          <w:kern w:val="0"/>
          <w:sz w:val="36"/>
          <w:szCs w:val="36"/>
          <w:shd w:val="clear" w:color="auto" w:fill="FFFFFF"/>
        </w:rPr>
        <w:t>Description</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 xml:space="preserve">Lateral view is used in conjunction with user-defined table generating functions such as </w:t>
      </w:r>
      <w:proofErr w:type="gramStart"/>
      <w:r w:rsidRPr="0072455C">
        <w:rPr>
          <w:rFonts w:ascii="Helvetica" w:eastAsia="宋体" w:hAnsi="Helvetica" w:cs="Helvetica"/>
          <w:color w:val="000000"/>
          <w:kern w:val="0"/>
          <w:sz w:val="20"/>
          <w:szCs w:val="20"/>
          <w:shd w:val="clear" w:color="auto" w:fill="FFFFFF"/>
        </w:rPr>
        <w:t>explode(</w:t>
      </w:r>
      <w:proofErr w:type="gramEnd"/>
      <w:r w:rsidRPr="0072455C">
        <w:rPr>
          <w:rFonts w:ascii="Helvetica" w:eastAsia="宋体" w:hAnsi="Helvetica" w:cs="Helvetica"/>
          <w:color w:val="000000"/>
          <w:kern w:val="0"/>
          <w:sz w:val="20"/>
          <w:szCs w:val="20"/>
          <w:shd w:val="clear" w:color="auto" w:fill="FFFFFF"/>
        </w:rPr>
        <w:t>). As mentioned in</w:t>
      </w:r>
      <w:r w:rsidRPr="0072455C">
        <w:rPr>
          <w:rFonts w:ascii="Helvetica" w:eastAsia="宋体" w:hAnsi="Helvetica" w:cs="Helvetica"/>
          <w:color w:val="000000"/>
          <w:kern w:val="0"/>
          <w:sz w:val="20"/>
        </w:rPr>
        <w:t> </w:t>
      </w:r>
      <w:hyperlink r:id="rId196" w:anchor="LanguageManualUDF-BuiltinTableGeneratingFunctions%28UDTF%29" w:history="1">
        <w:r w:rsidRPr="0072455C">
          <w:rPr>
            <w:rFonts w:ascii="Helvetica" w:eastAsia="宋体" w:hAnsi="Helvetica" w:cs="Helvetica"/>
            <w:color w:val="003366"/>
            <w:kern w:val="0"/>
            <w:sz w:val="20"/>
            <w:u w:val="single"/>
          </w:rPr>
          <w:t>Built-in Table-Generating Functions</w:t>
        </w:r>
      </w:hyperlink>
      <w:r w:rsidRPr="0072455C">
        <w:rPr>
          <w:rFonts w:ascii="Helvetica" w:eastAsia="宋体" w:hAnsi="Helvetica" w:cs="Helvetica"/>
          <w:color w:val="000000"/>
          <w:kern w:val="0"/>
          <w:sz w:val="20"/>
          <w:szCs w:val="20"/>
          <w:shd w:val="clear" w:color="auto" w:fill="FFFFFF"/>
        </w:rPr>
        <w:t>, a UDTF generates one or more output rows for each input row. A lateral view first applies the UDTF to each row of base table and then joins resulting output rows to the input rows to form a virtual table having the supplied table alias.</w:t>
      </w:r>
    </w:p>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12" w:name="LanguageManualLateralView-Importantnote"/>
      <w:bookmarkEnd w:id="112"/>
      <w:r w:rsidRPr="0072455C">
        <w:rPr>
          <w:rFonts w:ascii="Helvetica" w:eastAsia="宋体" w:hAnsi="Helvetica" w:cs="Helvetica"/>
          <w:b/>
          <w:bCs/>
          <w:color w:val="003366"/>
          <w:kern w:val="0"/>
          <w:sz w:val="36"/>
          <w:szCs w:val="36"/>
          <w:shd w:val="clear" w:color="auto" w:fill="FFFFFF"/>
        </w:rPr>
        <w:t>Important note</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Currently, lateral view does not support the predicate push-down optimization. If you use a WHERE clause, your query may not compile. Look for the fix to come out at</w:t>
      </w:r>
      <w:r w:rsidRPr="0072455C">
        <w:rPr>
          <w:rFonts w:ascii="Helvetica" w:eastAsia="宋体" w:hAnsi="Helvetica" w:cs="Helvetica"/>
          <w:color w:val="000000"/>
          <w:kern w:val="0"/>
          <w:sz w:val="20"/>
        </w:rPr>
        <w:t> </w:t>
      </w:r>
      <w:hyperlink r:id="rId197" w:history="1">
        <w:r w:rsidRPr="0072455C">
          <w:rPr>
            <w:rFonts w:ascii="Helvetica" w:eastAsia="宋体" w:hAnsi="Helvetica" w:cs="Helvetica"/>
            <w:color w:val="003366"/>
            <w:kern w:val="0"/>
            <w:sz w:val="20"/>
            <w:u w:val="single"/>
          </w:rPr>
          <w:t>https://issues.apache.org/jira/browse/HIVE-1056</w:t>
        </w:r>
      </w:hyperlink>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Until then, try adding</w:t>
      </w:r>
      <w:r w:rsidRPr="0072455C">
        <w:rPr>
          <w:rFonts w:ascii="Helvetica" w:eastAsia="宋体" w:hAnsi="Helvetica" w:cs="Helvetica"/>
          <w:color w:val="000000"/>
          <w:kern w:val="0"/>
          <w:sz w:val="20"/>
        </w:rPr>
        <w:t> </w:t>
      </w:r>
      <w:r w:rsidRPr="0072455C">
        <w:rPr>
          <w:rFonts w:ascii="宋体" w:eastAsia="宋体" w:hAnsi="宋体" w:cs="宋体"/>
          <w:color w:val="000000"/>
          <w:kern w:val="0"/>
          <w:sz w:val="24"/>
        </w:rPr>
        <w:t>set hive.optimize.ppd=false;</w:t>
      </w:r>
      <w:r w:rsidRPr="0072455C">
        <w:rPr>
          <w:rFonts w:ascii="Helvetica" w:eastAsia="宋体" w:hAnsi="Helvetica" w:cs="Helvetica"/>
          <w:color w:val="000000"/>
          <w:kern w:val="0"/>
          <w:sz w:val="20"/>
        </w:rPr>
        <w:t> </w:t>
      </w:r>
      <w:r w:rsidRPr="0072455C">
        <w:rPr>
          <w:rFonts w:ascii="Helvetica" w:eastAsia="宋体" w:hAnsi="Helvetica" w:cs="Helvetica"/>
          <w:color w:val="000000"/>
          <w:kern w:val="0"/>
          <w:sz w:val="20"/>
          <w:szCs w:val="20"/>
          <w:shd w:val="clear" w:color="auto" w:fill="FFFFFF"/>
        </w:rPr>
        <w:t>before your query.</w:t>
      </w:r>
    </w:p>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13" w:name="LanguageManualLateralView-Example"/>
      <w:bookmarkEnd w:id="113"/>
      <w:r w:rsidRPr="0072455C">
        <w:rPr>
          <w:rFonts w:ascii="Helvetica" w:eastAsia="宋体" w:hAnsi="Helvetica" w:cs="Helvetica"/>
          <w:b/>
          <w:bCs/>
          <w:color w:val="003366"/>
          <w:kern w:val="0"/>
          <w:sz w:val="36"/>
          <w:szCs w:val="36"/>
          <w:shd w:val="clear" w:color="auto" w:fill="FFFFFF"/>
        </w:rPr>
        <w:t>Example</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Consider the following base table named pageAds. It has two columns: pageid (name of the page) and adid_list (an array of ads appearing on the page):</w:t>
      </w:r>
    </w:p>
    <w:tbl>
      <w:tblPr>
        <w:tblW w:w="0" w:type="auto"/>
        <w:tblCellMar>
          <w:left w:w="0" w:type="dxa"/>
          <w:right w:w="0" w:type="dxa"/>
        </w:tblCellMar>
        <w:tblLook w:val="04A0"/>
      </w:tblPr>
      <w:tblGrid>
        <w:gridCol w:w="1508"/>
        <w:gridCol w:w="2108"/>
      </w:tblGrid>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string pageid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Array&lt;int&gt; adid_list</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"front_page"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 2, 3]</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lastRenderedPageBreak/>
              <w:t>"contact_page"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[3, 4, 5]</w:t>
            </w:r>
          </w:p>
        </w:tc>
      </w:tr>
    </w:tbl>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and</w:t>
      </w:r>
      <w:proofErr w:type="gramEnd"/>
      <w:r w:rsidRPr="0072455C">
        <w:rPr>
          <w:rFonts w:ascii="Helvetica" w:eastAsia="宋体" w:hAnsi="Helvetica" w:cs="Helvetica"/>
          <w:color w:val="000000"/>
          <w:kern w:val="0"/>
          <w:sz w:val="20"/>
          <w:szCs w:val="20"/>
          <w:shd w:val="clear" w:color="auto" w:fill="FFFFFF"/>
        </w:rPr>
        <w:t xml:space="preserve"> the user would like to count the total number of times an ad appears across all pages.</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A lateral view with</w:t>
      </w:r>
      <w:r w:rsidRPr="0072455C">
        <w:rPr>
          <w:rFonts w:ascii="Helvetica" w:eastAsia="宋体" w:hAnsi="Helvetica" w:cs="Helvetica"/>
          <w:color w:val="000000"/>
          <w:kern w:val="0"/>
          <w:sz w:val="20"/>
        </w:rPr>
        <w:t> </w:t>
      </w:r>
      <w:hyperlink r:id="rId198" w:anchor="LanguageManualUDF-explode" w:history="1">
        <w:proofErr w:type="gramStart"/>
        <w:r w:rsidRPr="0072455C">
          <w:rPr>
            <w:rFonts w:ascii="Helvetica" w:eastAsia="宋体" w:hAnsi="Helvetica" w:cs="Helvetica"/>
            <w:color w:val="003366"/>
            <w:kern w:val="0"/>
            <w:sz w:val="20"/>
            <w:u w:val="single"/>
          </w:rPr>
          <w:t>explode(</w:t>
        </w:r>
        <w:proofErr w:type="gramEnd"/>
        <w:r w:rsidRPr="0072455C">
          <w:rPr>
            <w:rFonts w:ascii="Helvetica" w:eastAsia="宋体" w:hAnsi="Helvetica" w:cs="Helvetica"/>
            <w:color w:val="003366"/>
            <w:kern w:val="0"/>
            <w:sz w:val="20"/>
            <w:u w:val="single"/>
          </w:rPr>
          <w:t>)</w:t>
        </w:r>
      </w:hyperlink>
      <w:r w:rsidRPr="0072455C">
        <w:rPr>
          <w:rFonts w:ascii="Helvetica" w:eastAsia="宋体" w:hAnsi="Helvetica" w:cs="Helvetica"/>
          <w:color w:val="000000"/>
          <w:kern w:val="0"/>
          <w:sz w:val="20"/>
        </w:rPr>
        <w:t> </w:t>
      </w:r>
      <w:r w:rsidRPr="0072455C">
        <w:rPr>
          <w:rFonts w:ascii="Helvetica" w:eastAsia="宋体" w:hAnsi="Helvetica" w:cs="Helvetica"/>
          <w:color w:val="000000"/>
          <w:kern w:val="0"/>
          <w:sz w:val="20"/>
          <w:szCs w:val="20"/>
          <w:shd w:val="clear" w:color="auto" w:fill="FFFFFF"/>
        </w:rPr>
        <w:t>can be used to convert adid_list into separate rows using the query:</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SELECT pageid, adid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ab/>
        <w:t xml:space="preserve">FROM pageAds LATERAL VIEW </w:t>
      </w:r>
      <w:proofErr w:type="gramStart"/>
      <w:r w:rsidRPr="0072455C">
        <w:rPr>
          <w:rFonts w:ascii="Courier New" w:eastAsia="宋体" w:hAnsi="Courier New" w:cs="Courier New"/>
          <w:color w:val="000000"/>
          <w:kern w:val="0"/>
          <w:sz w:val="24"/>
          <w:szCs w:val="24"/>
          <w:shd w:val="clear" w:color="auto" w:fill="FFFFFF"/>
        </w:rPr>
        <w:t>explode(</w:t>
      </w:r>
      <w:proofErr w:type="gramEnd"/>
      <w:r w:rsidRPr="0072455C">
        <w:rPr>
          <w:rFonts w:ascii="Courier New" w:eastAsia="宋体" w:hAnsi="Courier New" w:cs="Courier New"/>
          <w:color w:val="000000"/>
          <w:kern w:val="0"/>
          <w:sz w:val="24"/>
          <w:szCs w:val="24"/>
          <w:shd w:val="clear" w:color="auto" w:fill="FFFFFF"/>
        </w:rPr>
        <w:t>adid_list) adTable AS adid;</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resulting output will be</w:t>
      </w:r>
    </w:p>
    <w:tbl>
      <w:tblPr>
        <w:tblW w:w="0" w:type="auto"/>
        <w:tblCellMar>
          <w:left w:w="0" w:type="dxa"/>
          <w:right w:w="0" w:type="dxa"/>
        </w:tblCellMar>
        <w:tblLook w:val="04A0"/>
      </w:tblPr>
      <w:tblGrid>
        <w:gridCol w:w="1508"/>
        <w:gridCol w:w="908"/>
      </w:tblGrid>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string pageid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int adid</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"front_page"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"front_page"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2</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"front_page"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3</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"contact_page"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3</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"contact_page"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4</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"contact_page"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5</w:t>
            </w:r>
          </w:p>
        </w:tc>
      </w:tr>
    </w:tbl>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Then in order to count the number of times a particular ad appears, count/group by can be used:</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SELECT adid, </w:t>
      </w:r>
      <w:proofErr w:type="gramStart"/>
      <w:r w:rsidRPr="0072455C">
        <w:rPr>
          <w:rFonts w:ascii="Courier New" w:eastAsia="宋体" w:hAnsi="Courier New" w:cs="Courier New"/>
          <w:color w:val="000000"/>
          <w:kern w:val="0"/>
          <w:sz w:val="24"/>
          <w:szCs w:val="24"/>
          <w:shd w:val="clear" w:color="auto" w:fill="FFFFFF"/>
        </w:rPr>
        <w:t>count(</w:t>
      </w:r>
      <w:proofErr w:type="gramEnd"/>
      <w:r w:rsidRPr="0072455C">
        <w:rPr>
          <w:rFonts w:ascii="Courier New" w:eastAsia="宋体" w:hAnsi="Courier New" w:cs="Courier New"/>
          <w:color w:val="000000"/>
          <w:kern w:val="0"/>
          <w:sz w:val="24"/>
          <w:szCs w:val="24"/>
          <w:shd w:val="clear" w:color="auto" w:fill="FFFFFF"/>
        </w:rPr>
        <w:t xml:space="preserve">1)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ab/>
        <w:t xml:space="preserve">FROM pageAds LATERAL VIEW </w:t>
      </w:r>
      <w:proofErr w:type="gramStart"/>
      <w:r w:rsidRPr="0072455C">
        <w:rPr>
          <w:rFonts w:ascii="Courier New" w:eastAsia="宋体" w:hAnsi="Courier New" w:cs="Courier New"/>
          <w:color w:val="000000"/>
          <w:kern w:val="0"/>
          <w:sz w:val="24"/>
          <w:szCs w:val="24"/>
          <w:shd w:val="clear" w:color="auto" w:fill="FFFFFF"/>
        </w:rPr>
        <w:t>explode(</w:t>
      </w:r>
      <w:proofErr w:type="gramEnd"/>
      <w:r w:rsidRPr="0072455C">
        <w:rPr>
          <w:rFonts w:ascii="Courier New" w:eastAsia="宋体" w:hAnsi="Courier New" w:cs="Courier New"/>
          <w:color w:val="000000"/>
          <w:kern w:val="0"/>
          <w:sz w:val="24"/>
          <w:szCs w:val="24"/>
          <w:shd w:val="clear" w:color="auto" w:fill="FFFFFF"/>
        </w:rPr>
        <w:t>adid_list) adTable AS adid</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GROUP BY adid;</w:t>
      </w:r>
    </w:p>
    <w:tbl>
      <w:tblPr>
        <w:tblW w:w="0" w:type="auto"/>
        <w:tblCellMar>
          <w:left w:w="0" w:type="dxa"/>
          <w:right w:w="0" w:type="dxa"/>
        </w:tblCellMar>
        <w:tblLook w:val="04A0"/>
      </w:tblPr>
      <w:tblGrid>
        <w:gridCol w:w="908"/>
        <w:gridCol w:w="908"/>
      </w:tblGrid>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int adid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count(1)</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2</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3</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2</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4</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5</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w:t>
            </w:r>
          </w:p>
        </w:tc>
      </w:tr>
    </w:tbl>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14" w:name="LanguageManualLateralView-MultipleLatera"/>
      <w:bookmarkEnd w:id="114"/>
      <w:r w:rsidRPr="0072455C">
        <w:rPr>
          <w:rFonts w:ascii="Helvetica" w:eastAsia="宋体" w:hAnsi="Helvetica" w:cs="Helvetica"/>
          <w:b/>
          <w:bCs/>
          <w:color w:val="003366"/>
          <w:kern w:val="0"/>
          <w:sz w:val="36"/>
          <w:szCs w:val="36"/>
          <w:shd w:val="clear" w:color="auto" w:fill="FFFFFF"/>
        </w:rPr>
        <w:t>Multiple Lateral Views</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lastRenderedPageBreak/>
        <w:t>A FROM clause can have multiple LATERAL VIEW clauses. Subsequent LATERAL VIEWS can reference columns from any of the tables appearing to the left of the LATERAL VIEW.</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For example, the following could be a valid query:</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SELECT * FROM exampleTable</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ab/>
        <w:t xml:space="preserve">LATERAL VIEW </w:t>
      </w:r>
      <w:proofErr w:type="gramStart"/>
      <w:r w:rsidRPr="0072455C">
        <w:rPr>
          <w:rFonts w:ascii="Courier New" w:eastAsia="宋体" w:hAnsi="Courier New" w:cs="Courier New"/>
          <w:color w:val="000000"/>
          <w:kern w:val="0"/>
          <w:sz w:val="24"/>
          <w:szCs w:val="24"/>
          <w:shd w:val="clear" w:color="auto" w:fill="FFFFFF"/>
        </w:rPr>
        <w:t>explode(</w:t>
      </w:r>
      <w:proofErr w:type="gramEnd"/>
      <w:r w:rsidRPr="0072455C">
        <w:rPr>
          <w:rFonts w:ascii="Courier New" w:eastAsia="宋体" w:hAnsi="Courier New" w:cs="Courier New"/>
          <w:color w:val="000000"/>
          <w:kern w:val="0"/>
          <w:sz w:val="24"/>
          <w:szCs w:val="24"/>
          <w:shd w:val="clear" w:color="auto" w:fill="FFFFFF"/>
        </w:rPr>
        <w:t>col1) myTable1 AS myCol1</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ab/>
        <w:t xml:space="preserve">LATERAL VIEW </w:t>
      </w:r>
      <w:proofErr w:type="gramStart"/>
      <w:r w:rsidRPr="0072455C">
        <w:rPr>
          <w:rFonts w:ascii="Courier New" w:eastAsia="宋体" w:hAnsi="Courier New" w:cs="Courier New"/>
          <w:color w:val="000000"/>
          <w:kern w:val="0"/>
          <w:sz w:val="24"/>
          <w:szCs w:val="24"/>
          <w:shd w:val="clear" w:color="auto" w:fill="FFFFFF"/>
        </w:rPr>
        <w:t>explode(</w:t>
      </w:r>
      <w:proofErr w:type="gramEnd"/>
      <w:r w:rsidRPr="0072455C">
        <w:rPr>
          <w:rFonts w:ascii="Courier New" w:eastAsia="宋体" w:hAnsi="Courier New" w:cs="Courier New"/>
          <w:color w:val="000000"/>
          <w:kern w:val="0"/>
          <w:sz w:val="24"/>
          <w:szCs w:val="24"/>
          <w:shd w:val="clear" w:color="auto" w:fill="FFFFFF"/>
        </w:rPr>
        <w:t>myCol1) myTable2 AS myCol2;</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LATERAL VIEW clauses are applied in the order that they appear. For example with the following base table:</w:t>
      </w:r>
    </w:p>
    <w:tbl>
      <w:tblPr>
        <w:tblW w:w="0" w:type="auto"/>
        <w:tblCellMar>
          <w:left w:w="0" w:type="dxa"/>
          <w:right w:w="0" w:type="dxa"/>
        </w:tblCellMar>
        <w:tblLook w:val="04A0"/>
      </w:tblPr>
      <w:tblGrid>
        <w:gridCol w:w="1608"/>
        <w:gridCol w:w="1908"/>
      </w:tblGrid>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Array&lt;int&gt; col1</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Array&lt;string&gt; col2</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 2]</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[a", "b", "c"]</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[3, 4]</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[d", "e", "f"]</w:t>
            </w:r>
          </w:p>
        </w:tc>
      </w:tr>
    </w:tbl>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query:</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SELECT myCol1, col2 FROM baseTable</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ab/>
        <w:t xml:space="preserve">LATERAL VIEW </w:t>
      </w:r>
      <w:proofErr w:type="gramStart"/>
      <w:r w:rsidRPr="0072455C">
        <w:rPr>
          <w:rFonts w:ascii="Courier New" w:eastAsia="宋体" w:hAnsi="Courier New" w:cs="Courier New"/>
          <w:color w:val="000000"/>
          <w:kern w:val="0"/>
          <w:sz w:val="24"/>
          <w:szCs w:val="24"/>
          <w:shd w:val="clear" w:color="auto" w:fill="FFFFFF"/>
        </w:rPr>
        <w:t>explode(</w:t>
      </w:r>
      <w:proofErr w:type="gramEnd"/>
      <w:r w:rsidRPr="0072455C">
        <w:rPr>
          <w:rFonts w:ascii="Courier New" w:eastAsia="宋体" w:hAnsi="Courier New" w:cs="Courier New"/>
          <w:color w:val="000000"/>
          <w:kern w:val="0"/>
          <w:sz w:val="24"/>
          <w:szCs w:val="24"/>
          <w:shd w:val="clear" w:color="auto" w:fill="FFFFFF"/>
        </w:rPr>
        <w:t>col1) myTable1 AS myCol1;</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Will produce:</w:t>
      </w:r>
    </w:p>
    <w:tbl>
      <w:tblPr>
        <w:tblW w:w="0" w:type="auto"/>
        <w:tblCellMar>
          <w:left w:w="0" w:type="dxa"/>
          <w:right w:w="0" w:type="dxa"/>
        </w:tblCellMar>
        <w:tblLook w:val="04A0"/>
      </w:tblPr>
      <w:tblGrid>
        <w:gridCol w:w="1108"/>
        <w:gridCol w:w="1908"/>
      </w:tblGrid>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int mycol1</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Array&lt;string&gt; col2</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[a", "b", "c"]</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2</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[a", "b", "c"]</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3</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[d", "e", "f"]</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4</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[d", "e", "f"]</w:t>
            </w:r>
          </w:p>
        </w:tc>
      </w:tr>
    </w:tbl>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A query that adds an additional LATERAL VIEW:</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SELECT myCol1, myCol2 FROM baseTable</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ab/>
        <w:t xml:space="preserve">LATERAL VIEW </w:t>
      </w:r>
      <w:proofErr w:type="gramStart"/>
      <w:r w:rsidRPr="0072455C">
        <w:rPr>
          <w:rFonts w:ascii="Courier New" w:eastAsia="宋体" w:hAnsi="Courier New" w:cs="Courier New"/>
          <w:color w:val="000000"/>
          <w:kern w:val="0"/>
          <w:sz w:val="24"/>
          <w:szCs w:val="24"/>
          <w:shd w:val="clear" w:color="auto" w:fill="FFFFFF"/>
        </w:rPr>
        <w:t>explode(</w:t>
      </w:r>
      <w:proofErr w:type="gramEnd"/>
      <w:r w:rsidRPr="0072455C">
        <w:rPr>
          <w:rFonts w:ascii="Courier New" w:eastAsia="宋体" w:hAnsi="Courier New" w:cs="Courier New"/>
          <w:color w:val="000000"/>
          <w:kern w:val="0"/>
          <w:sz w:val="24"/>
          <w:szCs w:val="24"/>
          <w:shd w:val="clear" w:color="auto" w:fill="FFFFFF"/>
        </w:rPr>
        <w:t>col1) myTable1 AS myCol1</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ab/>
        <w:t xml:space="preserve">LATERAL VIEW </w:t>
      </w:r>
      <w:proofErr w:type="gramStart"/>
      <w:r w:rsidRPr="0072455C">
        <w:rPr>
          <w:rFonts w:ascii="Courier New" w:eastAsia="宋体" w:hAnsi="Courier New" w:cs="Courier New"/>
          <w:color w:val="000000"/>
          <w:kern w:val="0"/>
          <w:sz w:val="24"/>
          <w:szCs w:val="24"/>
          <w:shd w:val="clear" w:color="auto" w:fill="FFFFFF"/>
        </w:rPr>
        <w:t>explode(</w:t>
      </w:r>
      <w:proofErr w:type="gramEnd"/>
      <w:r w:rsidRPr="0072455C">
        <w:rPr>
          <w:rFonts w:ascii="Courier New" w:eastAsia="宋体" w:hAnsi="Courier New" w:cs="Courier New"/>
          <w:color w:val="000000"/>
          <w:kern w:val="0"/>
          <w:sz w:val="24"/>
          <w:szCs w:val="24"/>
          <w:shd w:val="clear" w:color="auto" w:fill="FFFFFF"/>
        </w:rPr>
        <w:t>col2) myTable2 AS myCol2;</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Will produce:</w:t>
      </w:r>
    </w:p>
    <w:tbl>
      <w:tblPr>
        <w:tblW w:w="0" w:type="auto"/>
        <w:tblCellMar>
          <w:left w:w="0" w:type="dxa"/>
          <w:right w:w="0" w:type="dxa"/>
        </w:tblCellMar>
        <w:tblLook w:val="04A0"/>
      </w:tblPr>
      <w:tblGrid>
        <w:gridCol w:w="1108"/>
        <w:gridCol w:w="1408"/>
      </w:tblGrid>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int myCol1</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string myCol2</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"a"</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"b"</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1</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"c"</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2</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"a"</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lastRenderedPageBreak/>
              <w:t>2</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"b"</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2</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"c"</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3</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"d"</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3</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"e"</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3</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"f"</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4</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"d"</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4</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"e"</w:t>
            </w:r>
          </w:p>
        </w:tc>
      </w:tr>
      <w:tr w:rsidR="0072455C" w:rsidRPr="0072455C" w:rsidTr="0072455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4</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72455C" w:rsidRPr="0072455C" w:rsidRDefault="0072455C" w:rsidP="0072455C">
            <w:pPr>
              <w:widowControl/>
              <w:spacing w:before="54" w:after="54" w:line="260" w:lineRule="atLeast"/>
              <w:jc w:val="left"/>
              <w:rPr>
                <w:rFonts w:ascii="宋体" w:eastAsia="宋体" w:hAnsi="宋体" w:cs="宋体"/>
                <w:color w:val="000000"/>
                <w:kern w:val="0"/>
                <w:sz w:val="20"/>
                <w:szCs w:val="20"/>
              </w:rPr>
            </w:pPr>
            <w:r w:rsidRPr="0072455C">
              <w:rPr>
                <w:rFonts w:ascii="宋体" w:eastAsia="宋体" w:hAnsi="宋体" w:cs="宋体"/>
                <w:color w:val="000000"/>
                <w:kern w:val="0"/>
                <w:sz w:val="20"/>
                <w:szCs w:val="20"/>
              </w:rPr>
              <w:t>"f"</w:t>
            </w:r>
          </w:p>
        </w:tc>
      </w:tr>
    </w:tbl>
    <w:p w:rsidR="0072455C" w:rsidRDefault="0072455C" w:rsidP="0072455C">
      <w:pPr>
        <w:widowControl/>
        <w:pBdr>
          <w:bottom w:val="single" w:sz="6" w:space="1" w:color="auto"/>
        </w:pBdr>
        <w:jc w:val="center"/>
        <w:rPr>
          <w:rFonts w:ascii="Arial" w:eastAsia="宋体" w:hAnsi="Arial" w:cs="Arial"/>
          <w:kern w:val="0"/>
          <w:sz w:val="16"/>
          <w:szCs w:val="16"/>
        </w:rPr>
      </w:pPr>
    </w:p>
    <w:p w:rsidR="0072455C" w:rsidRDefault="0072455C">
      <w:pPr>
        <w:widowControl/>
        <w:jc w:val="left"/>
        <w:rPr>
          <w:rFonts w:ascii="Arial" w:eastAsia="宋体" w:hAnsi="Arial" w:cs="Arial"/>
          <w:kern w:val="0"/>
          <w:sz w:val="16"/>
          <w:szCs w:val="16"/>
        </w:rPr>
      </w:pPr>
      <w:r>
        <w:rPr>
          <w:rFonts w:ascii="Arial" w:eastAsia="宋体" w:hAnsi="Arial" w:cs="Arial"/>
          <w:kern w:val="0"/>
          <w:sz w:val="16"/>
          <w:szCs w:val="16"/>
        </w:rPr>
        <w:br w:type="page"/>
      </w:r>
    </w:p>
    <w:p w:rsidR="0072455C" w:rsidRPr="0072455C" w:rsidRDefault="0072455C" w:rsidP="0072455C">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199" w:history="1">
        <w:r w:rsidRPr="0072455C">
          <w:rPr>
            <w:rFonts w:ascii="Helvetica" w:eastAsia="宋体" w:hAnsi="Helvetica" w:cs="Helvetica"/>
            <w:b/>
            <w:bCs/>
            <w:color w:val="003366"/>
            <w:kern w:val="36"/>
            <w:sz w:val="36"/>
          </w:rPr>
          <w:t>LanguageManual Union</w:t>
        </w:r>
      </w:hyperlink>
    </w:p>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15" w:name="LanguageManualUnion-UnionSyntax"/>
      <w:bookmarkEnd w:id="115"/>
      <w:r w:rsidRPr="0072455C">
        <w:rPr>
          <w:rFonts w:ascii="Helvetica" w:eastAsia="宋体" w:hAnsi="Helvetica" w:cs="Helvetica"/>
          <w:b/>
          <w:bCs/>
          <w:color w:val="003366"/>
          <w:kern w:val="0"/>
          <w:sz w:val="36"/>
          <w:szCs w:val="36"/>
          <w:shd w:val="clear" w:color="auto" w:fill="FFFFFF"/>
        </w:rPr>
        <w:t>Union Syntax</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72455C">
        <w:rPr>
          <w:rFonts w:ascii="Courier New" w:eastAsia="宋体" w:hAnsi="Courier New" w:cs="Courier New"/>
          <w:color w:val="000000"/>
          <w:kern w:val="0"/>
          <w:sz w:val="24"/>
          <w:szCs w:val="24"/>
          <w:shd w:val="clear" w:color="auto" w:fill="FFFFFF"/>
        </w:rPr>
        <w:t>select_statement</w:t>
      </w:r>
      <w:proofErr w:type="gramEnd"/>
      <w:r w:rsidRPr="0072455C">
        <w:rPr>
          <w:rFonts w:ascii="Courier New" w:eastAsia="宋体" w:hAnsi="Courier New" w:cs="Courier New"/>
          <w:color w:val="000000"/>
          <w:kern w:val="0"/>
          <w:sz w:val="24"/>
          <w:szCs w:val="24"/>
          <w:shd w:val="clear" w:color="auto" w:fill="FFFFFF"/>
        </w:rPr>
        <w:t xml:space="preserve"> UNION ALL select_statement UNION ALL select_statement ...</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UNION is used to combine the result from multiple SELECT statements into a single result set. We currently only support UNION ALL (bag union) i.e. duplicates are not eliminated. The number and names of columns returned by each select_statement has to be the same. Otherwise, a schema error is thrown.</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If some additional processing has to be done on the result of the UNION, the entire statement expression can be embedded in a FROM clause like below:</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SELECT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FROM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select_statement</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UNION ALL</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select_statement</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unionResult</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For example, if we suppose there are two different tables that track which user has published a video and which user has published a comment, the following query joins the results of a union all with the user table to create a single annotated stream for all the video publishing and comment publishing events:</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u.id, actions.date</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av.uid AS uid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action_video av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WHERE av.date = '2008-06-03'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UNION ALL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ac.uid AS uid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action_comment ac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WHERE ac.date = '2008-06-03'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 actions JOIN users u ON (u.id = actions.uid) </w:t>
      </w:r>
    </w:p>
    <w:p w:rsidR="0072455C" w:rsidRDefault="0072455C">
      <w:pPr>
        <w:widowControl/>
        <w:jc w:val="left"/>
        <w:rPr>
          <w:rFonts w:ascii="Arial" w:eastAsia="宋体" w:hAnsi="Arial" w:cs="Arial"/>
          <w:kern w:val="0"/>
          <w:sz w:val="16"/>
          <w:szCs w:val="16"/>
        </w:rPr>
      </w:pPr>
      <w:r>
        <w:rPr>
          <w:rFonts w:ascii="Arial" w:eastAsia="宋体" w:hAnsi="Arial" w:cs="Arial"/>
          <w:kern w:val="0"/>
          <w:sz w:val="16"/>
          <w:szCs w:val="16"/>
        </w:rPr>
        <w:br w:type="page"/>
      </w:r>
    </w:p>
    <w:p w:rsidR="0072455C" w:rsidRPr="0072455C" w:rsidRDefault="0072455C" w:rsidP="0072455C">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200" w:history="1">
        <w:r w:rsidRPr="0072455C">
          <w:rPr>
            <w:rFonts w:ascii="Helvetica" w:eastAsia="宋体" w:hAnsi="Helvetica" w:cs="Helvetica"/>
            <w:b/>
            <w:bCs/>
            <w:color w:val="003366"/>
            <w:kern w:val="36"/>
            <w:sz w:val="36"/>
          </w:rPr>
          <w:t>LanguageManual SubQueries</w:t>
        </w:r>
      </w:hyperlink>
    </w:p>
    <w:p w:rsidR="0072455C" w:rsidRPr="0072455C" w:rsidRDefault="0072455C" w:rsidP="00E528CF">
      <w:pPr>
        <w:widowControl/>
        <w:numPr>
          <w:ilvl w:val="0"/>
          <w:numId w:val="52"/>
        </w:numPr>
        <w:spacing w:line="183" w:lineRule="atLeast"/>
        <w:ind w:left="0"/>
        <w:jc w:val="left"/>
        <w:rPr>
          <w:rFonts w:ascii="Helvetica" w:eastAsia="宋体" w:hAnsi="Helvetica" w:cs="Helvetica"/>
          <w:color w:val="666666"/>
          <w:kern w:val="0"/>
          <w:sz w:val="13"/>
          <w:szCs w:val="13"/>
          <w:shd w:val="clear" w:color="auto" w:fill="FFFFFF"/>
        </w:rPr>
      </w:pPr>
    </w:p>
    <w:p w:rsidR="0072455C" w:rsidRPr="0072455C" w:rsidRDefault="0072455C" w:rsidP="00E528CF">
      <w:pPr>
        <w:widowControl/>
        <w:numPr>
          <w:ilvl w:val="0"/>
          <w:numId w:val="52"/>
        </w:numPr>
        <w:spacing w:line="183" w:lineRule="atLeast"/>
        <w:ind w:left="0"/>
        <w:jc w:val="left"/>
        <w:rPr>
          <w:rFonts w:ascii="Helvetica" w:eastAsia="宋体" w:hAnsi="Helvetica" w:cs="Helvetica"/>
          <w:color w:val="666666"/>
          <w:kern w:val="0"/>
          <w:sz w:val="13"/>
          <w:szCs w:val="13"/>
          <w:shd w:val="clear" w:color="auto" w:fill="FFFFFF"/>
        </w:rPr>
      </w:pPr>
      <w:r w:rsidRPr="0072455C">
        <w:rPr>
          <w:rFonts w:ascii="Helvetica" w:eastAsia="宋体" w:hAnsi="Helvetica" w:cs="Helvetica"/>
          <w:color w:val="666666"/>
          <w:kern w:val="0"/>
          <w:sz w:val="13"/>
          <w:szCs w:val="13"/>
          <w:shd w:val="clear" w:color="auto" w:fill="FFFFFF"/>
        </w:rPr>
        <w:t>Added by</w:t>
      </w:r>
      <w:r w:rsidRPr="0072455C">
        <w:rPr>
          <w:rFonts w:ascii="Helvetica" w:eastAsia="宋体" w:hAnsi="Helvetica" w:cs="Helvetica"/>
          <w:color w:val="666666"/>
          <w:kern w:val="0"/>
          <w:sz w:val="13"/>
        </w:rPr>
        <w:t> </w:t>
      </w:r>
      <w:hyperlink r:id="rId201" w:history="1">
        <w:r w:rsidRPr="0072455C">
          <w:rPr>
            <w:rFonts w:ascii="Helvetica" w:eastAsia="宋体" w:hAnsi="Helvetica" w:cs="Helvetica"/>
            <w:color w:val="666666"/>
            <w:kern w:val="0"/>
            <w:sz w:val="13"/>
            <w:u w:val="single"/>
          </w:rPr>
          <w:t>Confluence Administrator</w:t>
        </w:r>
      </w:hyperlink>
      <w:r w:rsidRPr="0072455C">
        <w:rPr>
          <w:rFonts w:ascii="Helvetica" w:eastAsia="宋体" w:hAnsi="Helvetica" w:cs="Helvetica"/>
          <w:color w:val="666666"/>
          <w:kern w:val="0"/>
          <w:sz w:val="13"/>
          <w:szCs w:val="13"/>
          <w:shd w:val="clear" w:color="auto" w:fill="FFFFFF"/>
        </w:rPr>
        <w:t>, last edited by</w:t>
      </w:r>
      <w:r w:rsidRPr="0072455C">
        <w:rPr>
          <w:rFonts w:ascii="Helvetica" w:eastAsia="宋体" w:hAnsi="Helvetica" w:cs="Helvetica"/>
          <w:color w:val="666666"/>
          <w:kern w:val="0"/>
          <w:sz w:val="13"/>
        </w:rPr>
        <w:t> </w:t>
      </w:r>
      <w:hyperlink r:id="rId202" w:history="1">
        <w:r w:rsidRPr="0072455C">
          <w:rPr>
            <w:rFonts w:ascii="Helvetica" w:eastAsia="宋体" w:hAnsi="Helvetica" w:cs="Helvetica"/>
            <w:color w:val="666666"/>
            <w:kern w:val="0"/>
            <w:sz w:val="13"/>
            <w:u w:val="single"/>
          </w:rPr>
          <w:t>Ashoat Tevosyan</w:t>
        </w:r>
      </w:hyperlink>
      <w:r w:rsidRPr="0072455C">
        <w:rPr>
          <w:rFonts w:ascii="Helvetica" w:eastAsia="宋体" w:hAnsi="Helvetica" w:cs="Helvetica"/>
          <w:color w:val="666666"/>
          <w:kern w:val="0"/>
          <w:sz w:val="13"/>
        </w:rPr>
        <w:t> </w:t>
      </w:r>
      <w:r w:rsidRPr="0072455C">
        <w:rPr>
          <w:rFonts w:ascii="Helvetica" w:eastAsia="宋体" w:hAnsi="Helvetica" w:cs="Helvetica"/>
          <w:color w:val="666666"/>
          <w:kern w:val="0"/>
          <w:sz w:val="13"/>
          <w:szCs w:val="13"/>
          <w:shd w:val="clear" w:color="auto" w:fill="FFFFFF"/>
        </w:rPr>
        <w:t>on Jun 29, 2011</w:t>
      </w:r>
      <w:r w:rsidRPr="0072455C">
        <w:rPr>
          <w:rFonts w:ascii="Helvetica" w:eastAsia="宋体" w:hAnsi="Helvetica" w:cs="Helvetica"/>
          <w:color w:val="666666"/>
          <w:kern w:val="0"/>
          <w:sz w:val="13"/>
        </w:rPr>
        <w:t>  (</w:t>
      </w:r>
      <w:hyperlink r:id="rId203" w:history="1">
        <w:r w:rsidRPr="0072455C">
          <w:rPr>
            <w:rFonts w:ascii="Helvetica" w:eastAsia="宋体" w:hAnsi="Helvetica" w:cs="Helvetica"/>
            <w:color w:val="666666"/>
            <w:kern w:val="0"/>
            <w:sz w:val="13"/>
            <w:u w:val="single"/>
          </w:rPr>
          <w:t>view change</w:t>
        </w:r>
      </w:hyperlink>
      <w:r w:rsidRPr="0072455C">
        <w:rPr>
          <w:rFonts w:ascii="Helvetica" w:eastAsia="宋体" w:hAnsi="Helvetica" w:cs="Helvetica"/>
          <w:color w:val="666666"/>
          <w:kern w:val="0"/>
          <w:sz w:val="13"/>
        </w:rPr>
        <w:t>)</w:t>
      </w:r>
    </w:p>
    <w:p w:rsidR="0072455C" w:rsidRPr="0072455C" w:rsidRDefault="0072455C" w:rsidP="00E528CF">
      <w:pPr>
        <w:widowControl/>
        <w:numPr>
          <w:ilvl w:val="0"/>
          <w:numId w:val="53"/>
        </w:numPr>
        <w:spacing w:line="260" w:lineRule="atLeast"/>
        <w:jc w:val="left"/>
        <w:rPr>
          <w:rFonts w:ascii="Helvetica" w:eastAsia="宋体" w:hAnsi="Helvetica" w:cs="Helvetica"/>
          <w:color w:val="000000"/>
          <w:kern w:val="0"/>
          <w:sz w:val="20"/>
          <w:szCs w:val="20"/>
          <w:shd w:val="clear" w:color="auto" w:fill="FFFFFF"/>
        </w:rPr>
      </w:pPr>
      <w:hyperlink r:id="rId204" w:anchor="LanguageManualSubQueries-SubquerySyntax" w:history="1">
        <w:r w:rsidRPr="0072455C">
          <w:rPr>
            <w:rFonts w:ascii="Helvetica" w:eastAsia="宋体" w:hAnsi="Helvetica" w:cs="Helvetica"/>
            <w:color w:val="003366"/>
            <w:kern w:val="0"/>
            <w:sz w:val="20"/>
            <w:u w:val="single"/>
          </w:rPr>
          <w:t>Subquery Syntax</w:t>
        </w:r>
      </w:hyperlink>
    </w:p>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16" w:name="LanguageManualSubQueries-SubquerySyntax"/>
      <w:bookmarkEnd w:id="116"/>
      <w:r w:rsidRPr="0072455C">
        <w:rPr>
          <w:rFonts w:ascii="Helvetica" w:eastAsia="宋体" w:hAnsi="Helvetica" w:cs="Helvetica"/>
          <w:b/>
          <w:bCs/>
          <w:color w:val="003366"/>
          <w:kern w:val="0"/>
          <w:sz w:val="36"/>
          <w:szCs w:val="36"/>
          <w:shd w:val="clear" w:color="auto" w:fill="FFFFFF"/>
        </w:rPr>
        <w:t>Subquery Syntax</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SELECT ... FROM (subquery) </w:t>
      </w:r>
      <w:proofErr w:type="gramStart"/>
      <w:r w:rsidRPr="0072455C">
        <w:rPr>
          <w:rFonts w:ascii="Courier New" w:eastAsia="宋体" w:hAnsi="Courier New" w:cs="Courier New"/>
          <w:color w:val="000000"/>
          <w:kern w:val="0"/>
          <w:sz w:val="24"/>
          <w:szCs w:val="24"/>
          <w:shd w:val="clear" w:color="auto" w:fill="FFFFFF"/>
        </w:rPr>
        <w:t>name ...</w:t>
      </w:r>
      <w:proofErr w:type="gramEnd"/>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Hive supports subqueries only in the FROM clause. The subquery has to be given a name because every table in a FROM clause must have a name. Columns in the subquery select list must have unique names. The columns in the subquery select list are available in the outer query just like columns of a table. The subquery can also be a query expression with UNION. Hive supports arbitrary levels of sub-queries.</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Example with simple subquery:</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SELECT col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FROM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a+b AS col</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t1</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t2</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Example with subquery containing a UNION ALL:</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SELECT t3.col</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FROM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a+b AS col</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t1</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UNION ALL</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c+d AS col</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FROM t2</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t3</w:t>
      </w:r>
    </w:p>
    <w:p w:rsidR="0072455C" w:rsidRDefault="0072455C">
      <w:pPr>
        <w:widowControl/>
        <w:jc w:val="left"/>
        <w:rPr>
          <w:rFonts w:ascii="Arial" w:eastAsia="宋体" w:hAnsi="Arial" w:cs="Arial"/>
          <w:kern w:val="0"/>
          <w:sz w:val="16"/>
          <w:szCs w:val="16"/>
        </w:rPr>
      </w:pPr>
      <w:r>
        <w:rPr>
          <w:rFonts w:ascii="Arial" w:eastAsia="宋体" w:hAnsi="Arial" w:cs="Arial"/>
          <w:kern w:val="0"/>
          <w:sz w:val="16"/>
          <w:szCs w:val="16"/>
        </w:rPr>
        <w:br w:type="page"/>
      </w:r>
    </w:p>
    <w:p w:rsidR="0072455C" w:rsidRPr="0072455C" w:rsidRDefault="0072455C" w:rsidP="0072455C">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205" w:history="1">
        <w:r w:rsidRPr="0072455C">
          <w:rPr>
            <w:rFonts w:ascii="Helvetica" w:eastAsia="宋体" w:hAnsi="Helvetica" w:cs="Helvetica"/>
            <w:b/>
            <w:bCs/>
            <w:color w:val="003366"/>
            <w:kern w:val="36"/>
            <w:sz w:val="36"/>
            <w:u w:val="single"/>
          </w:rPr>
          <w:t>LanguageManual Sampling</w:t>
        </w:r>
      </w:hyperlink>
    </w:p>
    <w:p w:rsidR="0072455C" w:rsidRPr="0072455C" w:rsidRDefault="0072455C" w:rsidP="00E528CF">
      <w:pPr>
        <w:widowControl/>
        <w:numPr>
          <w:ilvl w:val="0"/>
          <w:numId w:val="54"/>
        </w:numPr>
        <w:spacing w:line="183" w:lineRule="atLeast"/>
        <w:ind w:left="0"/>
        <w:jc w:val="left"/>
        <w:rPr>
          <w:rFonts w:ascii="Helvetica" w:eastAsia="宋体" w:hAnsi="Helvetica" w:cs="Helvetica"/>
          <w:color w:val="666666"/>
          <w:kern w:val="0"/>
          <w:sz w:val="13"/>
          <w:szCs w:val="13"/>
          <w:shd w:val="clear" w:color="auto" w:fill="FFFFFF"/>
        </w:rPr>
      </w:pPr>
    </w:p>
    <w:p w:rsidR="0072455C" w:rsidRPr="0072455C" w:rsidRDefault="0072455C" w:rsidP="00E528CF">
      <w:pPr>
        <w:widowControl/>
        <w:numPr>
          <w:ilvl w:val="0"/>
          <w:numId w:val="54"/>
        </w:numPr>
        <w:spacing w:line="183" w:lineRule="atLeast"/>
        <w:ind w:left="0"/>
        <w:jc w:val="left"/>
        <w:rPr>
          <w:rFonts w:ascii="Helvetica" w:eastAsia="宋体" w:hAnsi="Helvetica" w:cs="Helvetica"/>
          <w:color w:val="666666"/>
          <w:kern w:val="0"/>
          <w:sz w:val="13"/>
          <w:szCs w:val="13"/>
          <w:shd w:val="clear" w:color="auto" w:fill="FFFFFF"/>
        </w:rPr>
      </w:pPr>
      <w:r w:rsidRPr="0072455C">
        <w:rPr>
          <w:rFonts w:ascii="Helvetica" w:eastAsia="宋体" w:hAnsi="Helvetica" w:cs="Helvetica"/>
          <w:color w:val="666666"/>
          <w:kern w:val="0"/>
          <w:sz w:val="13"/>
          <w:szCs w:val="13"/>
          <w:shd w:val="clear" w:color="auto" w:fill="FFFFFF"/>
        </w:rPr>
        <w:t>Added by</w:t>
      </w:r>
      <w:r w:rsidRPr="0072455C">
        <w:rPr>
          <w:rFonts w:ascii="Helvetica" w:eastAsia="宋体" w:hAnsi="Helvetica" w:cs="Helvetica"/>
          <w:color w:val="666666"/>
          <w:kern w:val="0"/>
          <w:sz w:val="13"/>
        </w:rPr>
        <w:t> </w:t>
      </w:r>
      <w:hyperlink r:id="rId206" w:history="1">
        <w:r w:rsidRPr="0072455C">
          <w:rPr>
            <w:rFonts w:ascii="Helvetica" w:eastAsia="宋体" w:hAnsi="Helvetica" w:cs="Helvetica"/>
            <w:color w:val="666666"/>
            <w:kern w:val="0"/>
            <w:sz w:val="13"/>
            <w:u w:val="single"/>
          </w:rPr>
          <w:t>Confluence Administrator</w:t>
        </w:r>
      </w:hyperlink>
      <w:r w:rsidRPr="0072455C">
        <w:rPr>
          <w:rFonts w:ascii="Helvetica" w:eastAsia="宋体" w:hAnsi="Helvetica" w:cs="Helvetica"/>
          <w:color w:val="666666"/>
          <w:kern w:val="0"/>
          <w:sz w:val="13"/>
          <w:szCs w:val="13"/>
          <w:shd w:val="clear" w:color="auto" w:fill="FFFFFF"/>
        </w:rPr>
        <w:t>, last edited by</w:t>
      </w:r>
      <w:r w:rsidRPr="0072455C">
        <w:rPr>
          <w:rFonts w:ascii="Helvetica" w:eastAsia="宋体" w:hAnsi="Helvetica" w:cs="Helvetica"/>
          <w:color w:val="666666"/>
          <w:kern w:val="0"/>
          <w:sz w:val="13"/>
        </w:rPr>
        <w:t> </w:t>
      </w:r>
      <w:hyperlink r:id="rId207" w:history="1">
        <w:r w:rsidRPr="0072455C">
          <w:rPr>
            <w:rFonts w:ascii="Helvetica" w:eastAsia="宋体" w:hAnsi="Helvetica" w:cs="Helvetica"/>
            <w:color w:val="666666"/>
            <w:kern w:val="0"/>
            <w:sz w:val="13"/>
            <w:u w:val="single"/>
          </w:rPr>
          <w:t>Ashoat Tevosyan</w:t>
        </w:r>
      </w:hyperlink>
      <w:r w:rsidRPr="0072455C">
        <w:rPr>
          <w:rFonts w:ascii="Helvetica" w:eastAsia="宋体" w:hAnsi="Helvetica" w:cs="Helvetica"/>
          <w:color w:val="666666"/>
          <w:kern w:val="0"/>
          <w:sz w:val="13"/>
        </w:rPr>
        <w:t> </w:t>
      </w:r>
      <w:r w:rsidRPr="0072455C">
        <w:rPr>
          <w:rFonts w:ascii="Helvetica" w:eastAsia="宋体" w:hAnsi="Helvetica" w:cs="Helvetica"/>
          <w:color w:val="666666"/>
          <w:kern w:val="0"/>
          <w:sz w:val="13"/>
          <w:szCs w:val="13"/>
          <w:shd w:val="clear" w:color="auto" w:fill="FFFFFF"/>
        </w:rPr>
        <w:t>on Jun 29, 2011</w:t>
      </w:r>
      <w:r w:rsidRPr="0072455C">
        <w:rPr>
          <w:rFonts w:ascii="Helvetica" w:eastAsia="宋体" w:hAnsi="Helvetica" w:cs="Helvetica"/>
          <w:color w:val="666666"/>
          <w:kern w:val="0"/>
          <w:sz w:val="13"/>
        </w:rPr>
        <w:t>  (</w:t>
      </w:r>
      <w:hyperlink r:id="rId208" w:history="1">
        <w:r w:rsidRPr="0072455C">
          <w:rPr>
            <w:rFonts w:ascii="Helvetica" w:eastAsia="宋体" w:hAnsi="Helvetica" w:cs="Helvetica"/>
            <w:color w:val="666666"/>
            <w:kern w:val="0"/>
            <w:sz w:val="13"/>
            <w:u w:val="single"/>
          </w:rPr>
          <w:t>view change</w:t>
        </w:r>
      </w:hyperlink>
      <w:r w:rsidRPr="0072455C">
        <w:rPr>
          <w:rFonts w:ascii="Helvetica" w:eastAsia="宋体" w:hAnsi="Helvetica" w:cs="Helvetica"/>
          <w:color w:val="666666"/>
          <w:kern w:val="0"/>
          <w:sz w:val="13"/>
        </w:rPr>
        <w:t>)</w:t>
      </w:r>
    </w:p>
    <w:p w:rsidR="0072455C" w:rsidRPr="0072455C" w:rsidRDefault="0072455C" w:rsidP="00E528CF">
      <w:pPr>
        <w:widowControl/>
        <w:numPr>
          <w:ilvl w:val="0"/>
          <w:numId w:val="55"/>
        </w:numPr>
        <w:spacing w:line="260" w:lineRule="atLeast"/>
        <w:jc w:val="left"/>
        <w:rPr>
          <w:rFonts w:ascii="Helvetica" w:eastAsia="宋体" w:hAnsi="Helvetica" w:cs="Helvetica"/>
          <w:color w:val="000000"/>
          <w:kern w:val="0"/>
          <w:sz w:val="20"/>
          <w:szCs w:val="20"/>
          <w:shd w:val="clear" w:color="auto" w:fill="FFFFFF"/>
        </w:rPr>
      </w:pPr>
      <w:hyperlink r:id="rId209" w:anchor="LanguageManualSampling-SamplingSyntax" w:history="1">
        <w:r w:rsidRPr="0072455C">
          <w:rPr>
            <w:rFonts w:ascii="Helvetica" w:eastAsia="宋体" w:hAnsi="Helvetica" w:cs="Helvetica"/>
            <w:color w:val="003366"/>
            <w:kern w:val="0"/>
            <w:sz w:val="20"/>
            <w:u w:val="single"/>
          </w:rPr>
          <w:t>Sampling Syntax</w:t>
        </w:r>
      </w:hyperlink>
    </w:p>
    <w:p w:rsidR="0072455C" w:rsidRPr="0072455C" w:rsidRDefault="0072455C" w:rsidP="00E528CF">
      <w:pPr>
        <w:widowControl/>
        <w:numPr>
          <w:ilvl w:val="1"/>
          <w:numId w:val="55"/>
        </w:numPr>
        <w:spacing w:line="260" w:lineRule="atLeast"/>
        <w:jc w:val="left"/>
        <w:rPr>
          <w:rFonts w:ascii="Helvetica" w:eastAsia="宋体" w:hAnsi="Helvetica" w:cs="Helvetica"/>
          <w:color w:val="000000"/>
          <w:kern w:val="0"/>
          <w:sz w:val="20"/>
          <w:szCs w:val="20"/>
          <w:shd w:val="clear" w:color="auto" w:fill="FFFFFF"/>
        </w:rPr>
      </w:pPr>
      <w:hyperlink r:id="rId210" w:anchor="LanguageManualSampling-SamplingBucketizedTable" w:history="1">
        <w:r w:rsidRPr="0072455C">
          <w:rPr>
            <w:rFonts w:ascii="Helvetica" w:eastAsia="宋体" w:hAnsi="Helvetica" w:cs="Helvetica"/>
            <w:color w:val="003366"/>
            <w:kern w:val="0"/>
            <w:sz w:val="20"/>
            <w:u w:val="single"/>
          </w:rPr>
          <w:t>Sampling Bucketized Table</w:t>
        </w:r>
      </w:hyperlink>
    </w:p>
    <w:p w:rsidR="0072455C" w:rsidRPr="0072455C" w:rsidRDefault="0072455C" w:rsidP="00E528CF">
      <w:pPr>
        <w:widowControl/>
        <w:numPr>
          <w:ilvl w:val="1"/>
          <w:numId w:val="55"/>
        </w:numPr>
        <w:spacing w:line="260" w:lineRule="atLeast"/>
        <w:jc w:val="left"/>
        <w:rPr>
          <w:rFonts w:ascii="Helvetica" w:eastAsia="宋体" w:hAnsi="Helvetica" w:cs="Helvetica"/>
          <w:color w:val="000000"/>
          <w:kern w:val="0"/>
          <w:sz w:val="20"/>
          <w:szCs w:val="20"/>
          <w:shd w:val="clear" w:color="auto" w:fill="FFFFFF"/>
        </w:rPr>
      </w:pPr>
      <w:hyperlink r:id="rId211" w:anchor="LanguageManualSampling-BlockSampling" w:history="1">
        <w:r w:rsidRPr="0072455C">
          <w:rPr>
            <w:rFonts w:ascii="Helvetica" w:eastAsia="宋体" w:hAnsi="Helvetica" w:cs="Helvetica"/>
            <w:color w:val="003366"/>
            <w:kern w:val="0"/>
            <w:sz w:val="20"/>
            <w:u w:val="single"/>
          </w:rPr>
          <w:t>Block Sampling</w:t>
        </w:r>
      </w:hyperlink>
    </w:p>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17" w:name="LanguageManualSampling-SamplingSyntax"/>
      <w:bookmarkEnd w:id="117"/>
      <w:r w:rsidRPr="0072455C">
        <w:rPr>
          <w:rFonts w:ascii="Helvetica" w:eastAsia="宋体" w:hAnsi="Helvetica" w:cs="Helvetica"/>
          <w:b/>
          <w:bCs/>
          <w:color w:val="003366"/>
          <w:kern w:val="0"/>
          <w:sz w:val="36"/>
          <w:szCs w:val="36"/>
          <w:shd w:val="clear" w:color="auto" w:fill="FFFFFF"/>
        </w:rPr>
        <w:t>Sampling Syntax</w:t>
      </w:r>
    </w:p>
    <w:p w:rsidR="0072455C" w:rsidRPr="0072455C" w:rsidRDefault="0072455C" w:rsidP="0072455C">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18" w:name="LanguageManualSampling-SamplingBucketize"/>
      <w:bookmarkEnd w:id="118"/>
      <w:r w:rsidRPr="0072455C">
        <w:rPr>
          <w:rFonts w:ascii="Helvetica" w:eastAsia="宋体" w:hAnsi="Helvetica" w:cs="Helvetica"/>
          <w:b/>
          <w:bCs/>
          <w:color w:val="003366"/>
          <w:kern w:val="0"/>
          <w:sz w:val="30"/>
          <w:szCs w:val="30"/>
          <w:shd w:val="clear" w:color="auto" w:fill="FFFFFF"/>
        </w:rPr>
        <w:t>Sampling Bucketized Table</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table_sample: TABLESAMPLE (BUCKET x OUT OF y [ON colname])</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TABLESAMPLE clause allows the users to write queries for samples of the data instead of the whole table. The TABLESAMPLE clause can be added to any table in the FROM clause. The buckets are numbered starting from 1.</w:t>
      </w:r>
      <w:r w:rsidRPr="0072455C">
        <w:rPr>
          <w:rFonts w:ascii="Helvetica" w:eastAsia="宋体" w:hAnsi="Helvetica" w:cs="Helvetica"/>
          <w:color w:val="000000"/>
          <w:kern w:val="0"/>
          <w:sz w:val="20"/>
        </w:rPr>
        <w:t> </w:t>
      </w:r>
      <w:proofErr w:type="gramStart"/>
      <w:r w:rsidRPr="0072455C">
        <w:rPr>
          <w:rFonts w:ascii="Helvetica" w:eastAsia="宋体" w:hAnsi="Helvetica" w:cs="Helvetica"/>
          <w:b/>
          <w:bCs/>
          <w:color w:val="000000"/>
          <w:kern w:val="0"/>
          <w:sz w:val="20"/>
          <w:szCs w:val="20"/>
          <w:shd w:val="clear" w:color="auto" w:fill="FFFFFF"/>
        </w:rPr>
        <w:t>colname</w:t>
      </w:r>
      <w:proofErr w:type="gramEnd"/>
      <w:r w:rsidRPr="0072455C">
        <w:rPr>
          <w:rFonts w:ascii="Helvetica" w:eastAsia="宋体" w:hAnsi="Helvetica" w:cs="Helvetica"/>
          <w:color w:val="000000"/>
          <w:kern w:val="0"/>
          <w:sz w:val="20"/>
        </w:rPr>
        <w:t> </w:t>
      </w:r>
      <w:r w:rsidRPr="0072455C">
        <w:rPr>
          <w:rFonts w:ascii="Helvetica" w:eastAsia="宋体" w:hAnsi="Helvetica" w:cs="Helvetica"/>
          <w:color w:val="000000"/>
          <w:kern w:val="0"/>
          <w:sz w:val="20"/>
          <w:szCs w:val="20"/>
          <w:shd w:val="clear" w:color="auto" w:fill="FFFFFF"/>
        </w:rPr>
        <w:t xml:space="preserve">indicates the column on which to sample each row in the table. </w:t>
      </w:r>
      <w:proofErr w:type="gramStart"/>
      <w:r w:rsidRPr="0072455C">
        <w:rPr>
          <w:rFonts w:ascii="Helvetica" w:eastAsia="宋体" w:hAnsi="Helvetica" w:cs="Helvetica"/>
          <w:color w:val="000000"/>
          <w:kern w:val="0"/>
          <w:sz w:val="20"/>
          <w:szCs w:val="20"/>
          <w:shd w:val="clear" w:color="auto" w:fill="FFFFFF"/>
        </w:rPr>
        <w:t>colname</w:t>
      </w:r>
      <w:proofErr w:type="gramEnd"/>
      <w:r w:rsidRPr="0072455C">
        <w:rPr>
          <w:rFonts w:ascii="Helvetica" w:eastAsia="宋体" w:hAnsi="Helvetica" w:cs="Helvetica"/>
          <w:color w:val="000000"/>
          <w:kern w:val="0"/>
          <w:sz w:val="20"/>
          <w:szCs w:val="20"/>
          <w:shd w:val="clear" w:color="auto" w:fill="FFFFFF"/>
        </w:rPr>
        <w:t xml:space="preserve"> can be one of the non-partition columns in the table or</w:t>
      </w:r>
      <w:r w:rsidRPr="0072455C">
        <w:rPr>
          <w:rFonts w:ascii="Helvetica" w:eastAsia="宋体" w:hAnsi="Helvetica" w:cs="Helvetica"/>
          <w:color w:val="000000"/>
          <w:kern w:val="0"/>
          <w:sz w:val="20"/>
        </w:rPr>
        <w:t> </w:t>
      </w:r>
      <w:r w:rsidRPr="0072455C">
        <w:rPr>
          <w:rFonts w:ascii="Helvetica" w:eastAsia="宋体" w:hAnsi="Helvetica" w:cs="Helvetica"/>
          <w:b/>
          <w:bCs/>
          <w:color w:val="000000"/>
          <w:kern w:val="0"/>
          <w:sz w:val="20"/>
          <w:szCs w:val="20"/>
          <w:shd w:val="clear" w:color="auto" w:fill="FFFFFF"/>
        </w:rPr>
        <w:t>rand()</w:t>
      </w:r>
      <w:r w:rsidRPr="0072455C">
        <w:rPr>
          <w:rFonts w:ascii="Helvetica" w:eastAsia="宋体" w:hAnsi="Helvetica" w:cs="Helvetica"/>
          <w:color w:val="000000"/>
          <w:kern w:val="0"/>
          <w:sz w:val="20"/>
        </w:rPr>
        <w:t> </w:t>
      </w:r>
      <w:r w:rsidRPr="0072455C">
        <w:rPr>
          <w:rFonts w:ascii="Helvetica" w:eastAsia="宋体" w:hAnsi="Helvetica" w:cs="Helvetica"/>
          <w:color w:val="000000"/>
          <w:kern w:val="0"/>
          <w:sz w:val="20"/>
          <w:szCs w:val="20"/>
          <w:shd w:val="clear" w:color="auto" w:fill="FFFFFF"/>
        </w:rPr>
        <w:t>indicating sampling on the entire row instead of an individual column. The rows of the table are 'bucketed' on the colname randomly into y buckets numbered 1 through y. Rows which belong to bucket x are returned.</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In the following example the 3rd bucket out of the 32 buckets of the table source.</w:t>
      </w:r>
      <w:proofErr w:type="gramEnd"/>
      <w:r w:rsidRPr="0072455C">
        <w:rPr>
          <w:rFonts w:ascii="Helvetica" w:eastAsia="宋体" w:hAnsi="Helvetica" w:cs="Helvetica"/>
          <w:color w:val="000000"/>
          <w:kern w:val="0"/>
          <w:sz w:val="20"/>
          <w:szCs w:val="20"/>
          <w:shd w:val="clear" w:color="auto" w:fill="FFFFFF"/>
        </w:rPr>
        <w:t xml:space="preserve"> '</w:t>
      </w:r>
      <w:proofErr w:type="gramStart"/>
      <w:r w:rsidRPr="0072455C">
        <w:rPr>
          <w:rFonts w:ascii="Helvetica" w:eastAsia="宋体" w:hAnsi="Helvetica" w:cs="Helvetica"/>
          <w:color w:val="000000"/>
          <w:kern w:val="0"/>
          <w:sz w:val="20"/>
          <w:szCs w:val="20"/>
          <w:shd w:val="clear" w:color="auto" w:fill="FFFFFF"/>
        </w:rPr>
        <w:t>s</w:t>
      </w:r>
      <w:proofErr w:type="gramEnd"/>
      <w:r w:rsidRPr="0072455C">
        <w:rPr>
          <w:rFonts w:ascii="Helvetica" w:eastAsia="宋体" w:hAnsi="Helvetica" w:cs="Helvetica"/>
          <w:color w:val="000000"/>
          <w:kern w:val="0"/>
          <w:sz w:val="20"/>
          <w:szCs w:val="20"/>
          <w:shd w:val="clear" w:color="auto" w:fill="FFFFFF"/>
        </w:rPr>
        <w:t>' is the table alias.</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SELECT *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FROM source </w:t>
      </w:r>
      <w:proofErr w:type="gramStart"/>
      <w:r w:rsidRPr="0072455C">
        <w:rPr>
          <w:rFonts w:ascii="Courier New" w:eastAsia="宋体" w:hAnsi="Courier New" w:cs="Courier New"/>
          <w:color w:val="000000"/>
          <w:kern w:val="0"/>
          <w:sz w:val="24"/>
          <w:szCs w:val="24"/>
          <w:shd w:val="clear" w:color="auto" w:fill="FFFFFF"/>
        </w:rPr>
        <w:t>TABLESAMPLE(</w:t>
      </w:r>
      <w:proofErr w:type="gramEnd"/>
      <w:r w:rsidRPr="0072455C">
        <w:rPr>
          <w:rFonts w:ascii="Courier New" w:eastAsia="宋体" w:hAnsi="Courier New" w:cs="Courier New"/>
          <w:color w:val="000000"/>
          <w:kern w:val="0"/>
          <w:sz w:val="24"/>
          <w:szCs w:val="24"/>
          <w:shd w:val="clear" w:color="auto" w:fill="FFFFFF"/>
        </w:rPr>
        <w:t xml:space="preserve">BUCKET 3 OUT OF 32 ON rand()) s; </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b/>
          <w:bCs/>
          <w:color w:val="000000"/>
          <w:kern w:val="0"/>
          <w:sz w:val="20"/>
          <w:szCs w:val="20"/>
          <w:shd w:val="clear" w:color="auto" w:fill="FFFFFF"/>
        </w:rPr>
        <w:t>Input pruning</w:t>
      </w:r>
      <w:r w:rsidRPr="0072455C">
        <w:rPr>
          <w:rFonts w:ascii="Helvetica" w:eastAsia="宋体" w:hAnsi="Helvetica" w:cs="Helvetica"/>
          <w:color w:val="000000"/>
          <w:kern w:val="0"/>
          <w:sz w:val="20"/>
          <w:szCs w:val="20"/>
          <w:shd w:val="clear" w:color="auto" w:fill="FFFFFF"/>
        </w:rPr>
        <w:t>: Typically, TABLESAMPLE will scan the entire table and fetch the sample. But, that is not very efficient. Instead, the table can be created with a CLUSTERED BY clause which indicates the set of columns on which the table is hash-partitioned/clustered on. If the columns specified in the TABLESAMPLE clause match the columns in the CLUSTERED BY clause, TABLESAMPLE scans only the required hash-partitions of the table.</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Example:</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So in the above example, if table 'source' was created with 'CLUSTERED BY id INTO 32 BUCKETS'</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t>
      </w:r>
      <w:proofErr w:type="gramStart"/>
      <w:r w:rsidRPr="0072455C">
        <w:rPr>
          <w:rFonts w:ascii="Courier New" w:eastAsia="宋体" w:hAnsi="Courier New" w:cs="Courier New"/>
          <w:color w:val="000000"/>
          <w:kern w:val="0"/>
          <w:sz w:val="24"/>
          <w:szCs w:val="24"/>
          <w:shd w:val="clear" w:color="auto" w:fill="FFFFFF"/>
        </w:rPr>
        <w:t>TABLESAMPLE(</w:t>
      </w:r>
      <w:proofErr w:type="gramEnd"/>
      <w:r w:rsidRPr="0072455C">
        <w:rPr>
          <w:rFonts w:ascii="Courier New" w:eastAsia="宋体" w:hAnsi="Courier New" w:cs="Courier New"/>
          <w:color w:val="000000"/>
          <w:kern w:val="0"/>
          <w:sz w:val="24"/>
          <w:szCs w:val="24"/>
          <w:shd w:val="clear" w:color="auto" w:fill="FFFFFF"/>
        </w:rPr>
        <w:t xml:space="preserve">BUCKET 3 OUT OF 16 ON id) </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would</w:t>
      </w:r>
      <w:proofErr w:type="gramEnd"/>
      <w:r w:rsidRPr="0072455C">
        <w:rPr>
          <w:rFonts w:ascii="Helvetica" w:eastAsia="宋体" w:hAnsi="Helvetica" w:cs="Helvetica"/>
          <w:color w:val="000000"/>
          <w:kern w:val="0"/>
          <w:sz w:val="20"/>
          <w:szCs w:val="20"/>
          <w:shd w:val="clear" w:color="auto" w:fill="FFFFFF"/>
        </w:rPr>
        <w:t xml:space="preserve"> pick out the 3rd and 19th clusters as each bucket would be composed of (32/16)=2 clusters.</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On the other hand the tablesample clause</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w:t>
      </w:r>
      <w:proofErr w:type="gramStart"/>
      <w:r w:rsidRPr="0072455C">
        <w:rPr>
          <w:rFonts w:ascii="Courier New" w:eastAsia="宋体" w:hAnsi="Courier New" w:cs="Courier New"/>
          <w:color w:val="000000"/>
          <w:kern w:val="0"/>
          <w:sz w:val="24"/>
          <w:szCs w:val="24"/>
          <w:shd w:val="clear" w:color="auto" w:fill="FFFFFF"/>
        </w:rPr>
        <w:t>TABLESAMPLE(</w:t>
      </w:r>
      <w:proofErr w:type="gramEnd"/>
      <w:r w:rsidRPr="0072455C">
        <w:rPr>
          <w:rFonts w:ascii="Courier New" w:eastAsia="宋体" w:hAnsi="Courier New" w:cs="Courier New"/>
          <w:color w:val="000000"/>
          <w:kern w:val="0"/>
          <w:sz w:val="24"/>
          <w:szCs w:val="24"/>
          <w:shd w:val="clear" w:color="auto" w:fill="FFFFFF"/>
        </w:rPr>
        <w:t xml:space="preserve">BUCKET 3 OUT OF 64 ON id) </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would</w:t>
      </w:r>
      <w:proofErr w:type="gramEnd"/>
      <w:r w:rsidRPr="0072455C">
        <w:rPr>
          <w:rFonts w:ascii="Helvetica" w:eastAsia="宋体" w:hAnsi="Helvetica" w:cs="Helvetica"/>
          <w:color w:val="000000"/>
          <w:kern w:val="0"/>
          <w:sz w:val="20"/>
          <w:szCs w:val="20"/>
          <w:shd w:val="clear" w:color="auto" w:fill="FFFFFF"/>
        </w:rPr>
        <w:t xml:space="preserve"> pick out half of the 3rd cluster as each bucket would be composed of (32/64)=1/2 of a cluster.</w:t>
      </w:r>
    </w:p>
    <w:p w:rsidR="0072455C" w:rsidRPr="0072455C" w:rsidRDefault="0072455C" w:rsidP="0072455C">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19" w:name="LanguageManualSampling-BlockSampling"/>
      <w:bookmarkEnd w:id="119"/>
      <w:r w:rsidRPr="0072455C">
        <w:rPr>
          <w:rFonts w:ascii="Helvetica" w:eastAsia="宋体" w:hAnsi="Helvetica" w:cs="Helvetica"/>
          <w:b/>
          <w:bCs/>
          <w:color w:val="003366"/>
          <w:kern w:val="0"/>
          <w:sz w:val="30"/>
          <w:szCs w:val="30"/>
          <w:shd w:val="clear" w:color="auto" w:fill="FFFFFF"/>
        </w:rPr>
        <w:lastRenderedPageBreak/>
        <w:t>Block Sampling</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It is a feature that is still on trunk and is not yet in any release version.</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block_sample: TABLESAMPLE (n PERCENT)</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This will allow Hive to pick up at least n% data size (notice it doesn't necessarily mean number of rows) as inputs. Only CombineHiveInputFormat is supported and some special compression formats are not handled. If we fail to sample it, the input of MapReduce job will be the whole table/partition. We do it in HDFS block level so that the sampling granularity is block size. For example, if block size is 256MB, even if n% of input size is only 100MB, you get 256MB of data.</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In the following example the input size 0.1% or more will be used for the query.</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SELECT * </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FROM source </w:t>
      </w:r>
      <w:proofErr w:type="gramStart"/>
      <w:r w:rsidRPr="0072455C">
        <w:rPr>
          <w:rFonts w:ascii="Courier New" w:eastAsia="宋体" w:hAnsi="Courier New" w:cs="Courier New"/>
          <w:color w:val="000000"/>
          <w:kern w:val="0"/>
          <w:sz w:val="24"/>
          <w:szCs w:val="24"/>
          <w:shd w:val="clear" w:color="auto" w:fill="FFFFFF"/>
        </w:rPr>
        <w:t>TABLESAMPLE(</w:t>
      </w:r>
      <w:proofErr w:type="gramEnd"/>
      <w:r w:rsidRPr="0072455C">
        <w:rPr>
          <w:rFonts w:ascii="Courier New" w:eastAsia="宋体" w:hAnsi="Courier New" w:cs="Courier New"/>
          <w:color w:val="000000"/>
          <w:kern w:val="0"/>
          <w:sz w:val="24"/>
          <w:szCs w:val="24"/>
          <w:shd w:val="clear" w:color="auto" w:fill="FFFFFF"/>
        </w:rPr>
        <w:t xml:space="preserve">0.1 PERCENT) s; </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 xml:space="preserve">Sometimes you want to sample the same data with different </w:t>
      </w:r>
      <w:proofErr w:type="gramStart"/>
      <w:r w:rsidRPr="0072455C">
        <w:rPr>
          <w:rFonts w:ascii="Helvetica" w:eastAsia="宋体" w:hAnsi="Helvetica" w:cs="Helvetica"/>
          <w:color w:val="000000"/>
          <w:kern w:val="0"/>
          <w:sz w:val="20"/>
          <w:szCs w:val="20"/>
          <w:shd w:val="clear" w:color="auto" w:fill="FFFFFF"/>
        </w:rPr>
        <w:t>blocks,</w:t>
      </w:r>
      <w:proofErr w:type="gramEnd"/>
      <w:r w:rsidRPr="0072455C">
        <w:rPr>
          <w:rFonts w:ascii="Helvetica" w:eastAsia="宋体" w:hAnsi="Helvetica" w:cs="Helvetica"/>
          <w:color w:val="000000"/>
          <w:kern w:val="0"/>
          <w:sz w:val="20"/>
          <w:szCs w:val="20"/>
          <w:shd w:val="clear" w:color="auto" w:fill="FFFFFF"/>
        </w:rPr>
        <w:t xml:space="preserve"> you can change this seed number:</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72455C">
        <w:rPr>
          <w:rFonts w:ascii="Courier New" w:eastAsia="宋体" w:hAnsi="Courier New" w:cs="Courier New"/>
          <w:color w:val="000000"/>
          <w:kern w:val="0"/>
          <w:sz w:val="24"/>
          <w:szCs w:val="24"/>
          <w:shd w:val="clear" w:color="auto" w:fill="FFFFFF"/>
        </w:rPr>
        <w:t>set</w:t>
      </w:r>
      <w:proofErr w:type="gramEnd"/>
      <w:r w:rsidRPr="0072455C">
        <w:rPr>
          <w:rFonts w:ascii="Courier New" w:eastAsia="宋体" w:hAnsi="Courier New" w:cs="Courier New"/>
          <w:color w:val="000000"/>
          <w:kern w:val="0"/>
          <w:sz w:val="24"/>
          <w:szCs w:val="24"/>
          <w:shd w:val="clear" w:color="auto" w:fill="FFFFFF"/>
        </w:rPr>
        <w:t xml:space="preserve"> hive.sample.seednumber=&lt;INTEGER&gt;;</w:t>
      </w:r>
    </w:p>
    <w:p w:rsidR="0072455C" w:rsidRDefault="0072455C">
      <w:pPr>
        <w:widowControl/>
        <w:jc w:val="left"/>
        <w:rPr>
          <w:rFonts w:ascii="Arial" w:eastAsia="宋体" w:hAnsi="Arial" w:cs="Arial"/>
          <w:kern w:val="0"/>
          <w:sz w:val="16"/>
          <w:szCs w:val="16"/>
        </w:rPr>
      </w:pPr>
      <w:r>
        <w:rPr>
          <w:rFonts w:ascii="Arial" w:eastAsia="宋体" w:hAnsi="Arial" w:cs="Arial"/>
          <w:kern w:val="0"/>
          <w:sz w:val="16"/>
          <w:szCs w:val="16"/>
        </w:rPr>
        <w:br w:type="page"/>
      </w:r>
    </w:p>
    <w:p w:rsidR="0072455C" w:rsidRPr="0072455C" w:rsidRDefault="0072455C" w:rsidP="0072455C">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212" w:history="1">
        <w:r w:rsidRPr="0072455C">
          <w:rPr>
            <w:rFonts w:ascii="Helvetica" w:eastAsia="宋体" w:hAnsi="Helvetica" w:cs="Helvetica"/>
            <w:b/>
            <w:bCs/>
            <w:color w:val="003366"/>
            <w:kern w:val="36"/>
            <w:sz w:val="36"/>
          </w:rPr>
          <w:t>LanguageManual Explain</w:t>
        </w:r>
      </w:hyperlink>
    </w:p>
    <w:p w:rsidR="0072455C" w:rsidRPr="0072455C" w:rsidRDefault="0072455C" w:rsidP="00E528CF">
      <w:pPr>
        <w:widowControl/>
        <w:numPr>
          <w:ilvl w:val="0"/>
          <w:numId w:val="56"/>
        </w:numPr>
        <w:spacing w:line="183" w:lineRule="atLeast"/>
        <w:ind w:left="0"/>
        <w:jc w:val="left"/>
        <w:rPr>
          <w:rFonts w:ascii="Helvetica" w:eastAsia="宋体" w:hAnsi="Helvetica" w:cs="Helvetica"/>
          <w:color w:val="666666"/>
          <w:kern w:val="0"/>
          <w:sz w:val="13"/>
          <w:szCs w:val="13"/>
          <w:shd w:val="clear" w:color="auto" w:fill="FFFFFF"/>
        </w:rPr>
      </w:pPr>
    </w:p>
    <w:p w:rsidR="0072455C" w:rsidRPr="0072455C" w:rsidRDefault="0072455C" w:rsidP="00E528CF">
      <w:pPr>
        <w:widowControl/>
        <w:numPr>
          <w:ilvl w:val="0"/>
          <w:numId w:val="56"/>
        </w:numPr>
        <w:spacing w:line="183" w:lineRule="atLeast"/>
        <w:ind w:left="0"/>
        <w:jc w:val="left"/>
        <w:rPr>
          <w:rFonts w:ascii="Helvetica" w:eastAsia="宋体" w:hAnsi="Helvetica" w:cs="Helvetica"/>
          <w:color w:val="666666"/>
          <w:kern w:val="0"/>
          <w:sz w:val="13"/>
          <w:szCs w:val="13"/>
          <w:shd w:val="clear" w:color="auto" w:fill="FFFFFF"/>
        </w:rPr>
      </w:pPr>
      <w:r w:rsidRPr="0072455C">
        <w:rPr>
          <w:rFonts w:ascii="Helvetica" w:eastAsia="宋体" w:hAnsi="Helvetica" w:cs="Helvetica"/>
          <w:color w:val="666666"/>
          <w:kern w:val="0"/>
          <w:sz w:val="13"/>
          <w:szCs w:val="13"/>
          <w:shd w:val="clear" w:color="auto" w:fill="FFFFFF"/>
        </w:rPr>
        <w:t>Added by</w:t>
      </w:r>
      <w:r w:rsidRPr="0072455C">
        <w:rPr>
          <w:rFonts w:ascii="Helvetica" w:eastAsia="宋体" w:hAnsi="Helvetica" w:cs="Helvetica"/>
          <w:color w:val="666666"/>
          <w:kern w:val="0"/>
          <w:sz w:val="13"/>
        </w:rPr>
        <w:t> </w:t>
      </w:r>
      <w:hyperlink r:id="rId213" w:history="1">
        <w:r w:rsidRPr="0072455C">
          <w:rPr>
            <w:rFonts w:ascii="Helvetica" w:eastAsia="宋体" w:hAnsi="Helvetica" w:cs="Helvetica"/>
            <w:color w:val="666666"/>
            <w:kern w:val="0"/>
            <w:sz w:val="13"/>
            <w:u w:val="single"/>
          </w:rPr>
          <w:t>Confluence Administrator</w:t>
        </w:r>
      </w:hyperlink>
      <w:r w:rsidRPr="0072455C">
        <w:rPr>
          <w:rFonts w:ascii="Helvetica" w:eastAsia="宋体" w:hAnsi="Helvetica" w:cs="Helvetica"/>
          <w:color w:val="666666"/>
          <w:kern w:val="0"/>
          <w:sz w:val="13"/>
          <w:szCs w:val="13"/>
          <w:shd w:val="clear" w:color="auto" w:fill="FFFFFF"/>
        </w:rPr>
        <w:t>, last edited by</w:t>
      </w:r>
      <w:r w:rsidRPr="0072455C">
        <w:rPr>
          <w:rFonts w:ascii="Helvetica" w:eastAsia="宋体" w:hAnsi="Helvetica" w:cs="Helvetica"/>
          <w:color w:val="666666"/>
          <w:kern w:val="0"/>
          <w:sz w:val="13"/>
        </w:rPr>
        <w:t> </w:t>
      </w:r>
      <w:hyperlink r:id="rId214" w:history="1">
        <w:r w:rsidRPr="0072455C">
          <w:rPr>
            <w:rFonts w:ascii="Helvetica" w:eastAsia="宋体" w:hAnsi="Helvetica" w:cs="Helvetica"/>
            <w:color w:val="666666"/>
            <w:kern w:val="0"/>
            <w:sz w:val="13"/>
            <w:u w:val="single"/>
          </w:rPr>
          <w:t>Ashoat Tevosyan</w:t>
        </w:r>
      </w:hyperlink>
      <w:r w:rsidRPr="0072455C">
        <w:rPr>
          <w:rFonts w:ascii="Helvetica" w:eastAsia="宋体" w:hAnsi="Helvetica" w:cs="Helvetica"/>
          <w:color w:val="666666"/>
          <w:kern w:val="0"/>
          <w:sz w:val="13"/>
        </w:rPr>
        <w:t> </w:t>
      </w:r>
      <w:r w:rsidRPr="0072455C">
        <w:rPr>
          <w:rFonts w:ascii="Helvetica" w:eastAsia="宋体" w:hAnsi="Helvetica" w:cs="Helvetica"/>
          <w:color w:val="666666"/>
          <w:kern w:val="0"/>
          <w:sz w:val="13"/>
          <w:szCs w:val="13"/>
          <w:shd w:val="clear" w:color="auto" w:fill="FFFFFF"/>
        </w:rPr>
        <w:t>on Jun 29, 2011</w:t>
      </w:r>
      <w:r w:rsidRPr="0072455C">
        <w:rPr>
          <w:rFonts w:ascii="Helvetica" w:eastAsia="宋体" w:hAnsi="Helvetica" w:cs="Helvetica"/>
          <w:color w:val="666666"/>
          <w:kern w:val="0"/>
          <w:sz w:val="13"/>
        </w:rPr>
        <w:t>  (</w:t>
      </w:r>
      <w:hyperlink r:id="rId215" w:history="1">
        <w:r w:rsidRPr="0072455C">
          <w:rPr>
            <w:rFonts w:ascii="Helvetica" w:eastAsia="宋体" w:hAnsi="Helvetica" w:cs="Helvetica"/>
            <w:color w:val="666666"/>
            <w:kern w:val="0"/>
            <w:sz w:val="13"/>
            <w:u w:val="single"/>
          </w:rPr>
          <w:t>view change</w:t>
        </w:r>
      </w:hyperlink>
      <w:r w:rsidRPr="0072455C">
        <w:rPr>
          <w:rFonts w:ascii="Helvetica" w:eastAsia="宋体" w:hAnsi="Helvetica" w:cs="Helvetica"/>
          <w:color w:val="666666"/>
          <w:kern w:val="0"/>
          <w:sz w:val="13"/>
        </w:rPr>
        <w:t>)</w:t>
      </w:r>
    </w:p>
    <w:p w:rsidR="0072455C" w:rsidRPr="0072455C" w:rsidRDefault="0072455C" w:rsidP="00E528CF">
      <w:pPr>
        <w:widowControl/>
        <w:numPr>
          <w:ilvl w:val="0"/>
          <w:numId w:val="57"/>
        </w:numPr>
        <w:spacing w:line="260" w:lineRule="atLeast"/>
        <w:jc w:val="left"/>
        <w:rPr>
          <w:rFonts w:ascii="Helvetica" w:eastAsia="宋体" w:hAnsi="Helvetica" w:cs="Helvetica"/>
          <w:color w:val="000000"/>
          <w:kern w:val="0"/>
          <w:sz w:val="20"/>
          <w:szCs w:val="20"/>
          <w:shd w:val="clear" w:color="auto" w:fill="FFFFFF"/>
        </w:rPr>
      </w:pPr>
      <w:hyperlink r:id="rId216" w:anchor="LanguageManualExplain-EXPLAINSyntax" w:history="1">
        <w:r w:rsidRPr="0072455C">
          <w:rPr>
            <w:rFonts w:ascii="Helvetica" w:eastAsia="宋体" w:hAnsi="Helvetica" w:cs="Helvetica"/>
            <w:color w:val="003366"/>
            <w:kern w:val="0"/>
            <w:sz w:val="20"/>
            <w:u w:val="single"/>
          </w:rPr>
          <w:t>EXPLAIN Syntax</w:t>
        </w:r>
      </w:hyperlink>
    </w:p>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20" w:name="LanguageManualExplain-EXPLAINSyntax"/>
      <w:bookmarkEnd w:id="120"/>
      <w:r w:rsidRPr="0072455C">
        <w:rPr>
          <w:rFonts w:ascii="Helvetica" w:eastAsia="宋体" w:hAnsi="Helvetica" w:cs="Helvetica"/>
          <w:b/>
          <w:bCs/>
          <w:color w:val="003366"/>
          <w:kern w:val="0"/>
          <w:sz w:val="36"/>
          <w:szCs w:val="36"/>
          <w:shd w:val="clear" w:color="auto" w:fill="FFFFFF"/>
        </w:rPr>
        <w:t>EXPLAIN Syntax</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Hive provides an EXPLAIN command that shows the execution plan for a query. The syntax for this statement is as follows:</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EXPLAIN [EXTENDED] query</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use of EXTENDED in the EXPLAIN statement produces extra information about the operators in the plan. This is typically physical information like file names.</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 xml:space="preserve">A Hive query gets converted into a sequence (it is more </w:t>
      </w:r>
      <w:proofErr w:type="gramStart"/>
      <w:r w:rsidRPr="0072455C">
        <w:rPr>
          <w:rFonts w:ascii="Helvetica" w:eastAsia="宋体" w:hAnsi="Helvetica" w:cs="Helvetica"/>
          <w:color w:val="000000"/>
          <w:kern w:val="0"/>
          <w:sz w:val="20"/>
          <w:szCs w:val="20"/>
          <w:shd w:val="clear" w:color="auto" w:fill="FFFFFF"/>
        </w:rPr>
        <w:t>an</w:t>
      </w:r>
      <w:proofErr w:type="gramEnd"/>
      <w:r w:rsidRPr="0072455C">
        <w:rPr>
          <w:rFonts w:ascii="Helvetica" w:eastAsia="宋体" w:hAnsi="Helvetica" w:cs="Helvetica"/>
          <w:color w:val="000000"/>
          <w:kern w:val="0"/>
          <w:sz w:val="20"/>
          <w:szCs w:val="20"/>
          <w:shd w:val="clear" w:color="auto" w:fill="FFFFFF"/>
        </w:rPr>
        <w:t xml:space="preserve"> Directed Acyclic Graph) of stages. These stages may be map/reduce stages or they may even be stages that do metastore or file system operations like move and rename. The explain output comprises of three parts:</w:t>
      </w:r>
    </w:p>
    <w:p w:rsidR="0072455C" w:rsidRPr="0072455C" w:rsidRDefault="0072455C" w:rsidP="00E528CF">
      <w:pPr>
        <w:widowControl/>
        <w:numPr>
          <w:ilvl w:val="0"/>
          <w:numId w:val="58"/>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Abstract Syntax Tree for the query</w:t>
      </w:r>
    </w:p>
    <w:p w:rsidR="0072455C" w:rsidRPr="0072455C" w:rsidRDefault="0072455C" w:rsidP="00E528CF">
      <w:pPr>
        <w:widowControl/>
        <w:numPr>
          <w:ilvl w:val="0"/>
          <w:numId w:val="58"/>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dependencies between the different stages of the plan</w:t>
      </w:r>
    </w:p>
    <w:p w:rsidR="0072455C" w:rsidRPr="0072455C" w:rsidRDefault="0072455C" w:rsidP="00E528CF">
      <w:pPr>
        <w:widowControl/>
        <w:numPr>
          <w:ilvl w:val="0"/>
          <w:numId w:val="58"/>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description of each of the stages</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description of the stages itself shows a sequence of operators with the metadata associated with the operators. The metadata may comprise of things like filter expressions for the FilterOperator or the select expressions for the SelectOperator or the output file names for the FileSinkOperator.</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As an example, consider the following EXPLAIN query:</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EXPLAIN</w:t>
      </w:r>
    </w:p>
    <w:p w:rsidR="0072455C" w:rsidRPr="0072455C" w:rsidRDefault="0072455C" w:rsidP="007245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FROM src INSERT OVERWRITE TABLE dest_g1 SELECT src.key, </w:t>
      </w:r>
      <w:proofErr w:type="gramStart"/>
      <w:r w:rsidRPr="0072455C">
        <w:rPr>
          <w:rFonts w:ascii="Courier New" w:eastAsia="宋体" w:hAnsi="Courier New" w:cs="Courier New"/>
          <w:color w:val="000000"/>
          <w:kern w:val="0"/>
          <w:sz w:val="24"/>
          <w:szCs w:val="24"/>
          <w:shd w:val="clear" w:color="auto" w:fill="FFFFFF"/>
        </w:rPr>
        <w:t>sum(</w:t>
      </w:r>
      <w:proofErr w:type="gramEnd"/>
      <w:r w:rsidRPr="0072455C">
        <w:rPr>
          <w:rFonts w:ascii="Courier New" w:eastAsia="宋体" w:hAnsi="Courier New" w:cs="Courier New"/>
          <w:color w:val="000000"/>
          <w:kern w:val="0"/>
          <w:sz w:val="24"/>
          <w:szCs w:val="24"/>
          <w:shd w:val="clear" w:color="auto" w:fill="FFFFFF"/>
        </w:rPr>
        <w:t>substr(src.value,4)) GROUP BY src.key;</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output of this statement contains the following parts:</w:t>
      </w:r>
    </w:p>
    <w:p w:rsidR="0072455C" w:rsidRPr="0072455C" w:rsidRDefault="0072455C" w:rsidP="00E528CF">
      <w:pPr>
        <w:widowControl/>
        <w:numPr>
          <w:ilvl w:val="0"/>
          <w:numId w:val="59"/>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Abstract Syntax Tree</w:t>
      </w:r>
    </w:p>
    <w:p w:rsidR="0072455C" w:rsidRPr="0072455C" w:rsidRDefault="0072455C" w:rsidP="00E528CF">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ABSTRACT SYNTAX TREE:</w:t>
      </w:r>
    </w:p>
    <w:p w:rsidR="0072455C" w:rsidRPr="0072455C" w:rsidRDefault="0072455C" w:rsidP="00E528CF">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(TOK_QUERY (TOK_FROM (TOK_TABREF src)) (TOK_INSERT (TOK_DESTINATION (TOK_TAB dest_g1)) (TOK_SELECT (TOK_SELEXPR (TOK_COLREF src key)) (TOK_SELEXPR (TOK_FUNCTION sum (TOK_FUNCTION substr (TOK_COLREF src value) 4)))) (TOK_GROUPBY (TOK_COLREF src key))))</w:t>
      </w:r>
    </w:p>
    <w:p w:rsidR="0072455C" w:rsidRPr="0072455C" w:rsidRDefault="0072455C" w:rsidP="00E528CF">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p>
    <w:p w:rsidR="0072455C" w:rsidRPr="0072455C" w:rsidRDefault="0072455C" w:rsidP="00E528CF">
      <w:pPr>
        <w:widowControl/>
        <w:numPr>
          <w:ilvl w:val="0"/>
          <w:numId w:val="59"/>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Dependency Graph</w:t>
      </w:r>
    </w:p>
    <w:p w:rsidR="0072455C" w:rsidRPr="0072455C" w:rsidRDefault="0072455C" w:rsidP="00E528CF">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STAGE DEPENDENCIES:</w:t>
      </w:r>
    </w:p>
    <w:p w:rsidR="0072455C" w:rsidRPr="0072455C" w:rsidRDefault="0072455C" w:rsidP="00E528CF">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Stage-1 is a root stage</w:t>
      </w:r>
    </w:p>
    <w:p w:rsidR="0072455C" w:rsidRPr="0072455C" w:rsidRDefault="0072455C" w:rsidP="00E528CF">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Stage-2 depends on stages: Stage-1</w:t>
      </w:r>
    </w:p>
    <w:p w:rsidR="0072455C" w:rsidRPr="0072455C" w:rsidRDefault="0072455C" w:rsidP="00E528CF">
      <w:pPr>
        <w:widowControl/>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lastRenderedPageBreak/>
        <w:t xml:space="preserve">  Stage-0 depends on stages: Stage-2</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 xml:space="preserve">This shows that Stage-1 is the root </w:t>
      </w:r>
      <w:proofErr w:type="gramStart"/>
      <w:r w:rsidRPr="0072455C">
        <w:rPr>
          <w:rFonts w:ascii="Helvetica" w:eastAsia="宋体" w:hAnsi="Helvetica" w:cs="Helvetica"/>
          <w:color w:val="000000"/>
          <w:kern w:val="0"/>
          <w:sz w:val="20"/>
          <w:szCs w:val="20"/>
          <w:shd w:val="clear" w:color="auto" w:fill="FFFFFF"/>
        </w:rPr>
        <w:t>stage,</w:t>
      </w:r>
      <w:proofErr w:type="gramEnd"/>
      <w:r w:rsidRPr="0072455C">
        <w:rPr>
          <w:rFonts w:ascii="Helvetica" w:eastAsia="宋体" w:hAnsi="Helvetica" w:cs="Helvetica"/>
          <w:color w:val="000000"/>
          <w:kern w:val="0"/>
          <w:sz w:val="20"/>
          <w:szCs w:val="20"/>
          <w:shd w:val="clear" w:color="auto" w:fill="FFFFFF"/>
        </w:rPr>
        <w:t xml:space="preserve"> Stage-2 is executed after Stage-1 is done and Stage-0 is executed after Stage-2 is done.</w:t>
      </w:r>
    </w:p>
    <w:p w:rsidR="0072455C" w:rsidRPr="0072455C" w:rsidRDefault="0072455C" w:rsidP="00E528CF">
      <w:pPr>
        <w:widowControl/>
        <w:numPr>
          <w:ilvl w:val="0"/>
          <w:numId w:val="60"/>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The plans of each Stage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STAGE PLANS: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Stage: Stage-1</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Map Reduce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Alias -&gt; Map Operator Tree: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src</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Reduce Output Operator</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key expressions: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key</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string</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sort order: +</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Map-reduce partition columns: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rand()</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w:t>
      </w:r>
      <w:r w:rsidRPr="0072455C">
        <w:rPr>
          <w:rFonts w:ascii="Courier New" w:eastAsia="宋体" w:hAnsi="Courier New" w:cs="Courier New"/>
          <w:color w:val="910091"/>
          <w:kern w:val="0"/>
          <w:sz w:val="24"/>
          <w:szCs w:val="24"/>
        </w:rPr>
        <w:t>double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tag: -1</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value expressions: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substr(value, 4)</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string</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Reduce Operator Tree: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Group By Operator</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aggregations: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sum(UDFToDouble(VALUE.0))</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keys: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KEY.0</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string</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mode: partial1</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File Output Operator</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compressed: </w:t>
      </w:r>
      <w:r w:rsidRPr="0072455C">
        <w:rPr>
          <w:rFonts w:ascii="Courier New" w:eastAsia="宋体" w:hAnsi="Courier New" w:cs="Courier New"/>
          <w:color w:val="000091"/>
          <w:kern w:val="0"/>
          <w:sz w:val="24"/>
          <w:szCs w:val="24"/>
        </w:rPr>
        <w:t>false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table: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input format: org.apache.hadoop.mapred.SequenceFileInputFormat</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output format: org.apache.hadoop.mapred.SequenceFileOutputFormat</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name: binary_table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Stage: Stage-2</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Map Reduce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Alias -&gt; Map Operator Tree: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/tmp/hive-zshao/67494501/106593589.10001</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Reduce Output Operator</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key expressions: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lastRenderedPageBreak/>
        <w:t xml:space="preserve">                  expr: 0</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string</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sort order: +</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Map-reduce partition columns: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0</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string</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tag: -1</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value expressions: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1</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w:t>
      </w:r>
      <w:r w:rsidRPr="0072455C">
        <w:rPr>
          <w:rFonts w:ascii="Courier New" w:eastAsia="宋体" w:hAnsi="Courier New" w:cs="Courier New"/>
          <w:color w:val="910091"/>
          <w:kern w:val="0"/>
          <w:sz w:val="24"/>
          <w:szCs w:val="24"/>
        </w:rPr>
        <w:t>double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Reduce Operator Tree: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Group By Operator</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aggregations: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sum(VALUE.0)</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keys: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KEY.0</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string</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mode: </w:t>
      </w:r>
      <w:r w:rsidRPr="0072455C">
        <w:rPr>
          <w:rFonts w:ascii="Courier New" w:eastAsia="宋体" w:hAnsi="Courier New" w:cs="Courier New"/>
          <w:color w:val="000091"/>
          <w:kern w:val="0"/>
          <w:sz w:val="24"/>
          <w:szCs w:val="24"/>
        </w:rPr>
        <w:t>final</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Operator</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expressions: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0</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string</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1</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w:t>
      </w:r>
      <w:r w:rsidRPr="0072455C">
        <w:rPr>
          <w:rFonts w:ascii="Courier New" w:eastAsia="宋体" w:hAnsi="Courier New" w:cs="Courier New"/>
          <w:color w:val="910091"/>
          <w:kern w:val="0"/>
          <w:sz w:val="24"/>
          <w:szCs w:val="24"/>
        </w:rPr>
        <w:t>double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Select Operator</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expressions: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UDFToInteger(0)</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w:t>
      </w:r>
      <w:r w:rsidRPr="0072455C">
        <w:rPr>
          <w:rFonts w:ascii="Courier New" w:eastAsia="宋体" w:hAnsi="Courier New" w:cs="Courier New"/>
          <w:color w:val="910091"/>
          <w:kern w:val="0"/>
          <w:sz w:val="24"/>
          <w:szCs w:val="24"/>
        </w:rPr>
        <w:t>int</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expr: 1</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type: </w:t>
      </w:r>
      <w:r w:rsidRPr="0072455C">
        <w:rPr>
          <w:rFonts w:ascii="Courier New" w:eastAsia="宋体" w:hAnsi="Courier New" w:cs="Courier New"/>
          <w:color w:val="910091"/>
          <w:kern w:val="0"/>
          <w:sz w:val="24"/>
          <w:szCs w:val="24"/>
        </w:rPr>
        <w:t>double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File Output Operator</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compressed: </w:t>
      </w:r>
      <w:r w:rsidRPr="0072455C">
        <w:rPr>
          <w:rFonts w:ascii="Courier New" w:eastAsia="宋体" w:hAnsi="Courier New" w:cs="Courier New"/>
          <w:color w:val="000091"/>
          <w:kern w:val="0"/>
          <w:sz w:val="24"/>
          <w:szCs w:val="24"/>
        </w:rPr>
        <w:t>false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table: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input format: org.apache.hadoop.mapred.TextInputFormat</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output format: org.apache.hadoop.hive.ql.io.IgnoreKeyTextOutputFormat</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serde: org.apache.hadoop.hive.serde2.dynamic_type.DynamicSerDe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name: dest_g1</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Stage: Stage-0</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lastRenderedPageBreak/>
        <w:t xml:space="preserve">    Move Operator</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tables:</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replace: </w:t>
      </w:r>
      <w:r w:rsidRPr="0072455C">
        <w:rPr>
          <w:rFonts w:ascii="Courier New" w:eastAsia="宋体" w:hAnsi="Courier New" w:cs="Courier New"/>
          <w:color w:val="000091"/>
          <w:kern w:val="0"/>
          <w:sz w:val="24"/>
          <w:szCs w:val="24"/>
        </w:rPr>
        <w:t>true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table: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input format: org.apache.hadoop.mapred.TextInputFormat</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output format: org.apache.hadoop.hive.ql.io.IgnoreKeyTextOutputFormat</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serde: org.apache.hadoop.hive.serde2.dynamic_type.DynamicSerDe</w:t>
      </w:r>
    </w:p>
    <w:p w:rsidR="0072455C" w:rsidRPr="0072455C" w:rsidRDefault="0072455C" w:rsidP="00E528CF">
      <w:pPr>
        <w:widowControl/>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72455C">
        <w:rPr>
          <w:rFonts w:ascii="Courier New" w:eastAsia="宋体" w:hAnsi="Courier New" w:cs="Courier New"/>
          <w:color w:val="000000"/>
          <w:kern w:val="0"/>
          <w:sz w:val="24"/>
          <w:szCs w:val="24"/>
          <w:shd w:val="clear" w:color="auto" w:fill="FFFFFF"/>
        </w:rPr>
        <w:t xml:space="preserve">                name: dest_g1</w:t>
      </w:r>
    </w:p>
    <w:p w:rsidR="0072455C" w:rsidRPr="0072455C" w:rsidRDefault="0072455C" w:rsidP="0072455C">
      <w:pPr>
        <w:widowControl/>
        <w:spacing w:line="260" w:lineRule="atLeast"/>
        <w:ind w:left="720"/>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In this example there are 2 map/reduce stages (Stage-1 and Stage-2) and 1 File System related stage (Stage-0). Stage-0 basically moves the results from a temporary directory to the directory corresponding to the table dest_g1.</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 xml:space="preserve">A map/reduce stage </w:t>
      </w:r>
      <w:proofErr w:type="gramStart"/>
      <w:r w:rsidRPr="0072455C">
        <w:rPr>
          <w:rFonts w:ascii="Helvetica" w:eastAsia="宋体" w:hAnsi="Helvetica" w:cs="Helvetica"/>
          <w:color w:val="000000"/>
          <w:kern w:val="0"/>
          <w:sz w:val="20"/>
          <w:szCs w:val="20"/>
          <w:shd w:val="clear" w:color="auto" w:fill="FFFFFF"/>
        </w:rPr>
        <w:t>itself</w:t>
      </w:r>
      <w:proofErr w:type="gramEnd"/>
      <w:r w:rsidRPr="0072455C">
        <w:rPr>
          <w:rFonts w:ascii="Helvetica" w:eastAsia="宋体" w:hAnsi="Helvetica" w:cs="Helvetica"/>
          <w:color w:val="000000"/>
          <w:kern w:val="0"/>
          <w:sz w:val="20"/>
          <w:szCs w:val="20"/>
          <w:shd w:val="clear" w:color="auto" w:fill="FFFFFF"/>
        </w:rPr>
        <w:t xml:space="preserve"> comprises of 2 parts:</w:t>
      </w:r>
    </w:p>
    <w:p w:rsidR="0072455C" w:rsidRPr="0072455C" w:rsidRDefault="0072455C" w:rsidP="00E528CF">
      <w:pPr>
        <w:widowControl/>
        <w:numPr>
          <w:ilvl w:val="0"/>
          <w:numId w:val="61"/>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A mapping from table alias to Map Operator Tree - This mapping tells the mappers which operator tree to call in order to process the rows from a particular table or result of a previous map/reduce stage. In Stage-1 in the above example, the rows from src table are processed by the operator tree rooted at a Reduce Output Operator. Similarly, in Stage-2 the rows of the results of Stage-1 are processed by another operator tree rooted at another Reduce Output Operator. Each of these Reduce Output Operators partitions the data to the reducers according to the criteria shown in the metadata.</w:t>
      </w:r>
    </w:p>
    <w:p w:rsidR="0072455C" w:rsidRPr="0072455C" w:rsidRDefault="0072455C" w:rsidP="00E528CF">
      <w:pPr>
        <w:widowControl/>
        <w:numPr>
          <w:ilvl w:val="0"/>
          <w:numId w:val="61"/>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A Reduce Operator Tree - This is the operator tree which processes all the rows on the reducer of the map/reduce job. In Stage-1 for example, the Reducer Operator Tree is carrying out a partial aggregation where as the Reducer Operator Tree in Stage-2 computes the final aggregation from the partial aggregates computed in Stage-1</w:t>
      </w:r>
    </w:p>
    <w:p w:rsidR="0072455C" w:rsidRDefault="0072455C">
      <w:pPr>
        <w:widowControl/>
        <w:jc w:val="left"/>
        <w:rPr>
          <w:rFonts w:ascii="Arial" w:eastAsia="宋体" w:hAnsi="Arial" w:cs="Arial"/>
          <w:kern w:val="0"/>
          <w:sz w:val="16"/>
          <w:szCs w:val="16"/>
        </w:rPr>
      </w:pPr>
      <w:r>
        <w:rPr>
          <w:rFonts w:ascii="Arial" w:eastAsia="宋体" w:hAnsi="Arial" w:cs="Arial"/>
          <w:kern w:val="0"/>
          <w:sz w:val="16"/>
          <w:szCs w:val="16"/>
        </w:rPr>
        <w:br w:type="page"/>
      </w:r>
    </w:p>
    <w:p w:rsidR="0072455C" w:rsidRPr="0072455C" w:rsidRDefault="0072455C" w:rsidP="0072455C">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217" w:history="1">
        <w:r w:rsidRPr="0072455C">
          <w:rPr>
            <w:rFonts w:ascii="Helvetica" w:eastAsia="宋体" w:hAnsi="Helvetica" w:cs="Helvetica"/>
            <w:b/>
            <w:bCs/>
            <w:color w:val="003366"/>
            <w:kern w:val="36"/>
            <w:sz w:val="36"/>
            <w:u w:val="single"/>
          </w:rPr>
          <w:t>LanguageManual VirtualColumns</w:t>
        </w:r>
      </w:hyperlink>
    </w:p>
    <w:p w:rsidR="0072455C" w:rsidRPr="0072455C" w:rsidRDefault="0072455C" w:rsidP="00E528CF">
      <w:pPr>
        <w:widowControl/>
        <w:numPr>
          <w:ilvl w:val="0"/>
          <w:numId w:val="62"/>
        </w:numPr>
        <w:spacing w:line="183" w:lineRule="atLeast"/>
        <w:ind w:left="0"/>
        <w:jc w:val="left"/>
        <w:rPr>
          <w:rFonts w:ascii="Helvetica" w:eastAsia="宋体" w:hAnsi="Helvetica" w:cs="Helvetica"/>
          <w:color w:val="666666"/>
          <w:kern w:val="0"/>
          <w:sz w:val="13"/>
          <w:szCs w:val="13"/>
          <w:shd w:val="clear" w:color="auto" w:fill="FFFFFF"/>
        </w:rPr>
      </w:pPr>
    </w:p>
    <w:p w:rsidR="0072455C" w:rsidRPr="0072455C" w:rsidRDefault="0072455C" w:rsidP="00E528CF">
      <w:pPr>
        <w:widowControl/>
        <w:numPr>
          <w:ilvl w:val="0"/>
          <w:numId w:val="62"/>
        </w:numPr>
        <w:spacing w:line="183" w:lineRule="atLeast"/>
        <w:ind w:left="0"/>
        <w:jc w:val="left"/>
        <w:rPr>
          <w:rFonts w:ascii="Helvetica" w:eastAsia="宋体" w:hAnsi="Helvetica" w:cs="Helvetica"/>
          <w:color w:val="666666"/>
          <w:kern w:val="0"/>
          <w:sz w:val="13"/>
          <w:szCs w:val="13"/>
          <w:shd w:val="clear" w:color="auto" w:fill="FFFFFF"/>
        </w:rPr>
      </w:pPr>
      <w:r w:rsidRPr="0072455C">
        <w:rPr>
          <w:rFonts w:ascii="Helvetica" w:eastAsia="宋体" w:hAnsi="Helvetica" w:cs="Helvetica"/>
          <w:color w:val="666666"/>
          <w:kern w:val="0"/>
          <w:sz w:val="13"/>
          <w:szCs w:val="13"/>
          <w:shd w:val="clear" w:color="auto" w:fill="FFFFFF"/>
        </w:rPr>
        <w:t>Added by</w:t>
      </w:r>
      <w:r w:rsidRPr="0072455C">
        <w:rPr>
          <w:rFonts w:ascii="Helvetica" w:eastAsia="宋体" w:hAnsi="Helvetica" w:cs="Helvetica"/>
          <w:color w:val="666666"/>
          <w:kern w:val="0"/>
          <w:sz w:val="13"/>
        </w:rPr>
        <w:t> </w:t>
      </w:r>
      <w:hyperlink r:id="rId218" w:history="1">
        <w:r w:rsidRPr="0072455C">
          <w:rPr>
            <w:rFonts w:ascii="Helvetica" w:eastAsia="宋体" w:hAnsi="Helvetica" w:cs="Helvetica"/>
            <w:color w:val="666666"/>
            <w:kern w:val="0"/>
            <w:sz w:val="13"/>
            <w:u w:val="single"/>
          </w:rPr>
          <w:t>Confluence Administrator</w:t>
        </w:r>
      </w:hyperlink>
      <w:r w:rsidRPr="0072455C">
        <w:rPr>
          <w:rFonts w:ascii="Helvetica" w:eastAsia="宋体" w:hAnsi="Helvetica" w:cs="Helvetica"/>
          <w:color w:val="666666"/>
          <w:kern w:val="0"/>
          <w:sz w:val="13"/>
          <w:szCs w:val="13"/>
          <w:shd w:val="clear" w:color="auto" w:fill="FFFFFF"/>
        </w:rPr>
        <w:t>, last edited by</w:t>
      </w:r>
      <w:r w:rsidRPr="0072455C">
        <w:rPr>
          <w:rFonts w:ascii="Helvetica" w:eastAsia="宋体" w:hAnsi="Helvetica" w:cs="Helvetica"/>
          <w:color w:val="666666"/>
          <w:kern w:val="0"/>
          <w:sz w:val="13"/>
        </w:rPr>
        <w:t> </w:t>
      </w:r>
      <w:hyperlink r:id="rId219" w:history="1">
        <w:r w:rsidRPr="0072455C">
          <w:rPr>
            <w:rFonts w:ascii="Helvetica" w:eastAsia="宋体" w:hAnsi="Helvetica" w:cs="Helvetica"/>
            <w:color w:val="666666"/>
            <w:kern w:val="0"/>
            <w:sz w:val="13"/>
            <w:u w:val="single"/>
          </w:rPr>
          <w:t>Ashoat Tevosyan</w:t>
        </w:r>
      </w:hyperlink>
      <w:r w:rsidRPr="0072455C">
        <w:rPr>
          <w:rFonts w:ascii="Helvetica" w:eastAsia="宋体" w:hAnsi="Helvetica" w:cs="Helvetica"/>
          <w:color w:val="666666"/>
          <w:kern w:val="0"/>
          <w:sz w:val="13"/>
        </w:rPr>
        <w:t> </w:t>
      </w:r>
      <w:r w:rsidRPr="0072455C">
        <w:rPr>
          <w:rFonts w:ascii="Helvetica" w:eastAsia="宋体" w:hAnsi="Helvetica" w:cs="Helvetica"/>
          <w:color w:val="666666"/>
          <w:kern w:val="0"/>
          <w:sz w:val="13"/>
          <w:szCs w:val="13"/>
          <w:shd w:val="clear" w:color="auto" w:fill="FFFFFF"/>
        </w:rPr>
        <w:t>on Jun 29, 2011</w:t>
      </w:r>
      <w:r w:rsidRPr="0072455C">
        <w:rPr>
          <w:rFonts w:ascii="Helvetica" w:eastAsia="宋体" w:hAnsi="Helvetica" w:cs="Helvetica"/>
          <w:color w:val="666666"/>
          <w:kern w:val="0"/>
          <w:sz w:val="13"/>
        </w:rPr>
        <w:t>  (</w:t>
      </w:r>
      <w:hyperlink r:id="rId220" w:history="1">
        <w:r w:rsidRPr="0072455C">
          <w:rPr>
            <w:rFonts w:ascii="Helvetica" w:eastAsia="宋体" w:hAnsi="Helvetica" w:cs="Helvetica"/>
            <w:color w:val="666666"/>
            <w:kern w:val="0"/>
            <w:sz w:val="13"/>
            <w:u w:val="single"/>
          </w:rPr>
          <w:t>view change</w:t>
        </w:r>
      </w:hyperlink>
      <w:r w:rsidRPr="0072455C">
        <w:rPr>
          <w:rFonts w:ascii="Helvetica" w:eastAsia="宋体" w:hAnsi="Helvetica" w:cs="Helvetica"/>
          <w:color w:val="666666"/>
          <w:kern w:val="0"/>
          <w:sz w:val="13"/>
        </w:rPr>
        <w:t>)</w:t>
      </w:r>
    </w:p>
    <w:p w:rsidR="0072455C" w:rsidRPr="0072455C" w:rsidRDefault="0072455C" w:rsidP="00E528CF">
      <w:pPr>
        <w:widowControl/>
        <w:numPr>
          <w:ilvl w:val="0"/>
          <w:numId w:val="63"/>
        </w:numPr>
        <w:spacing w:line="260" w:lineRule="atLeast"/>
        <w:jc w:val="left"/>
        <w:rPr>
          <w:rFonts w:ascii="Helvetica" w:eastAsia="宋体" w:hAnsi="Helvetica" w:cs="Helvetica"/>
          <w:color w:val="000000"/>
          <w:kern w:val="0"/>
          <w:sz w:val="20"/>
          <w:szCs w:val="20"/>
          <w:shd w:val="clear" w:color="auto" w:fill="FFFFFF"/>
        </w:rPr>
      </w:pPr>
      <w:hyperlink r:id="rId221" w:anchor="LanguageManualVirtualColumns-VirtualColumns" w:history="1">
        <w:r w:rsidRPr="0072455C">
          <w:rPr>
            <w:rFonts w:ascii="Helvetica" w:eastAsia="宋体" w:hAnsi="Helvetica" w:cs="Helvetica"/>
            <w:color w:val="003366"/>
            <w:kern w:val="0"/>
            <w:sz w:val="20"/>
            <w:u w:val="single"/>
          </w:rPr>
          <w:t>Virtual Columns</w:t>
        </w:r>
      </w:hyperlink>
    </w:p>
    <w:p w:rsidR="0072455C" w:rsidRPr="0072455C" w:rsidRDefault="0072455C" w:rsidP="00E528CF">
      <w:pPr>
        <w:widowControl/>
        <w:numPr>
          <w:ilvl w:val="1"/>
          <w:numId w:val="63"/>
        </w:numPr>
        <w:spacing w:line="260" w:lineRule="atLeast"/>
        <w:jc w:val="left"/>
        <w:rPr>
          <w:rFonts w:ascii="Helvetica" w:eastAsia="宋体" w:hAnsi="Helvetica" w:cs="Helvetica"/>
          <w:color w:val="000000"/>
          <w:kern w:val="0"/>
          <w:sz w:val="20"/>
          <w:szCs w:val="20"/>
          <w:shd w:val="clear" w:color="auto" w:fill="FFFFFF"/>
        </w:rPr>
      </w:pPr>
      <w:hyperlink r:id="rId222" w:anchor="LanguageManualVirtualColumns-SimpleExamples" w:history="1">
        <w:r w:rsidRPr="0072455C">
          <w:rPr>
            <w:rFonts w:ascii="Helvetica" w:eastAsia="宋体" w:hAnsi="Helvetica" w:cs="Helvetica"/>
            <w:color w:val="003366"/>
            <w:kern w:val="0"/>
            <w:sz w:val="20"/>
            <w:u w:val="single"/>
          </w:rPr>
          <w:t>Simple Examples</w:t>
        </w:r>
      </w:hyperlink>
    </w:p>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21" w:name="LanguageManualVirtualColumns-VirtualColu"/>
      <w:bookmarkEnd w:id="121"/>
      <w:r w:rsidRPr="0072455C">
        <w:rPr>
          <w:rFonts w:ascii="Helvetica" w:eastAsia="宋体" w:hAnsi="Helvetica" w:cs="Helvetica"/>
          <w:b/>
          <w:bCs/>
          <w:color w:val="003366"/>
          <w:kern w:val="0"/>
          <w:sz w:val="36"/>
          <w:szCs w:val="36"/>
          <w:shd w:val="clear" w:color="auto" w:fill="FFFFFF"/>
        </w:rPr>
        <w:t>Virtual Columns</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Right now hive can only support 2 simple virtual columns:</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One is</w:t>
      </w:r>
      <w:r w:rsidRPr="0072455C">
        <w:rPr>
          <w:rFonts w:ascii="Helvetica" w:eastAsia="宋体" w:hAnsi="Helvetica" w:cs="Helvetica"/>
          <w:color w:val="000000"/>
          <w:kern w:val="0"/>
          <w:sz w:val="20"/>
        </w:rPr>
        <w:t> </w:t>
      </w:r>
      <w:r w:rsidRPr="0072455C">
        <w:rPr>
          <w:rFonts w:ascii="宋体" w:eastAsia="宋体" w:hAnsi="宋体" w:cs="宋体"/>
          <w:color w:val="000000"/>
          <w:kern w:val="0"/>
          <w:sz w:val="24"/>
        </w:rPr>
        <w:t>INPUT+FILE+NAME</w:t>
      </w:r>
      <w:r w:rsidRPr="0072455C">
        <w:rPr>
          <w:rFonts w:ascii="Helvetica" w:eastAsia="宋体" w:hAnsi="Helvetica" w:cs="Helvetica"/>
          <w:color w:val="000000"/>
          <w:kern w:val="0"/>
          <w:sz w:val="20"/>
          <w:szCs w:val="20"/>
          <w:shd w:val="clear" w:color="auto" w:fill="FFFFFF"/>
        </w:rPr>
        <w:t>, which is the input file's name for a mapper task.</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the</w:t>
      </w:r>
      <w:proofErr w:type="gramEnd"/>
      <w:r w:rsidRPr="0072455C">
        <w:rPr>
          <w:rFonts w:ascii="Helvetica" w:eastAsia="宋体" w:hAnsi="Helvetica" w:cs="Helvetica"/>
          <w:color w:val="000000"/>
          <w:kern w:val="0"/>
          <w:sz w:val="20"/>
          <w:szCs w:val="20"/>
          <w:shd w:val="clear" w:color="auto" w:fill="FFFFFF"/>
        </w:rPr>
        <w:t xml:space="preserve"> other is</w:t>
      </w:r>
      <w:r w:rsidRPr="0072455C">
        <w:rPr>
          <w:rFonts w:ascii="Helvetica" w:eastAsia="宋体" w:hAnsi="Helvetica" w:cs="Helvetica"/>
          <w:color w:val="000000"/>
          <w:kern w:val="0"/>
          <w:sz w:val="20"/>
        </w:rPr>
        <w:t> </w:t>
      </w:r>
      <w:r w:rsidRPr="0072455C">
        <w:rPr>
          <w:rFonts w:ascii="宋体" w:eastAsia="宋体" w:hAnsi="宋体" w:cs="宋体"/>
          <w:color w:val="000000"/>
          <w:kern w:val="0"/>
          <w:sz w:val="24"/>
        </w:rPr>
        <w:t>BLOCK+OFFSET__INSIDE+FILE</w:t>
      </w:r>
      <w:r w:rsidRPr="0072455C">
        <w:rPr>
          <w:rFonts w:ascii="Helvetica" w:eastAsia="宋体" w:hAnsi="Helvetica" w:cs="Helvetica"/>
          <w:color w:val="000000"/>
          <w:kern w:val="0"/>
          <w:sz w:val="20"/>
          <w:szCs w:val="20"/>
          <w:shd w:val="clear" w:color="auto" w:fill="FFFFFF"/>
        </w:rPr>
        <w:t>, which is the current global file position.</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For block compressed file, it is the current block's file offset, which is the current block's first byte's file offset.</w:t>
      </w:r>
    </w:p>
    <w:p w:rsidR="0072455C" w:rsidRPr="0072455C" w:rsidRDefault="0072455C" w:rsidP="0072455C">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22" w:name="LanguageManualVirtualColumns-SimpleExamp"/>
      <w:bookmarkEnd w:id="122"/>
      <w:r w:rsidRPr="0072455C">
        <w:rPr>
          <w:rFonts w:ascii="Helvetica" w:eastAsia="宋体" w:hAnsi="Helvetica" w:cs="Helvetica"/>
          <w:b/>
          <w:bCs/>
          <w:color w:val="003366"/>
          <w:kern w:val="0"/>
          <w:sz w:val="30"/>
          <w:szCs w:val="30"/>
          <w:shd w:val="clear" w:color="auto" w:fill="FFFFFF"/>
        </w:rPr>
        <w:t>Simple Examples</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select</w:t>
      </w:r>
      <w:proofErr w:type="gramEnd"/>
      <w:r w:rsidRPr="0072455C">
        <w:rPr>
          <w:rFonts w:ascii="Helvetica" w:eastAsia="宋体" w:hAnsi="Helvetica" w:cs="Helvetica"/>
          <w:color w:val="000000"/>
          <w:kern w:val="0"/>
          <w:sz w:val="20"/>
        </w:rPr>
        <w:t> </w:t>
      </w:r>
      <w:r w:rsidRPr="0072455C">
        <w:rPr>
          <w:rFonts w:ascii="宋体" w:eastAsia="宋体" w:hAnsi="宋体" w:cs="宋体"/>
          <w:color w:val="000000"/>
          <w:kern w:val="0"/>
          <w:sz w:val="24"/>
        </w:rPr>
        <w:t>INPUT+FILE_</w:t>
      </w:r>
      <w:r w:rsidRPr="0072455C">
        <w:rPr>
          <w:rFonts w:ascii="宋体" w:eastAsia="宋体" w:hAnsi="宋体" w:cs="宋体"/>
          <w:i/>
          <w:iCs/>
          <w:color w:val="000000"/>
          <w:kern w:val="0"/>
          <w:sz w:val="24"/>
          <w:szCs w:val="24"/>
        </w:rPr>
        <w:t>NAME</w:t>
      </w:r>
      <w:r w:rsidRPr="0072455C">
        <w:rPr>
          <w:rFonts w:ascii="Helvetica" w:eastAsia="宋体" w:hAnsi="Helvetica" w:cs="Helvetica"/>
          <w:i/>
          <w:iCs/>
          <w:color w:val="000000"/>
          <w:kern w:val="0"/>
          <w:sz w:val="20"/>
        </w:rPr>
        <w:t>, key, </w:t>
      </w:r>
      <w:r w:rsidRPr="0072455C">
        <w:rPr>
          <w:rFonts w:ascii="宋体" w:eastAsia="宋体" w:hAnsi="宋体" w:cs="宋体"/>
          <w:i/>
          <w:iCs/>
          <w:color w:val="000000"/>
          <w:kern w:val="0"/>
          <w:sz w:val="24"/>
        </w:rPr>
        <w:t>BLOCK</w:t>
      </w:r>
      <w:r w:rsidRPr="0072455C">
        <w:rPr>
          <w:rFonts w:ascii="宋体" w:eastAsia="宋体" w:hAnsi="宋体" w:cs="宋体"/>
          <w:i/>
          <w:iCs/>
          <w:color w:val="000000"/>
          <w:kern w:val="0"/>
          <w:sz w:val="24"/>
          <w:szCs w:val="24"/>
        </w:rPr>
        <w:t>OFFSET</w:t>
      </w:r>
      <w:r w:rsidRPr="0072455C">
        <w:rPr>
          <w:rFonts w:ascii="宋体" w:eastAsia="宋体" w:hAnsi="宋体" w:cs="宋体"/>
          <w:color w:val="000000"/>
          <w:kern w:val="0"/>
          <w:sz w:val="24"/>
        </w:rPr>
        <w:t>_INSIDE+FILE</w:t>
      </w:r>
      <w:r w:rsidRPr="0072455C">
        <w:rPr>
          <w:rFonts w:ascii="Helvetica" w:eastAsia="宋体" w:hAnsi="Helvetica" w:cs="Helvetica"/>
          <w:color w:val="000000"/>
          <w:kern w:val="0"/>
          <w:sz w:val="20"/>
        </w:rPr>
        <w:t> </w:t>
      </w:r>
      <w:r w:rsidRPr="0072455C">
        <w:rPr>
          <w:rFonts w:ascii="Helvetica" w:eastAsia="宋体" w:hAnsi="Helvetica" w:cs="Helvetica"/>
          <w:color w:val="000000"/>
          <w:kern w:val="0"/>
          <w:sz w:val="20"/>
          <w:szCs w:val="20"/>
          <w:shd w:val="clear" w:color="auto" w:fill="FFFFFF"/>
        </w:rPr>
        <w:t>from src;</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select</w:t>
      </w:r>
      <w:proofErr w:type="gramEnd"/>
      <w:r w:rsidRPr="0072455C">
        <w:rPr>
          <w:rFonts w:ascii="Helvetica" w:eastAsia="宋体" w:hAnsi="Helvetica" w:cs="Helvetica"/>
          <w:color w:val="000000"/>
          <w:kern w:val="0"/>
          <w:sz w:val="20"/>
          <w:szCs w:val="20"/>
          <w:shd w:val="clear" w:color="auto" w:fill="FFFFFF"/>
        </w:rPr>
        <w:t xml:space="preserve"> key, count(</w:t>
      </w:r>
      <w:r w:rsidRPr="0072455C">
        <w:rPr>
          <w:rFonts w:ascii="宋体" w:eastAsia="宋体" w:hAnsi="宋体" w:cs="宋体"/>
          <w:color w:val="000000"/>
          <w:kern w:val="0"/>
          <w:sz w:val="24"/>
        </w:rPr>
        <w:t>INPUT+FILE+NAME</w:t>
      </w:r>
      <w:r w:rsidRPr="0072455C">
        <w:rPr>
          <w:rFonts w:ascii="Helvetica" w:eastAsia="宋体" w:hAnsi="Helvetica" w:cs="Helvetica"/>
          <w:color w:val="000000"/>
          <w:kern w:val="0"/>
          <w:sz w:val="20"/>
          <w:szCs w:val="20"/>
          <w:shd w:val="clear" w:color="auto" w:fill="FFFFFF"/>
        </w:rPr>
        <w:t>) from src group by key order by key;</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select</w:t>
      </w:r>
      <w:proofErr w:type="gramEnd"/>
      <w:r w:rsidRPr="0072455C">
        <w:rPr>
          <w:rFonts w:ascii="Helvetica" w:eastAsia="宋体" w:hAnsi="Helvetica" w:cs="Helvetica"/>
          <w:color w:val="000000"/>
          <w:kern w:val="0"/>
          <w:sz w:val="20"/>
          <w:szCs w:val="20"/>
          <w:shd w:val="clear" w:color="auto" w:fill="FFFFFF"/>
        </w:rPr>
        <w:t xml:space="preserve"> * from src where</w:t>
      </w:r>
      <w:r w:rsidRPr="0072455C">
        <w:rPr>
          <w:rFonts w:ascii="Helvetica" w:eastAsia="宋体" w:hAnsi="Helvetica" w:cs="Helvetica"/>
          <w:color w:val="000000"/>
          <w:kern w:val="0"/>
          <w:sz w:val="20"/>
        </w:rPr>
        <w:t> </w:t>
      </w:r>
      <w:r w:rsidRPr="0072455C">
        <w:rPr>
          <w:rFonts w:ascii="宋体" w:eastAsia="宋体" w:hAnsi="宋体" w:cs="宋体"/>
          <w:color w:val="000000"/>
          <w:kern w:val="0"/>
          <w:sz w:val="24"/>
        </w:rPr>
        <w:t>BLOCK+OFFSET__INSIDE+FILE</w:t>
      </w:r>
      <w:r w:rsidRPr="0072455C">
        <w:rPr>
          <w:rFonts w:ascii="Helvetica" w:eastAsia="宋体" w:hAnsi="Helvetica" w:cs="Helvetica"/>
          <w:color w:val="000000"/>
          <w:kern w:val="0"/>
          <w:sz w:val="20"/>
        </w:rPr>
        <w:t> </w:t>
      </w:r>
      <w:r w:rsidRPr="0072455C">
        <w:rPr>
          <w:rFonts w:ascii="Helvetica" w:eastAsia="宋体" w:hAnsi="Helvetica" w:cs="Helvetica"/>
          <w:color w:val="000000"/>
          <w:kern w:val="0"/>
          <w:sz w:val="20"/>
          <w:szCs w:val="20"/>
          <w:shd w:val="clear" w:color="auto" w:fill="FFFFFF"/>
        </w:rPr>
        <w:t>&gt; 12000 order by key;</w:t>
      </w:r>
    </w:p>
    <w:p w:rsidR="0072455C" w:rsidRDefault="0072455C">
      <w:pPr>
        <w:widowControl/>
        <w:jc w:val="left"/>
        <w:rPr>
          <w:rFonts w:ascii="Arial" w:eastAsia="宋体" w:hAnsi="Arial" w:cs="Arial"/>
          <w:kern w:val="0"/>
          <w:sz w:val="16"/>
          <w:szCs w:val="16"/>
        </w:rPr>
      </w:pPr>
      <w:r>
        <w:rPr>
          <w:rFonts w:ascii="Arial" w:eastAsia="宋体" w:hAnsi="Arial" w:cs="Arial"/>
          <w:kern w:val="0"/>
          <w:sz w:val="16"/>
          <w:szCs w:val="16"/>
        </w:rPr>
        <w:br w:type="page"/>
      </w:r>
    </w:p>
    <w:p w:rsidR="0072455C" w:rsidRPr="0072455C" w:rsidRDefault="0072455C" w:rsidP="0072455C">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223" w:history="1">
        <w:r w:rsidRPr="0072455C">
          <w:rPr>
            <w:rFonts w:ascii="Helvetica" w:eastAsia="宋体" w:hAnsi="Helvetica" w:cs="Helvetica"/>
            <w:b/>
            <w:bCs/>
            <w:color w:val="003366"/>
            <w:kern w:val="36"/>
            <w:sz w:val="36"/>
            <w:u w:val="single"/>
          </w:rPr>
          <w:t>LanguageManual Locks</w:t>
        </w:r>
      </w:hyperlink>
    </w:p>
    <w:p w:rsidR="0072455C" w:rsidRPr="0072455C" w:rsidRDefault="0072455C" w:rsidP="00E528CF">
      <w:pPr>
        <w:widowControl/>
        <w:numPr>
          <w:ilvl w:val="0"/>
          <w:numId w:val="64"/>
        </w:numPr>
        <w:spacing w:line="183" w:lineRule="atLeast"/>
        <w:ind w:left="0"/>
        <w:jc w:val="left"/>
        <w:rPr>
          <w:rFonts w:ascii="Helvetica" w:eastAsia="宋体" w:hAnsi="Helvetica" w:cs="Helvetica"/>
          <w:color w:val="666666"/>
          <w:kern w:val="0"/>
          <w:sz w:val="13"/>
          <w:szCs w:val="13"/>
          <w:shd w:val="clear" w:color="auto" w:fill="FFFFFF"/>
        </w:rPr>
      </w:pPr>
    </w:p>
    <w:p w:rsidR="0072455C" w:rsidRPr="0072455C" w:rsidRDefault="0072455C" w:rsidP="00E528CF">
      <w:pPr>
        <w:widowControl/>
        <w:numPr>
          <w:ilvl w:val="0"/>
          <w:numId w:val="64"/>
        </w:numPr>
        <w:spacing w:line="183" w:lineRule="atLeast"/>
        <w:ind w:left="0"/>
        <w:jc w:val="left"/>
        <w:rPr>
          <w:rFonts w:ascii="Helvetica" w:eastAsia="宋体" w:hAnsi="Helvetica" w:cs="Helvetica"/>
          <w:color w:val="666666"/>
          <w:kern w:val="0"/>
          <w:sz w:val="13"/>
          <w:szCs w:val="13"/>
          <w:shd w:val="clear" w:color="auto" w:fill="FFFFFF"/>
        </w:rPr>
      </w:pPr>
      <w:r w:rsidRPr="0072455C">
        <w:rPr>
          <w:rFonts w:ascii="Helvetica" w:eastAsia="宋体" w:hAnsi="Helvetica" w:cs="Helvetica"/>
          <w:color w:val="666666"/>
          <w:kern w:val="0"/>
          <w:sz w:val="13"/>
          <w:szCs w:val="13"/>
          <w:shd w:val="clear" w:color="auto" w:fill="FFFFFF"/>
        </w:rPr>
        <w:t>Added by</w:t>
      </w:r>
      <w:r w:rsidRPr="0072455C">
        <w:rPr>
          <w:rFonts w:ascii="Helvetica" w:eastAsia="宋体" w:hAnsi="Helvetica" w:cs="Helvetica"/>
          <w:color w:val="666666"/>
          <w:kern w:val="0"/>
          <w:sz w:val="13"/>
        </w:rPr>
        <w:t> </w:t>
      </w:r>
      <w:hyperlink r:id="rId224" w:history="1">
        <w:r w:rsidRPr="0072455C">
          <w:rPr>
            <w:rFonts w:ascii="Helvetica" w:eastAsia="宋体" w:hAnsi="Helvetica" w:cs="Helvetica"/>
            <w:color w:val="666666"/>
            <w:kern w:val="0"/>
            <w:sz w:val="13"/>
            <w:u w:val="single"/>
          </w:rPr>
          <w:t>Confluence Administrator</w:t>
        </w:r>
      </w:hyperlink>
      <w:r w:rsidRPr="0072455C">
        <w:rPr>
          <w:rFonts w:ascii="Helvetica" w:eastAsia="宋体" w:hAnsi="Helvetica" w:cs="Helvetica"/>
          <w:color w:val="666666"/>
          <w:kern w:val="0"/>
          <w:sz w:val="13"/>
          <w:szCs w:val="13"/>
          <w:shd w:val="clear" w:color="auto" w:fill="FFFFFF"/>
        </w:rPr>
        <w:t>, last edited by</w:t>
      </w:r>
      <w:r w:rsidRPr="0072455C">
        <w:rPr>
          <w:rFonts w:ascii="Helvetica" w:eastAsia="宋体" w:hAnsi="Helvetica" w:cs="Helvetica"/>
          <w:color w:val="666666"/>
          <w:kern w:val="0"/>
          <w:sz w:val="13"/>
        </w:rPr>
        <w:t> </w:t>
      </w:r>
      <w:hyperlink r:id="rId225" w:history="1">
        <w:r w:rsidRPr="0072455C">
          <w:rPr>
            <w:rFonts w:ascii="Helvetica" w:eastAsia="宋体" w:hAnsi="Helvetica" w:cs="Helvetica"/>
            <w:color w:val="666666"/>
            <w:kern w:val="0"/>
            <w:sz w:val="13"/>
            <w:u w:val="single"/>
          </w:rPr>
          <w:t>Ashoat Tevosyan</w:t>
        </w:r>
      </w:hyperlink>
      <w:r w:rsidRPr="0072455C">
        <w:rPr>
          <w:rFonts w:ascii="Helvetica" w:eastAsia="宋体" w:hAnsi="Helvetica" w:cs="Helvetica"/>
          <w:color w:val="666666"/>
          <w:kern w:val="0"/>
          <w:sz w:val="13"/>
        </w:rPr>
        <w:t> </w:t>
      </w:r>
      <w:r w:rsidRPr="0072455C">
        <w:rPr>
          <w:rFonts w:ascii="Helvetica" w:eastAsia="宋体" w:hAnsi="Helvetica" w:cs="Helvetica"/>
          <w:color w:val="666666"/>
          <w:kern w:val="0"/>
          <w:sz w:val="13"/>
          <w:szCs w:val="13"/>
          <w:shd w:val="clear" w:color="auto" w:fill="FFFFFF"/>
        </w:rPr>
        <w:t>on Jun 29, 2011</w:t>
      </w:r>
      <w:r w:rsidRPr="0072455C">
        <w:rPr>
          <w:rFonts w:ascii="Helvetica" w:eastAsia="宋体" w:hAnsi="Helvetica" w:cs="Helvetica"/>
          <w:color w:val="666666"/>
          <w:kern w:val="0"/>
          <w:sz w:val="13"/>
        </w:rPr>
        <w:t>  (</w:t>
      </w:r>
      <w:hyperlink r:id="rId226" w:history="1">
        <w:r w:rsidRPr="0072455C">
          <w:rPr>
            <w:rFonts w:ascii="Helvetica" w:eastAsia="宋体" w:hAnsi="Helvetica" w:cs="Helvetica"/>
            <w:color w:val="666666"/>
            <w:kern w:val="0"/>
            <w:sz w:val="13"/>
            <w:u w:val="single"/>
          </w:rPr>
          <w:t>view change</w:t>
        </w:r>
      </w:hyperlink>
      <w:r w:rsidRPr="0072455C">
        <w:rPr>
          <w:rFonts w:ascii="Helvetica" w:eastAsia="宋体" w:hAnsi="Helvetica" w:cs="Helvetica"/>
          <w:color w:val="666666"/>
          <w:kern w:val="0"/>
          <w:sz w:val="13"/>
        </w:rPr>
        <w:t>)</w:t>
      </w:r>
    </w:p>
    <w:p w:rsidR="0072455C" w:rsidRPr="0072455C" w:rsidRDefault="0072455C" w:rsidP="00E528CF">
      <w:pPr>
        <w:widowControl/>
        <w:numPr>
          <w:ilvl w:val="0"/>
          <w:numId w:val="65"/>
        </w:numPr>
        <w:spacing w:line="260" w:lineRule="atLeast"/>
        <w:jc w:val="left"/>
        <w:rPr>
          <w:rFonts w:ascii="Helvetica" w:eastAsia="宋体" w:hAnsi="Helvetica" w:cs="Helvetica"/>
          <w:color w:val="000000"/>
          <w:kern w:val="0"/>
          <w:sz w:val="20"/>
          <w:szCs w:val="20"/>
          <w:shd w:val="clear" w:color="auto" w:fill="FFFFFF"/>
        </w:rPr>
      </w:pPr>
      <w:hyperlink r:id="rId227" w:anchor="LanguageManualLocks-Locks" w:history="1">
        <w:r w:rsidRPr="0072455C">
          <w:rPr>
            <w:rFonts w:ascii="Helvetica" w:eastAsia="宋体" w:hAnsi="Helvetica" w:cs="Helvetica"/>
            <w:color w:val="003366"/>
            <w:kern w:val="0"/>
            <w:sz w:val="20"/>
            <w:u w:val="single"/>
          </w:rPr>
          <w:t>Locks</w:t>
        </w:r>
      </w:hyperlink>
    </w:p>
    <w:p w:rsidR="0072455C" w:rsidRPr="0072455C" w:rsidRDefault="0072455C" w:rsidP="00E528CF">
      <w:pPr>
        <w:widowControl/>
        <w:numPr>
          <w:ilvl w:val="1"/>
          <w:numId w:val="65"/>
        </w:numPr>
        <w:spacing w:line="260" w:lineRule="atLeast"/>
        <w:jc w:val="left"/>
        <w:rPr>
          <w:rFonts w:ascii="Helvetica" w:eastAsia="宋体" w:hAnsi="Helvetica" w:cs="Helvetica"/>
          <w:color w:val="000000"/>
          <w:kern w:val="0"/>
          <w:sz w:val="20"/>
          <w:szCs w:val="20"/>
          <w:shd w:val="clear" w:color="auto" w:fill="FFFFFF"/>
        </w:rPr>
      </w:pPr>
      <w:hyperlink r:id="rId228" w:anchor="LanguageManualLocks-SimpleExamples" w:history="1">
        <w:r w:rsidRPr="0072455C">
          <w:rPr>
            <w:rFonts w:ascii="Helvetica" w:eastAsia="宋体" w:hAnsi="Helvetica" w:cs="Helvetica"/>
            <w:color w:val="003366"/>
            <w:kern w:val="0"/>
            <w:sz w:val="20"/>
            <w:u w:val="single"/>
          </w:rPr>
          <w:t>Simple Examples</w:t>
        </w:r>
      </w:hyperlink>
    </w:p>
    <w:p w:rsidR="0072455C" w:rsidRPr="0072455C" w:rsidRDefault="0072455C" w:rsidP="0072455C">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23" w:name="LanguageManualLocks-Locks"/>
      <w:bookmarkEnd w:id="123"/>
      <w:r w:rsidRPr="0072455C">
        <w:rPr>
          <w:rFonts w:ascii="Helvetica" w:eastAsia="宋体" w:hAnsi="Helvetica" w:cs="Helvetica"/>
          <w:b/>
          <w:bCs/>
          <w:color w:val="003366"/>
          <w:kern w:val="0"/>
          <w:sz w:val="36"/>
          <w:szCs w:val="36"/>
          <w:shd w:val="clear" w:color="auto" w:fill="FFFFFF"/>
        </w:rPr>
        <w:t>Locks</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Right now hive can support the following locks:</w:t>
      </w:r>
    </w:p>
    <w:p w:rsidR="0072455C" w:rsidRPr="0072455C" w:rsidRDefault="0072455C" w:rsidP="00E528CF">
      <w:pPr>
        <w:widowControl/>
        <w:numPr>
          <w:ilvl w:val="0"/>
          <w:numId w:val="66"/>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SHARED</w:t>
      </w:r>
    </w:p>
    <w:p w:rsidR="0072455C" w:rsidRPr="0072455C" w:rsidRDefault="0072455C" w:rsidP="00E528CF">
      <w:pPr>
        <w:widowControl/>
        <w:numPr>
          <w:ilvl w:val="0"/>
          <w:numId w:val="66"/>
        </w:numPr>
        <w:spacing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EXCLUSIVE</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One is</w:t>
      </w:r>
      <w:r w:rsidRPr="0072455C">
        <w:rPr>
          <w:rFonts w:ascii="Helvetica" w:eastAsia="宋体" w:hAnsi="Helvetica" w:cs="Helvetica"/>
          <w:color w:val="000000"/>
          <w:kern w:val="0"/>
          <w:sz w:val="20"/>
        </w:rPr>
        <w:t> </w:t>
      </w:r>
      <w:r w:rsidRPr="0072455C">
        <w:rPr>
          <w:rFonts w:ascii="宋体" w:eastAsia="宋体" w:hAnsi="宋体" w:cs="宋体"/>
          <w:color w:val="000000"/>
          <w:kern w:val="0"/>
          <w:sz w:val="24"/>
        </w:rPr>
        <w:t>INPUT+FILE+NAME</w:t>
      </w:r>
      <w:r w:rsidRPr="0072455C">
        <w:rPr>
          <w:rFonts w:ascii="Helvetica" w:eastAsia="宋体" w:hAnsi="Helvetica" w:cs="Helvetica"/>
          <w:color w:val="000000"/>
          <w:kern w:val="0"/>
          <w:sz w:val="20"/>
          <w:szCs w:val="20"/>
          <w:shd w:val="clear" w:color="auto" w:fill="FFFFFF"/>
        </w:rPr>
        <w:t>, which is the input file's name for a mapper task.</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the</w:t>
      </w:r>
      <w:proofErr w:type="gramEnd"/>
      <w:r w:rsidRPr="0072455C">
        <w:rPr>
          <w:rFonts w:ascii="Helvetica" w:eastAsia="宋体" w:hAnsi="Helvetica" w:cs="Helvetica"/>
          <w:color w:val="000000"/>
          <w:kern w:val="0"/>
          <w:sz w:val="20"/>
          <w:szCs w:val="20"/>
          <w:shd w:val="clear" w:color="auto" w:fill="FFFFFF"/>
        </w:rPr>
        <w:t xml:space="preserve"> other is</w:t>
      </w:r>
      <w:r w:rsidRPr="0072455C">
        <w:rPr>
          <w:rFonts w:ascii="Helvetica" w:eastAsia="宋体" w:hAnsi="Helvetica" w:cs="Helvetica"/>
          <w:color w:val="000000"/>
          <w:kern w:val="0"/>
          <w:sz w:val="20"/>
        </w:rPr>
        <w:t> </w:t>
      </w:r>
      <w:r w:rsidRPr="0072455C">
        <w:rPr>
          <w:rFonts w:ascii="宋体" w:eastAsia="宋体" w:hAnsi="宋体" w:cs="宋体"/>
          <w:color w:val="000000"/>
          <w:kern w:val="0"/>
          <w:sz w:val="24"/>
        </w:rPr>
        <w:t>BLOCK+OFFSET__INSIDE+FILE</w:t>
      </w:r>
      <w:r w:rsidRPr="0072455C">
        <w:rPr>
          <w:rFonts w:ascii="Helvetica" w:eastAsia="宋体" w:hAnsi="Helvetica" w:cs="Helvetica"/>
          <w:color w:val="000000"/>
          <w:kern w:val="0"/>
          <w:sz w:val="20"/>
          <w:szCs w:val="20"/>
          <w:shd w:val="clear" w:color="auto" w:fill="FFFFFF"/>
        </w:rPr>
        <w:t>, which is the current global file position.</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r w:rsidRPr="0072455C">
        <w:rPr>
          <w:rFonts w:ascii="Helvetica" w:eastAsia="宋体" w:hAnsi="Helvetica" w:cs="Helvetica"/>
          <w:color w:val="000000"/>
          <w:kern w:val="0"/>
          <w:sz w:val="20"/>
          <w:szCs w:val="20"/>
          <w:shd w:val="clear" w:color="auto" w:fill="FFFFFF"/>
        </w:rPr>
        <w:t>For block compressed file, it is the current block's file offset, which is the current block's first byte's file offset.</w:t>
      </w:r>
    </w:p>
    <w:p w:rsidR="0072455C" w:rsidRPr="0072455C" w:rsidRDefault="0072455C" w:rsidP="0072455C">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24" w:name="LanguageManualLocks-SimpleExamples"/>
      <w:bookmarkEnd w:id="124"/>
      <w:r w:rsidRPr="0072455C">
        <w:rPr>
          <w:rFonts w:ascii="Helvetica" w:eastAsia="宋体" w:hAnsi="Helvetica" w:cs="Helvetica"/>
          <w:b/>
          <w:bCs/>
          <w:color w:val="003366"/>
          <w:kern w:val="0"/>
          <w:sz w:val="30"/>
          <w:szCs w:val="30"/>
          <w:shd w:val="clear" w:color="auto" w:fill="FFFFFF"/>
        </w:rPr>
        <w:t>Simple Examples</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select</w:t>
      </w:r>
      <w:proofErr w:type="gramEnd"/>
      <w:r w:rsidRPr="0072455C">
        <w:rPr>
          <w:rFonts w:ascii="Helvetica" w:eastAsia="宋体" w:hAnsi="Helvetica" w:cs="Helvetica"/>
          <w:color w:val="000000"/>
          <w:kern w:val="0"/>
          <w:sz w:val="20"/>
        </w:rPr>
        <w:t> </w:t>
      </w:r>
      <w:r w:rsidRPr="0072455C">
        <w:rPr>
          <w:rFonts w:ascii="宋体" w:eastAsia="宋体" w:hAnsi="宋体" w:cs="宋体"/>
          <w:color w:val="000000"/>
          <w:kern w:val="0"/>
          <w:sz w:val="24"/>
        </w:rPr>
        <w:t>INPUT+FILE_</w:t>
      </w:r>
      <w:r w:rsidRPr="0072455C">
        <w:rPr>
          <w:rFonts w:ascii="宋体" w:eastAsia="宋体" w:hAnsi="宋体" w:cs="宋体"/>
          <w:i/>
          <w:iCs/>
          <w:color w:val="000000"/>
          <w:kern w:val="0"/>
          <w:sz w:val="24"/>
          <w:szCs w:val="24"/>
        </w:rPr>
        <w:t>NAME</w:t>
      </w:r>
      <w:r w:rsidRPr="0072455C">
        <w:rPr>
          <w:rFonts w:ascii="Helvetica" w:eastAsia="宋体" w:hAnsi="Helvetica" w:cs="Helvetica"/>
          <w:i/>
          <w:iCs/>
          <w:color w:val="000000"/>
          <w:kern w:val="0"/>
          <w:sz w:val="20"/>
        </w:rPr>
        <w:t>, key, </w:t>
      </w:r>
      <w:r w:rsidRPr="0072455C">
        <w:rPr>
          <w:rFonts w:ascii="宋体" w:eastAsia="宋体" w:hAnsi="宋体" w:cs="宋体"/>
          <w:i/>
          <w:iCs/>
          <w:color w:val="000000"/>
          <w:kern w:val="0"/>
          <w:sz w:val="24"/>
        </w:rPr>
        <w:t>BLOCK</w:t>
      </w:r>
      <w:r w:rsidRPr="0072455C">
        <w:rPr>
          <w:rFonts w:ascii="宋体" w:eastAsia="宋体" w:hAnsi="宋体" w:cs="宋体"/>
          <w:i/>
          <w:iCs/>
          <w:color w:val="000000"/>
          <w:kern w:val="0"/>
          <w:sz w:val="24"/>
          <w:szCs w:val="24"/>
        </w:rPr>
        <w:t>OFFSET</w:t>
      </w:r>
      <w:r w:rsidRPr="0072455C">
        <w:rPr>
          <w:rFonts w:ascii="宋体" w:eastAsia="宋体" w:hAnsi="宋体" w:cs="宋体"/>
          <w:color w:val="000000"/>
          <w:kern w:val="0"/>
          <w:sz w:val="24"/>
        </w:rPr>
        <w:t>_INSIDE+FILE</w:t>
      </w:r>
      <w:r w:rsidRPr="0072455C">
        <w:rPr>
          <w:rFonts w:ascii="Helvetica" w:eastAsia="宋体" w:hAnsi="Helvetica" w:cs="Helvetica"/>
          <w:color w:val="000000"/>
          <w:kern w:val="0"/>
          <w:sz w:val="20"/>
        </w:rPr>
        <w:t> </w:t>
      </w:r>
      <w:r w:rsidRPr="0072455C">
        <w:rPr>
          <w:rFonts w:ascii="Helvetica" w:eastAsia="宋体" w:hAnsi="Helvetica" w:cs="Helvetica"/>
          <w:color w:val="000000"/>
          <w:kern w:val="0"/>
          <w:sz w:val="20"/>
          <w:szCs w:val="20"/>
          <w:shd w:val="clear" w:color="auto" w:fill="FFFFFF"/>
        </w:rPr>
        <w:t>from src;</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select</w:t>
      </w:r>
      <w:proofErr w:type="gramEnd"/>
      <w:r w:rsidRPr="0072455C">
        <w:rPr>
          <w:rFonts w:ascii="Helvetica" w:eastAsia="宋体" w:hAnsi="Helvetica" w:cs="Helvetica"/>
          <w:color w:val="000000"/>
          <w:kern w:val="0"/>
          <w:sz w:val="20"/>
          <w:szCs w:val="20"/>
          <w:shd w:val="clear" w:color="auto" w:fill="FFFFFF"/>
        </w:rPr>
        <w:t xml:space="preserve"> key, count(</w:t>
      </w:r>
      <w:r w:rsidRPr="0072455C">
        <w:rPr>
          <w:rFonts w:ascii="宋体" w:eastAsia="宋体" w:hAnsi="宋体" w:cs="宋体"/>
          <w:color w:val="000000"/>
          <w:kern w:val="0"/>
          <w:sz w:val="24"/>
        </w:rPr>
        <w:t>INPUT+FILE+NAME</w:t>
      </w:r>
      <w:r w:rsidRPr="0072455C">
        <w:rPr>
          <w:rFonts w:ascii="Helvetica" w:eastAsia="宋体" w:hAnsi="Helvetica" w:cs="Helvetica"/>
          <w:color w:val="000000"/>
          <w:kern w:val="0"/>
          <w:sz w:val="20"/>
          <w:szCs w:val="20"/>
          <w:shd w:val="clear" w:color="auto" w:fill="FFFFFF"/>
        </w:rPr>
        <w:t>) from src group by key order by key;</w:t>
      </w:r>
    </w:p>
    <w:p w:rsidR="0072455C" w:rsidRPr="0072455C" w:rsidRDefault="0072455C" w:rsidP="0072455C">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72455C">
        <w:rPr>
          <w:rFonts w:ascii="Helvetica" w:eastAsia="宋体" w:hAnsi="Helvetica" w:cs="Helvetica"/>
          <w:color w:val="000000"/>
          <w:kern w:val="0"/>
          <w:sz w:val="20"/>
          <w:szCs w:val="20"/>
          <w:shd w:val="clear" w:color="auto" w:fill="FFFFFF"/>
        </w:rPr>
        <w:t>select</w:t>
      </w:r>
      <w:proofErr w:type="gramEnd"/>
      <w:r w:rsidRPr="0072455C">
        <w:rPr>
          <w:rFonts w:ascii="Helvetica" w:eastAsia="宋体" w:hAnsi="Helvetica" w:cs="Helvetica"/>
          <w:color w:val="000000"/>
          <w:kern w:val="0"/>
          <w:sz w:val="20"/>
          <w:szCs w:val="20"/>
          <w:shd w:val="clear" w:color="auto" w:fill="FFFFFF"/>
        </w:rPr>
        <w:t xml:space="preserve"> * from src where</w:t>
      </w:r>
      <w:r w:rsidRPr="0072455C">
        <w:rPr>
          <w:rFonts w:ascii="Helvetica" w:eastAsia="宋体" w:hAnsi="Helvetica" w:cs="Helvetica"/>
          <w:color w:val="000000"/>
          <w:kern w:val="0"/>
          <w:sz w:val="20"/>
        </w:rPr>
        <w:t> </w:t>
      </w:r>
      <w:r w:rsidRPr="0072455C">
        <w:rPr>
          <w:rFonts w:ascii="宋体" w:eastAsia="宋体" w:hAnsi="宋体" w:cs="宋体"/>
          <w:color w:val="000000"/>
          <w:kern w:val="0"/>
          <w:sz w:val="24"/>
        </w:rPr>
        <w:t>BLOCK+OFFSET__INSIDE+FILE</w:t>
      </w:r>
      <w:r w:rsidRPr="0072455C">
        <w:rPr>
          <w:rFonts w:ascii="Helvetica" w:eastAsia="宋体" w:hAnsi="Helvetica" w:cs="Helvetica"/>
          <w:color w:val="000000"/>
          <w:kern w:val="0"/>
          <w:sz w:val="20"/>
        </w:rPr>
        <w:t> </w:t>
      </w:r>
      <w:r w:rsidRPr="0072455C">
        <w:rPr>
          <w:rFonts w:ascii="Helvetica" w:eastAsia="宋体" w:hAnsi="Helvetica" w:cs="Helvetica"/>
          <w:color w:val="000000"/>
          <w:kern w:val="0"/>
          <w:sz w:val="20"/>
          <w:szCs w:val="20"/>
          <w:shd w:val="clear" w:color="auto" w:fill="FFFFFF"/>
        </w:rPr>
        <w:t>&gt; 12000 order by key;</w:t>
      </w:r>
    </w:p>
    <w:p w:rsidR="004C0AB3" w:rsidRDefault="004C0AB3">
      <w:pPr>
        <w:widowControl/>
        <w:jc w:val="left"/>
        <w:rPr>
          <w:rFonts w:ascii="Arial" w:eastAsia="宋体" w:hAnsi="Arial" w:cs="Arial"/>
          <w:kern w:val="0"/>
          <w:sz w:val="16"/>
          <w:szCs w:val="16"/>
        </w:rPr>
      </w:pPr>
      <w:r>
        <w:rPr>
          <w:rFonts w:ascii="Arial" w:eastAsia="宋体" w:hAnsi="Arial" w:cs="Arial"/>
          <w:kern w:val="0"/>
          <w:sz w:val="16"/>
          <w:szCs w:val="16"/>
        </w:rPr>
        <w:br w:type="page"/>
      </w:r>
    </w:p>
    <w:p w:rsidR="004C0AB3" w:rsidRPr="004C0AB3" w:rsidRDefault="004C0AB3" w:rsidP="004C0AB3">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229" w:history="1">
        <w:r w:rsidRPr="004C0AB3">
          <w:rPr>
            <w:rFonts w:ascii="Helvetica" w:eastAsia="宋体" w:hAnsi="Helvetica" w:cs="Helvetica"/>
            <w:b/>
            <w:bCs/>
            <w:color w:val="003366"/>
            <w:kern w:val="36"/>
            <w:sz w:val="36"/>
          </w:rPr>
          <w:t>HivePlugins</w:t>
        </w:r>
      </w:hyperlink>
    </w:p>
    <w:p w:rsidR="004C0AB3" w:rsidRPr="004C0AB3" w:rsidRDefault="004C0AB3" w:rsidP="00E528CF">
      <w:pPr>
        <w:widowControl/>
        <w:numPr>
          <w:ilvl w:val="0"/>
          <w:numId w:val="67"/>
        </w:numPr>
        <w:spacing w:line="183" w:lineRule="atLeast"/>
        <w:ind w:left="0"/>
        <w:jc w:val="left"/>
        <w:rPr>
          <w:rFonts w:ascii="Helvetica" w:eastAsia="宋体" w:hAnsi="Helvetica" w:cs="Helvetica"/>
          <w:color w:val="666666"/>
          <w:kern w:val="0"/>
          <w:sz w:val="13"/>
          <w:szCs w:val="13"/>
          <w:shd w:val="clear" w:color="auto" w:fill="FFFFFF"/>
        </w:rPr>
      </w:pPr>
    </w:p>
    <w:p w:rsidR="004C0AB3" w:rsidRPr="004C0AB3" w:rsidRDefault="004C0AB3" w:rsidP="00E528CF">
      <w:pPr>
        <w:widowControl/>
        <w:numPr>
          <w:ilvl w:val="0"/>
          <w:numId w:val="67"/>
        </w:numPr>
        <w:spacing w:line="183" w:lineRule="atLeast"/>
        <w:ind w:left="0"/>
        <w:jc w:val="left"/>
        <w:rPr>
          <w:rFonts w:ascii="Helvetica" w:eastAsia="宋体" w:hAnsi="Helvetica" w:cs="Helvetica"/>
          <w:color w:val="666666"/>
          <w:kern w:val="0"/>
          <w:sz w:val="13"/>
          <w:szCs w:val="13"/>
          <w:shd w:val="clear" w:color="auto" w:fill="FFFFFF"/>
        </w:rPr>
      </w:pPr>
      <w:r w:rsidRPr="004C0AB3">
        <w:rPr>
          <w:rFonts w:ascii="Helvetica" w:eastAsia="宋体" w:hAnsi="Helvetica" w:cs="Helvetica"/>
          <w:color w:val="666666"/>
          <w:kern w:val="0"/>
          <w:sz w:val="13"/>
          <w:szCs w:val="13"/>
          <w:shd w:val="clear" w:color="auto" w:fill="FFFFFF"/>
        </w:rPr>
        <w:t>Added by</w:t>
      </w:r>
      <w:r w:rsidRPr="004C0AB3">
        <w:rPr>
          <w:rFonts w:ascii="Helvetica" w:eastAsia="宋体" w:hAnsi="Helvetica" w:cs="Helvetica"/>
          <w:color w:val="666666"/>
          <w:kern w:val="0"/>
          <w:sz w:val="13"/>
        </w:rPr>
        <w:t> </w:t>
      </w:r>
      <w:hyperlink r:id="rId230" w:history="1">
        <w:r w:rsidRPr="004C0AB3">
          <w:rPr>
            <w:rFonts w:ascii="Helvetica" w:eastAsia="宋体" w:hAnsi="Helvetica" w:cs="Helvetica"/>
            <w:color w:val="666666"/>
            <w:kern w:val="0"/>
            <w:sz w:val="13"/>
            <w:u w:val="single"/>
          </w:rPr>
          <w:t>Confluence Administrator</w:t>
        </w:r>
      </w:hyperlink>
      <w:r w:rsidRPr="004C0AB3">
        <w:rPr>
          <w:rFonts w:ascii="Helvetica" w:eastAsia="宋体" w:hAnsi="Helvetica" w:cs="Helvetica"/>
          <w:color w:val="666666"/>
          <w:kern w:val="0"/>
          <w:sz w:val="13"/>
          <w:szCs w:val="13"/>
          <w:shd w:val="clear" w:color="auto" w:fill="FFFFFF"/>
        </w:rPr>
        <w:t>, last edited by</w:t>
      </w:r>
      <w:r w:rsidRPr="004C0AB3">
        <w:rPr>
          <w:rFonts w:ascii="Helvetica" w:eastAsia="宋体" w:hAnsi="Helvetica" w:cs="Helvetica"/>
          <w:color w:val="666666"/>
          <w:kern w:val="0"/>
          <w:sz w:val="13"/>
        </w:rPr>
        <w:t> </w:t>
      </w:r>
      <w:hyperlink r:id="rId231" w:history="1">
        <w:r w:rsidRPr="004C0AB3">
          <w:rPr>
            <w:rFonts w:ascii="Helvetica" w:eastAsia="宋体" w:hAnsi="Helvetica" w:cs="Helvetica"/>
            <w:color w:val="666666"/>
            <w:kern w:val="0"/>
            <w:sz w:val="13"/>
            <w:u w:val="single"/>
          </w:rPr>
          <w:t>Travis Powell</w:t>
        </w:r>
      </w:hyperlink>
      <w:r w:rsidRPr="004C0AB3">
        <w:rPr>
          <w:rFonts w:ascii="Helvetica" w:eastAsia="宋体" w:hAnsi="Helvetica" w:cs="Helvetica"/>
          <w:color w:val="666666"/>
          <w:kern w:val="0"/>
          <w:sz w:val="13"/>
        </w:rPr>
        <w:t> </w:t>
      </w:r>
      <w:r w:rsidRPr="004C0AB3">
        <w:rPr>
          <w:rFonts w:ascii="Helvetica" w:eastAsia="宋体" w:hAnsi="Helvetica" w:cs="Helvetica"/>
          <w:color w:val="666666"/>
          <w:kern w:val="0"/>
          <w:sz w:val="13"/>
          <w:szCs w:val="13"/>
          <w:shd w:val="clear" w:color="auto" w:fill="FFFFFF"/>
        </w:rPr>
        <w:t>on Aug 08, 2011</w:t>
      </w:r>
      <w:r w:rsidRPr="004C0AB3">
        <w:rPr>
          <w:rFonts w:ascii="Helvetica" w:eastAsia="宋体" w:hAnsi="Helvetica" w:cs="Helvetica"/>
          <w:color w:val="666666"/>
          <w:kern w:val="0"/>
          <w:sz w:val="13"/>
        </w:rPr>
        <w:t>  (</w:t>
      </w:r>
      <w:hyperlink r:id="rId232" w:history="1">
        <w:r w:rsidRPr="004C0AB3">
          <w:rPr>
            <w:rFonts w:ascii="Helvetica" w:eastAsia="宋体" w:hAnsi="Helvetica" w:cs="Helvetica"/>
            <w:color w:val="666666"/>
            <w:kern w:val="0"/>
            <w:sz w:val="13"/>
            <w:u w:val="single"/>
          </w:rPr>
          <w:t>view change</w:t>
        </w:r>
      </w:hyperlink>
      <w:r w:rsidRPr="004C0AB3">
        <w:rPr>
          <w:rFonts w:ascii="Helvetica" w:eastAsia="宋体" w:hAnsi="Helvetica" w:cs="Helvetica"/>
          <w:color w:val="666666"/>
          <w:kern w:val="0"/>
          <w:sz w:val="13"/>
        </w:rPr>
        <w:t>)</w:t>
      </w:r>
    </w:p>
    <w:p w:rsidR="004C0AB3" w:rsidRPr="004C0AB3" w:rsidRDefault="004C0AB3" w:rsidP="004C0AB3">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25" w:name="HivePlugins-CreatingCustomUDFs"/>
      <w:bookmarkEnd w:id="125"/>
      <w:r w:rsidRPr="004C0AB3">
        <w:rPr>
          <w:rFonts w:ascii="Helvetica" w:eastAsia="宋体" w:hAnsi="Helvetica" w:cs="Helvetica"/>
          <w:b/>
          <w:bCs/>
          <w:color w:val="003366"/>
          <w:kern w:val="0"/>
          <w:sz w:val="36"/>
          <w:szCs w:val="36"/>
          <w:shd w:val="clear" w:color="auto" w:fill="FFFFFF"/>
        </w:rPr>
        <w:t>Creating Custom UDFs</w:t>
      </w:r>
    </w:p>
    <w:p w:rsidR="004C0AB3" w:rsidRPr="004C0AB3" w:rsidRDefault="004C0AB3" w:rsidP="004C0AB3">
      <w:pPr>
        <w:widowControl/>
        <w:spacing w:before="107" w:after="107" w:line="260" w:lineRule="atLeast"/>
        <w:jc w:val="left"/>
        <w:rPr>
          <w:rFonts w:ascii="Helvetica" w:eastAsia="宋体" w:hAnsi="Helvetica" w:cs="Helvetica"/>
          <w:color w:val="000000"/>
          <w:kern w:val="0"/>
          <w:sz w:val="20"/>
          <w:szCs w:val="20"/>
          <w:shd w:val="clear" w:color="auto" w:fill="FFFFFF"/>
        </w:rPr>
      </w:pPr>
      <w:r w:rsidRPr="004C0AB3">
        <w:rPr>
          <w:rFonts w:ascii="Helvetica" w:eastAsia="宋体" w:hAnsi="Helvetica" w:cs="Helvetica"/>
          <w:color w:val="000000"/>
          <w:kern w:val="0"/>
          <w:sz w:val="20"/>
          <w:szCs w:val="20"/>
          <w:shd w:val="clear" w:color="auto" w:fill="FFFFFF"/>
        </w:rPr>
        <w:t>First, you need to create a new class that extends UDF, with one or more methods named evaluate.</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4C0AB3">
        <w:rPr>
          <w:rFonts w:ascii="Courier New" w:eastAsia="宋体" w:hAnsi="Courier New" w:cs="Courier New"/>
          <w:color w:val="000091"/>
          <w:kern w:val="0"/>
          <w:sz w:val="24"/>
          <w:szCs w:val="24"/>
        </w:rPr>
        <w:t>package</w:t>
      </w:r>
      <w:proofErr w:type="gramEnd"/>
      <w:r w:rsidRPr="004C0AB3">
        <w:rPr>
          <w:rFonts w:ascii="Courier New" w:eastAsia="宋体" w:hAnsi="Courier New" w:cs="Courier New"/>
          <w:color w:val="000000"/>
          <w:kern w:val="0"/>
          <w:sz w:val="24"/>
          <w:szCs w:val="24"/>
          <w:shd w:val="clear" w:color="auto" w:fill="FFFFFF"/>
        </w:rPr>
        <w:t xml:space="preserve"> com.example.hive.udf;</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4C0AB3">
        <w:rPr>
          <w:rFonts w:ascii="Courier New" w:eastAsia="宋体" w:hAnsi="Courier New" w:cs="Courier New"/>
          <w:color w:val="000091"/>
          <w:kern w:val="0"/>
          <w:sz w:val="24"/>
          <w:szCs w:val="24"/>
        </w:rPr>
        <w:t>import</w:t>
      </w:r>
      <w:proofErr w:type="gramEnd"/>
      <w:r w:rsidRPr="004C0AB3">
        <w:rPr>
          <w:rFonts w:ascii="Courier New" w:eastAsia="宋体" w:hAnsi="Courier New" w:cs="Courier New"/>
          <w:color w:val="000000"/>
          <w:kern w:val="0"/>
          <w:sz w:val="24"/>
          <w:szCs w:val="24"/>
          <w:shd w:val="clear" w:color="auto" w:fill="FFFFFF"/>
        </w:rPr>
        <w:t xml:space="preserve"> org.apache.hadoop.hive.ql.exec.UDF;</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4C0AB3">
        <w:rPr>
          <w:rFonts w:ascii="Courier New" w:eastAsia="宋体" w:hAnsi="Courier New" w:cs="Courier New"/>
          <w:color w:val="000091"/>
          <w:kern w:val="0"/>
          <w:sz w:val="24"/>
          <w:szCs w:val="24"/>
        </w:rPr>
        <w:t>import</w:t>
      </w:r>
      <w:proofErr w:type="gramEnd"/>
      <w:r w:rsidRPr="004C0AB3">
        <w:rPr>
          <w:rFonts w:ascii="Courier New" w:eastAsia="宋体" w:hAnsi="Courier New" w:cs="Courier New"/>
          <w:color w:val="000000"/>
          <w:kern w:val="0"/>
          <w:sz w:val="24"/>
          <w:szCs w:val="24"/>
          <w:shd w:val="clear" w:color="auto" w:fill="FFFFFF"/>
        </w:rPr>
        <w:t xml:space="preserve"> org.apache.hadoop.io.Text;</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4C0AB3">
        <w:rPr>
          <w:rFonts w:ascii="Courier New" w:eastAsia="宋体" w:hAnsi="Courier New" w:cs="Courier New"/>
          <w:color w:val="000091"/>
          <w:kern w:val="0"/>
          <w:sz w:val="24"/>
          <w:szCs w:val="24"/>
        </w:rPr>
        <w:t>public</w:t>
      </w:r>
      <w:proofErr w:type="gramEnd"/>
      <w:r w:rsidRPr="004C0AB3">
        <w:rPr>
          <w:rFonts w:ascii="Courier New" w:eastAsia="宋体" w:hAnsi="Courier New" w:cs="Courier New"/>
          <w:color w:val="000000"/>
          <w:kern w:val="0"/>
          <w:sz w:val="24"/>
          <w:szCs w:val="24"/>
          <w:shd w:val="clear" w:color="auto" w:fill="FFFFFF"/>
        </w:rPr>
        <w:t xml:space="preserve"> </w:t>
      </w:r>
      <w:r w:rsidRPr="004C0AB3">
        <w:rPr>
          <w:rFonts w:ascii="Courier New" w:eastAsia="宋体" w:hAnsi="Courier New" w:cs="Courier New"/>
          <w:color w:val="000091"/>
          <w:kern w:val="0"/>
          <w:sz w:val="24"/>
          <w:szCs w:val="24"/>
        </w:rPr>
        <w:t>final</w:t>
      </w:r>
      <w:r w:rsidRPr="004C0AB3">
        <w:rPr>
          <w:rFonts w:ascii="Courier New" w:eastAsia="宋体" w:hAnsi="Courier New" w:cs="Courier New"/>
          <w:color w:val="000000"/>
          <w:kern w:val="0"/>
          <w:sz w:val="24"/>
          <w:szCs w:val="24"/>
          <w:shd w:val="clear" w:color="auto" w:fill="FFFFFF"/>
        </w:rPr>
        <w:t xml:space="preserve"> class Lower </w:t>
      </w:r>
      <w:r w:rsidRPr="004C0AB3">
        <w:rPr>
          <w:rFonts w:ascii="Courier New" w:eastAsia="宋体" w:hAnsi="Courier New" w:cs="Courier New"/>
          <w:color w:val="000091"/>
          <w:kern w:val="0"/>
          <w:sz w:val="24"/>
          <w:szCs w:val="24"/>
        </w:rPr>
        <w:t>extends</w:t>
      </w:r>
      <w:r w:rsidRPr="004C0AB3">
        <w:rPr>
          <w:rFonts w:ascii="Courier New" w:eastAsia="宋体" w:hAnsi="Courier New" w:cs="Courier New"/>
          <w:color w:val="000000"/>
          <w:kern w:val="0"/>
          <w:sz w:val="24"/>
          <w:szCs w:val="24"/>
          <w:shd w:val="clear" w:color="auto" w:fill="FFFFFF"/>
        </w:rPr>
        <w:t xml:space="preserve"> UDF {</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4C0AB3">
        <w:rPr>
          <w:rFonts w:ascii="Courier New" w:eastAsia="宋体" w:hAnsi="Courier New" w:cs="Courier New"/>
          <w:color w:val="000000"/>
          <w:kern w:val="0"/>
          <w:sz w:val="24"/>
          <w:szCs w:val="24"/>
          <w:shd w:val="clear" w:color="auto" w:fill="FFFFFF"/>
        </w:rPr>
        <w:t xml:space="preserve">  </w:t>
      </w:r>
      <w:proofErr w:type="gramStart"/>
      <w:r w:rsidRPr="004C0AB3">
        <w:rPr>
          <w:rFonts w:ascii="Courier New" w:eastAsia="宋体" w:hAnsi="Courier New" w:cs="Courier New"/>
          <w:color w:val="000091"/>
          <w:kern w:val="0"/>
          <w:sz w:val="24"/>
          <w:szCs w:val="24"/>
        </w:rPr>
        <w:t>public</w:t>
      </w:r>
      <w:proofErr w:type="gramEnd"/>
      <w:r w:rsidRPr="004C0AB3">
        <w:rPr>
          <w:rFonts w:ascii="Courier New" w:eastAsia="宋体" w:hAnsi="Courier New" w:cs="Courier New"/>
          <w:color w:val="000000"/>
          <w:kern w:val="0"/>
          <w:sz w:val="24"/>
          <w:szCs w:val="24"/>
          <w:shd w:val="clear" w:color="auto" w:fill="FFFFFF"/>
        </w:rPr>
        <w:t xml:space="preserve"> Text evaluate(</w:t>
      </w:r>
      <w:r w:rsidRPr="004C0AB3">
        <w:rPr>
          <w:rFonts w:ascii="Courier New" w:eastAsia="宋体" w:hAnsi="Courier New" w:cs="Courier New"/>
          <w:color w:val="000091"/>
          <w:kern w:val="0"/>
          <w:sz w:val="24"/>
          <w:szCs w:val="24"/>
        </w:rPr>
        <w:t>final</w:t>
      </w:r>
      <w:r w:rsidRPr="004C0AB3">
        <w:rPr>
          <w:rFonts w:ascii="Courier New" w:eastAsia="宋体" w:hAnsi="Courier New" w:cs="Courier New"/>
          <w:color w:val="000000"/>
          <w:kern w:val="0"/>
          <w:sz w:val="24"/>
          <w:szCs w:val="24"/>
          <w:shd w:val="clear" w:color="auto" w:fill="FFFFFF"/>
        </w:rPr>
        <w:t xml:space="preserve"> Text s) {</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4C0AB3">
        <w:rPr>
          <w:rFonts w:ascii="Courier New" w:eastAsia="宋体" w:hAnsi="Courier New" w:cs="Courier New"/>
          <w:color w:val="000000"/>
          <w:kern w:val="0"/>
          <w:sz w:val="24"/>
          <w:szCs w:val="24"/>
          <w:shd w:val="clear" w:color="auto" w:fill="FFFFFF"/>
        </w:rPr>
        <w:t xml:space="preserve">    </w:t>
      </w:r>
      <w:proofErr w:type="gramStart"/>
      <w:r w:rsidRPr="004C0AB3">
        <w:rPr>
          <w:rFonts w:ascii="Courier New" w:eastAsia="宋体" w:hAnsi="Courier New" w:cs="Courier New"/>
          <w:color w:val="000091"/>
          <w:kern w:val="0"/>
          <w:sz w:val="24"/>
          <w:szCs w:val="24"/>
        </w:rPr>
        <w:t>if</w:t>
      </w:r>
      <w:proofErr w:type="gramEnd"/>
      <w:r w:rsidRPr="004C0AB3">
        <w:rPr>
          <w:rFonts w:ascii="Courier New" w:eastAsia="宋体" w:hAnsi="Courier New" w:cs="Courier New"/>
          <w:color w:val="000000"/>
          <w:kern w:val="0"/>
          <w:sz w:val="24"/>
          <w:szCs w:val="24"/>
          <w:shd w:val="clear" w:color="auto" w:fill="FFFFFF"/>
        </w:rPr>
        <w:t xml:space="preserve"> (s == </w:t>
      </w:r>
      <w:r w:rsidRPr="004C0AB3">
        <w:rPr>
          <w:rFonts w:ascii="Courier New" w:eastAsia="宋体" w:hAnsi="Courier New" w:cs="Courier New"/>
          <w:color w:val="000091"/>
          <w:kern w:val="0"/>
          <w:sz w:val="24"/>
          <w:szCs w:val="24"/>
        </w:rPr>
        <w:t>null</w:t>
      </w:r>
      <w:r w:rsidRPr="004C0AB3">
        <w:rPr>
          <w:rFonts w:ascii="Courier New" w:eastAsia="宋体" w:hAnsi="Courier New" w:cs="Courier New"/>
          <w:color w:val="000000"/>
          <w:kern w:val="0"/>
          <w:sz w:val="24"/>
          <w:szCs w:val="24"/>
          <w:shd w:val="clear" w:color="auto" w:fill="FFFFFF"/>
        </w:rPr>
        <w:t xml:space="preserve">) { </w:t>
      </w:r>
      <w:r w:rsidRPr="004C0AB3">
        <w:rPr>
          <w:rFonts w:ascii="Courier New" w:eastAsia="宋体" w:hAnsi="Courier New" w:cs="Courier New"/>
          <w:color w:val="000091"/>
          <w:kern w:val="0"/>
          <w:sz w:val="24"/>
          <w:szCs w:val="24"/>
        </w:rPr>
        <w:t>return</w:t>
      </w:r>
      <w:r w:rsidRPr="004C0AB3">
        <w:rPr>
          <w:rFonts w:ascii="Courier New" w:eastAsia="宋体" w:hAnsi="Courier New" w:cs="Courier New"/>
          <w:color w:val="000000"/>
          <w:kern w:val="0"/>
          <w:sz w:val="24"/>
          <w:szCs w:val="24"/>
          <w:shd w:val="clear" w:color="auto" w:fill="FFFFFF"/>
        </w:rPr>
        <w:t xml:space="preserve"> </w:t>
      </w:r>
      <w:r w:rsidRPr="004C0AB3">
        <w:rPr>
          <w:rFonts w:ascii="Courier New" w:eastAsia="宋体" w:hAnsi="Courier New" w:cs="Courier New"/>
          <w:color w:val="000091"/>
          <w:kern w:val="0"/>
          <w:sz w:val="24"/>
          <w:szCs w:val="24"/>
        </w:rPr>
        <w:t>null</w:t>
      </w:r>
      <w:r w:rsidRPr="004C0AB3">
        <w:rPr>
          <w:rFonts w:ascii="Courier New" w:eastAsia="宋体" w:hAnsi="Courier New" w:cs="Courier New"/>
          <w:color w:val="000000"/>
          <w:kern w:val="0"/>
          <w:sz w:val="24"/>
          <w:szCs w:val="24"/>
          <w:shd w:val="clear" w:color="auto" w:fill="FFFFFF"/>
        </w:rPr>
        <w:t>; }</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4C0AB3">
        <w:rPr>
          <w:rFonts w:ascii="Courier New" w:eastAsia="宋体" w:hAnsi="Courier New" w:cs="Courier New"/>
          <w:color w:val="000000"/>
          <w:kern w:val="0"/>
          <w:sz w:val="24"/>
          <w:szCs w:val="24"/>
          <w:shd w:val="clear" w:color="auto" w:fill="FFFFFF"/>
        </w:rPr>
        <w:t xml:space="preserve">    </w:t>
      </w:r>
      <w:proofErr w:type="gramStart"/>
      <w:r w:rsidRPr="004C0AB3">
        <w:rPr>
          <w:rFonts w:ascii="Courier New" w:eastAsia="宋体" w:hAnsi="Courier New" w:cs="Courier New"/>
          <w:color w:val="000091"/>
          <w:kern w:val="0"/>
          <w:sz w:val="24"/>
          <w:szCs w:val="24"/>
        </w:rPr>
        <w:t>return</w:t>
      </w:r>
      <w:proofErr w:type="gramEnd"/>
      <w:r w:rsidRPr="004C0AB3">
        <w:rPr>
          <w:rFonts w:ascii="Courier New" w:eastAsia="宋体" w:hAnsi="Courier New" w:cs="Courier New"/>
          <w:color w:val="000000"/>
          <w:kern w:val="0"/>
          <w:sz w:val="24"/>
          <w:szCs w:val="24"/>
          <w:shd w:val="clear" w:color="auto" w:fill="FFFFFF"/>
        </w:rPr>
        <w:t xml:space="preserve"> </w:t>
      </w:r>
      <w:r w:rsidRPr="004C0AB3">
        <w:rPr>
          <w:rFonts w:ascii="Courier New" w:eastAsia="宋体" w:hAnsi="Courier New" w:cs="Courier New"/>
          <w:color w:val="000091"/>
          <w:kern w:val="0"/>
          <w:sz w:val="24"/>
          <w:szCs w:val="24"/>
        </w:rPr>
        <w:t>new</w:t>
      </w:r>
      <w:r w:rsidRPr="004C0AB3">
        <w:rPr>
          <w:rFonts w:ascii="Courier New" w:eastAsia="宋体" w:hAnsi="Courier New" w:cs="Courier New"/>
          <w:color w:val="000000"/>
          <w:kern w:val="0"/>
          <w:sz w:val="24"/>
          <w:szCs w:val="24"/>
          <w:shd w:val="clear" w:color="auto" w:fill="FFFFFF"/>
        </w:rPr>
        <w:t xml:space="preserve"> Text(s.toString().toLowerCase());</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4C0AB3">
        <w:rPr>
          <w:rFonts w:ascii="Courier New" w:eastAsia="宋体" w:hAnsi="Courier New" w:cs="Courier New"/>
          <w:color w:val="000000"/>
          <w:kern w:val="0"/>
          <w:sz w:val="24"/>
          <w:szCs w:val="24"/>
          <w:shd w:val="clear" w:color="auto" w:fill="FFFFFF"/>
        </w:rPr>
        <w:t xml:space="preserve">  }</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4C0AB3">
        <w:rPr>
          <w:rFonts w:ascii="Courier New" w:eastAsia="宋体" w:hAnsi="Courier New" w:cs="Courier New"/>
          <w:color w:val="000000"/>
          <w:kern w:val="0"/>
          <w:sz w:val="24"/>
          <w:szCs w:val="24"/>
          <w:shd w:val="clear" w:color="auto" w:fill="FFFFFF"/>
        </w:rPr>
        <w:t>}</w:t>
      </w:r>
    </w:p>
    <w:p w:rsidR="004C0AB3" w:rsidRPr="004C0AB3" w:rsidRDefault="004C0AB3" w:rsidP="004C0AB3">
      <w:pPr>
        <w:widowControl/>
        <w:spacing w:before="107" w:after="107" w:line="260" w:lineRule="atLeast"/>
        <w:jc w:val="left"/>
        <w:rPr>
          <w:rFonts w:ascii="Helvetica" w:eastAsia="宋体" w:hAnsi="Helvetica" w:cs="Helvetica"/>
          <w:color w:val="000000"/>
          <w:kern w:val="0"/>
          <w:sz w:val="20"/>
          <w:szCs w:val="20"/>
          <w:shd w:val="clear" w:color="auto" w:fill="FFFFFF"/>
        </w:rPr>
      </w:pPr>
      <w:r w:rsidRPr="004C0AB3">
        <w:rPr>
          <w:rFonts w:ascii="Helvetica" w:eastAsia="宋体" w:hAnsi="Helvetica" w:cs="Helvetica"/>
          <w:color w:val="000000"/>
          <w:kern w:val="0"/>
          <w:sz w:val="20"/>
          <w:szCs w:val="20"/>
          <w:shd w:val="clear" w:color="auto" w:fill="FFFFFF"/>
        </w:rPr>
        <w:t>(Note that there's already a built-in function for this, it's just an easy example).</w:t>
      </w:r>
    </w:p>
    <w:p w:rsidR="004C0AB3" w:rsidRPr="004C0AB3" w:rsidRDefault="004C0AB3" w:rsidP="004C0AB3">
      <w:pPr>
        <w:widowControl/>
        <w:spacing w:before="107" w:after="107" w:line="260" w:lineRule="atLeast"/>
        <w:jc w:val="left"/>
        <w:rPr>
          <w:rFonts w:ascii="Helvetica" w:eastAsia="宋体" w:hAnsi="Helvetica" w:cs="Helvetica"/>
          <w:color w:val="000000"/>
          <w:kern w:val="0"/>
          <w:sz w:val="20"/>
          <w:szCs w:val="20"/>
          <w:shd w:val="clear" w:color="auto" w:fill="FFFFFF"/>
        </w:rPr>
      </w:pPr>
      <w:r w:rsidRPr="004C0AB3">
        <w:rPr>
          <w:rFonts w:ascii="Helvetica" w:eastAsia="宋体" w:hAnsi="Helvetica" w:cs="Helvetica"/>
          <w:color w:val="000000"/>
          <w:kern w:val="0"/>
          <w:sz w:val="20"/>
          <w:szCs w:val="20"/>
          <w:shd w:val="clear" w:color="auto" w:fill="FFFFFF"/>
        </w:rPr>
        <w:t>After compiling your code to a jar, you need to add this to the hive classpath. See the section below on deploying jars.</w:t>
      </w:r>
    </w:p>
    <w:p w:rsidR="004C0AB3" w:rsidRPr="004C0AB3" w:rsidRDefault="004C0AB3" w:rsidP="004C0AB3">
      <w:pPr>
        <w:widowControl/>
        <w:spacing w:before="107" w:after="107" w:line="260" w:lineRule="atLeast"/>
        <w:jc w:val="left"/>
        <w:rPr>
          <w:rFonts w:ascii="Helvetica" w:eastAsia="宋体" w:hAnsi="Helvetica" w:cs="Helvetica"/>
          <w:color w:val="000000"/>
          <w:kern w:val="0"/>
          <w:sz w:val="20"/>
          <w:szCs w:val="20"/>
          <w:shd w:val="clear" w:color="auto" w:fill="FFFFFF"/>
        </w:rPr>
      </w:pPr>
      <w:r w:rsidRPr="004C0AB3">
        <w:rPr>
          <w:rFonts w:ascii="Helvetica" w:eastAsia="宋体" w:hAnsi="Helvetica" w:cs="Helvetica"/>
          <w:color w:val="000000"/>
          <w:kern w:val="0"/>
          <w:sz w:val="20"/>
          <w:szCs w:val="20"/>
          <w:shd w:val="clear" w:color="auto" w:fill="FFFFFF"/>
        </w:rPr>
        <w:t>Once hive is started up with your jars in the classpath, the final step is to register your function:</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4C0AB3">
        <w:rPr>
          <w:rFonts w:ascii="Courier New" w:eastAsia="宋体" w:hAnsi="Courier New" w:cs="Courier New"/>
          <w:color w:val="000000"/>
          <w:kern w:val="0"/>
          <w:sz w:val="24"/>
          <w:szCs w:val="24"/>
          <w:shd w:val="clear" w:color="auto" w:fill="FFFFFF"/>
        </w:rPr>
        <w:t>create</w:t>
      </w:r>
      <w:proofErr w:type="gramEnd"/>
      <w:r w:rsidRPr="004C0AB3">
        <w:rPr>
          <w:rFonts w:ascii="Courier New" w:eastAsia="宋体" w:hAnsi="Courier New" w:cs="Courier New"/>
          <w:color w:val="000000"/>
          <w:kern w:val="0"/>
          <w:sz w:val="24"/>
          <w:szCs w:val="24"/>
          <w:shd w:val="clear" w:color="auto" w:fill="FFFFFF"/>
        </w:rPr>
        <w:t xml:space="preserve"> temporary function my_lower as 'com.example.hive.udf.Lower';</w:t>
      </w:r>
    </w:p>
    <w:p w:rsidR="004C0AB3" w:rsidRPr="004C0AB3" w:rsidRDefault="004C0AB3" w:rsidP="004C0AB3">
      <w:pPr>
        <w:widowControl/>
        <w:spacing w:before="107" w:after="107" w:line="260" w:lineRule="atLeast"/>
        <w:jc w:val="left"/>
        <w:rPr>
          <w:rFonts w:ascii="Helvetica" w:eastAsia="宋体" w:hAnsi="Helvetica" w:cs="Helvetica"/>
          <w:color w:val="000000"/>
          <w:kern w:val="0"/>
          <w:sz w:val="20"/>
          <w:szCs w:val="20"/>
          <w:shd w:val="clear" w:color="auto" w:fill="FFFFFF"/>
        </w:rPr>
      </w:pPr>
      <w:r w:rsidRPr="004C0AB3">
        <w:rPr>
          <w:rFonts w:ascii="Helvetica" w:eastAsia="宋体" w:hAnsi="Helvetica" w:cs="Helvetica"/>
          <w:color w:val="000000"/>
          <w:kern w:val="0"/>
          <w:sz w:val="20"/>
          <w:szCs w:val="20"/>
          <w:shd w:val="clear" w:color="auto" w:fill="FFFFFF"/>
        </w:rPr>
        <w:t>Now you can start using it:</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4C0AB3">
        <w:rPr>
          <w:rFonts w:ascii="Courier New" w:eastAsia="宋体" w:hAnsi="Courier New" w:cs="Courier New"/>
          <w:color w:val="000000"/>
          <w:kern w:val="0"/>
          <w:sz w:val="24"/>
          <w:szCs w:val="24"/>
          <w:shd w:val="clear" w:color="auto" w:fill="FFFFFF"/>
        </w:rPr>
        <w:t>hive</w:t>
      </w:r>
      <w:proofErr w:type="gramEnd"/>
      <w:r w:rsidRPr="004C0AB3">
        <w:rPr>
          <w:rFonts w:ascii="Courier New" w:eastAsia="宋体" w:hAnsi="Courier New" w:cs="Courier New"/>
          <w:color w:val="000000"/>
          <w:kern w:val="0"/>
          <w:sz w:val="24"/>
          <w:szCs w:val="24"/>
          <w:shd w:val="clear" w:color="auto" w:fill="FFFFFF"/>
        </w:rPr>
        <w:t>&gt; select my_lower(title), sum(freq) from titles group by my_lower(title);</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4C0AB3">
        <w:rPr>
          <w:rFonts w:ascii="Courier New" w:eastAsia="宋体" w:hAnsi="Courier New" w:cs="Courier New"/>
          <w:color w:val="000000"/>
          <w:kern w:val="0"/>
          <w:sz w:val="24"/>
          <w:szCs w:val="24"/>
          <w:shd w:val="clear" w:color="auto" w:fill="FFFFFF"/>
        </w:rPr>
        <w:t>...</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4C0AB3">
        <w:rPr>
          <w:rFonts w:ascii="Courier New" w:eastAsia="宋体" w:hAnsi="Courier New" w:cs="Courier New"/>
          <w:color w:val="000000"/>
          <w:kern w:val="0"/>
          <w:sz w:val="24"/>
          <w:szCs w:val="24"/>
          <w:shd w:val="clear" w:color="auto" w:fill="FFFFFF"/>
        </w:rPr>
        <w:t>Ended Job = job_200906231019_0006</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4C0AB3">
        <w:rPr>
          <w:rFonts w:ascii="Courier New" w:eastAsia="宋体" w:hAnsi="Courier New" w:cs="Courier New"/>
          <w:color w:val="000000"/>
          <w:kern w:val="0"/>
          <w:sz w:val="24"/>
          <w:szCs w:val="24"/>
          <w:shd w:val="clear" w:color="auto" w:fill="FFFFFF"/>
        </w:rPr>
        <w:t>OK</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4C0AB3">
        <w:rPr>
          <w:rFonts w:ascii="Courier New" w:eastAsia="宋体" w:hAnsi="Courier New" w:cs="Courier New"/>
          <w:color w:val="000000"/>
          <w:kern w:val="0"/>
          <w:sz w:val="24"/>
          <w:szCs w:val="24"/>
          <w:shd w:val="clear" w:color="auto" w:fill="FFFFFF"/>
        </w:rPr>
        <w:t>cmo</w:t>
      </w:r>
      <w:proofErr w:type="gramEnd"/>
      <w:r w:rsidRPr="004C0AB3">
        <w:rPr>
          <w:rFonts w:ascii="Courier New" w:eastAsia="宋体" w:hAnsi="Courier New" w:cs="Courier New"/>
          <w:color w:val="000000"/>
          <w:kern w:val="0"/>
          <w:sz w:val="24"/>
          <w:szCs w:val="24"/>
          <w:shd w:val="clear" w:color="auto" w:fill="FFFFFF"/>
        </w:rPr>
        <w:tab/>
        <w:t>13.0</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4C0AB3">
        <w:rPr>
          <w:rFonts w:ascii="Courier New" w:eastAsia="宋体" w:hAnsi="Courier New" w:cs="Courier New"/>
          <w:color w:val="000000"/>
          <w:kern w:val="0"/>
          <w:sz w:val="24"/>
          <w:szCs w:val="24"/>
          <w:shd w:val="clear" w:color="auto" w:fill="FFFFFF"/>
        </w:rPr>
        <w:t>vp</w:t>
      </w:r>
      <w:proofErr w:type="gramEnd"/>
      <w:r w:rsidRPr="004C0AB3">
        <w:rPr>
          <w:rFonts w:ascii="Courier New" w:eastAsia="宋体" w:hAnsi="Courier New" w:cs="Courier New"/>
          <w:color w:val="000000"/>
          <w:kern w:val="0"/>
          <w:sz w:val="24"/>
          <w:szCs w:val="24"/>
          <w:shd w:val="clear" w:color="auto" w:fill="FFFFFF"/>
        </w:rPr>
        <w:tab/>
        <w:t>7.0</w:t>
      </w:r>
    </w:p>
    <w:p w:rsidR="004C0AB3" w:rsidRPr="004C0AB3" w:rsidRDefault="004C0AB3" w:rsidP="004C0AB3">
      <w:pPr>
        <w:widowControl/>
        <w:spacing w:before="107" w:after="107" w:line="260" w:lineRule="atLeast"/>
        <w:jc w:val="left"/>
        <w:rPr>
          <w:rFonts w:ascii="Helvetica" w:eastAsia="宋体" w:hAnsi="Helvetica" w:cs="Helvetica"/>
          <w:color w:val="000000"/>
          <w:kern w:val="0"/>
          <w:sz w:val="20"/>
          <w:szCs w:val="20"/>
          <w:shd w:val="clear" w:color="auto" w:fill="FFFFFF"/>
        </w:rPr>
      </w:pPr>
      <w:r w:rsidRPr="004C0AB3">
        <w:rPr>
          <w:rFonts w:ascii="Helvetica" w:eastAsia="宋体" w:hAnsi="Helvetica" w:cs="Helvetica"/>
          <w:color w:val="000000"/>
          <w:kern w:val="0"/>
          <w:sz w:val="20"/>
          <w:szCs w:val="20"/>
          <w:shd w:val="clear" w:color="auto" w:fill="FFFFFF"/>
        </w:rPr>
        <w:t>For a more involved example, see</w:t>
      </w:r>
      <w:r w:rsidRPr="004C0AB3">
        <w:rPr>
          <w:rFonts w:ascii="Helvetica" w:eastAsia="宋体" w:hAnsi="Helvetica" w:cs="Helvetica"/>
          <w:color w:val="000000"/>
          <w:kern w:val="0"/>
          <w:sz w:val="20"/>
        </w:rPr>
        <w:t> </w:t>
      </w:r>
      <w:hyperlink r:id="rId233" w:tooltip="GenericUDAFCaseStudy" w:history="1">
        <w:r w:rsidRPr="004C0AB3">
          <w:rPr>
            <w:rFonts w:ascii="Helvetica" w:eastAsia="宋体" w:hAnsi="Helvetica" w:cs="Helvetica"/>
            <w:color w:val="003366"/>
            <w:kern w:val="0"/>
            <w:sz w:val="20"/>
            <w:u w:val="single"/>
          </w:rPr>
          <w:t>this page</w:t>
        </w:r>
      </w:hyperlink>
      <w:r w:rsidRPr="004C0AB3">
        <w:rPr>
          <w:rFonts w:ascii="Helvetica" w:eastAsia="宋体" w:hAnsi="Helvetica" w:cs="Helvetica"/>
          <w:color w:val="000000"/>
          <w:kern w:val="0"/>
          <w:sz w:val="20"/>
          <w:szCs w:val="20"/>
          <w:shd w:val="clear" w:color="auto" w:fill="FFFFFF"/>
        </w:rPr>
        <w:t>.</w:t>
      </w:r>
    </w:p>
    <w:p w:rsidR="004C0AB3" w:rsidRPr="004C0AB3" w:rsidRDefault="004C0AB3" w:rsidP="004C0AB3">
      <w:pPr>
        <w:widowControl/>
        <w:spacing w:before="344" w:after="43"/>
        <w:jc w:val="left"/>
        <w:outlineLvl w:val="1"/>
        <w:rPr>
          <w:rFonts w:ascii="Helvetica" w:eastAsia="宋体" w:hAnsi="Helvetica" w:cs="Helvetica"/>
          <w:b/>
          <w:bCs/>
          <w:color w:val="003366"/>
          <w:kern w:val="0"/>
          <w:sz w:val="36"/>
          <w:szCs w:val="36"/>
          <w:shd w:val="clear" w:color="auto" w:fill="FFFFFF"/>
        </w:rPr>
      </w:pPr>
      <w:bookmarkStart w:id="126" w:name="HivePlugins-DeployingjarsforUserDefinedF"/>
      <w:bookmarkEnd w:id="126"/>
      <w:r w:rsidRPr="004C0AB3">
        <w:rPr>
          <w:rFonts w:ascii="Helvetica" w:eastAsia="宋体" w:hAnsi="Helvetica" w:cs="Helvetica"/>
          <w:b/>
          <w:bCs/>
          <w:color w:val="003366"/>
          <w:kern w:val="0"/>
          <w:sz w:val="36"/>
          <w:szCs w:val="36"/>
          <w:shd w:val="clear" w:color="auto" w:fill="FFFFFF"/>
        </w:rPr>
        <w:lastRenderedPageBreak/>
        <w:t>Deploying jars for User Defined Functions and User Defined SerDes</w:t>
      </w:r>
    </w:p>
    <w:p w:rsidR="004C0AB3" w:rsidRPr="004C0AB3" w:rsidRDefault="004C0AB3" w:rsidP="004C0AB3">
      <w:pPr>
        <w:widowControl/>
        <w:spacing w:before="107" w:after="107" w:line="260" w:lineRule="atLeast"/>
        <w:jc w:val="left"/>
        <w:rPr>
          <w:rFonts w:ascii="Helvetica" w:eastAsia="宋体" w:hAnsi="Helvetica" w:cs="Helvetica"/>
          <w:color w:val="000000"/>
          <w:kern w:val="0"/>
          <w:sz w:val="20"/>
          <w:szCs w:val="20"/>
          <w:shd w:val="clear" w:color="auto" w:fill="FFFFFF"/>
        </w:rPr>
      </w:pPr>
      <w:r w:rsidRPr="004C0AB3">
        <w:rPr>
          <w:rFonts w:ascii="Helvetica" w:eastAsia="宋体" w:hAnsi="Helvetica" w:cs="Helvetica"/>
          <w:color w:val="000000"/>
          <w:kern w:val="0"/>
          <w:sz w:val="20"/>
          <w:szCs w:val="20"/>
          <w:shd w:val="clear" w:color="auto" w:fill="FFFFFF"/>
        </w:rPr>
        <w:t>In order to start using your UDF, you first need to add the code to the classpath:</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4C0AB3">
        <w:rPr>
          <w:rFonts w:ascii="Courier New" w:eastAsia="宋体" w:hAnsi="Courier New" w:cs="Courier New"/>
          <w:color w:val="000000"/>
          <w:kern w:val="0"/>
          <w:sz w:val="24"/>
          <w:szCs w:val="24"/>
          <w:shd w:val="clear" w:color="auto" w:fill="FFFFFF"/>
        </w:rPr>
        <w:t>hive</w:t>
      </w:r>
      <w:proofErr w:type="gramEnd"/>
      <w:r w:rsidRPr="004C0AB3">
        <w:rPr>
          <w:rFonts w:ascii="Courier New" w:eastAsia="宋体" w:hAnsi="Courier New" w:cs="Courier New"/>
          <w:color w:val="000000"/>
          <w:kern w:val="0"/>
          <w:sz w:val="24"/>
          <w:szCs w:val="24"/>
          <w:shd w:val="clear" w:color="auto" w:fill="FFFFFF"/>
        </w:rPr>
        <w:t>&gt; add jar my_jar.jar;</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4C0AB3">
        <w:rPr>
          <w:rFonts w:ascii="Courier New" w:eastAsia="宋体" w:hAnsi="Courier New" w:cs="Courier New"/>
          <w:color w:val="000000"/>
          <w:kern w:val="0"/>
          <w:sz w:val="24"/>
          <w:szCs w:val="24"/>
          <w:shd w:val="clear" w:color="auto" w:fill="FFFFFF"/>
        </w:rPr>
        <w:t>Added my_jar.jar to class path</w:t>
      </w:r>
    </w:p>
    <w:p w:rsidR="004C0AB3" w:rsidRPr="004C0AB3" w:rsidRDefault="004C0AB3" w:rsidP="004C0AB3">
      <w:pPr>
        <w:widowControl/>
        <w:spacing w:before="107" w:after="107" w:line="260" w:lineRule="atLeast"/>
        <w:jc w:val="left"/>
        <w:rPr>
          <w:rFonts w:ascii="Helvetica" w:eastAsia="宋体" w:hAnsi="Helvetica" w:cs="Helvetica"/>
          <w:color w:val="000000"/>
          <w:kern w:val="0"/>
          <w:sz w:val="20"/>
          <w:szCs w:val="20"/>
          <w:shd w:val="clear" w:color="auto" w:fill="FFFFFF"/>
        </w:rPr>
      </w:pPr>
      <w:r w:rsidRPr="004C0AB3">
        <w:rPr>
          <w:rFonts w:ascii="Helvetica" w:eastAsia="宋体" w:hAnsi="Helvetica" w:cs="Helvetica"/>
          <w:color w:val="000000"/>
          <w:kern w:val="0"/>
          <w:sz w:val="20"/>
          <w:szCs w:val="20"/>
          <w:shd w:val="clear" w:color="auto" w:fill="FFFFFF"/>
        </w:rPr>
        <w:t>By default, it will look in the current directory. You can also specify a full path:</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4C0AB3">
        <w:rPr>
          <w:rFonts w:ascii="Courier New" w:eastAsia="宋体" w:hAnsi="Courier New" w:cs="Courier New"/>
          <w:color w:val="000000"/>
          <w:kern w:val="0"/>
          <w:sz w:val="24"/>
          <w:szCs w:val="24"/>
          <w:shd w:val="clear" w:color="auto" w:fill="FFFFFF"/>
        </w:rPr>
        <w:t>hive</w:t>
      </w:r>
      <w:proofErr w:type="gramEnd"/>
      <w:r w:rsidRPr="004C0AB3">
        <w:rPr>
          <w:rFonts w:ascii="Courier New" w:eastAsia="宋体" w:hAnsi="Courier New" w:cs="Courier New"/>
          <w:color w:val="000000"/>
          <w:kern w:val="0"/>
          <w:sz w:val="24"/>
          <w:szCs w:val="24"/>
          <w:shd w:val="clear" w:color="auto" w:fill="FFFFFF"/>
        </w:rPr>
        <w:t>&gt; add jar /tmp/my_jar.jar;</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4C0AB3">
        <w:rPr>
          <w:rFonts w:ascii="Courier New" w:eastAsia="宋体" w:hAnsi="Courier New" w:cs="Courier New"/>
          <w:color w:val="000000"/>
          <w:kern w:val="0"/>
          <w:sz w:val="24"/>
          <w:szCs w:val="24"/>
          <w:shd w:val="clear" w:color="auto" w:fill="FFFFFF"/>
        </w:rPr>
        <w:t>Added /tmp/my_jar.jar to class path</w:t>
      </w:r>
    </w:p>
    <w:p w:rsidR="004C0AB3" w:rsidRPr="004C0AB3" w:rsidRDefault="004C0AB3" w:rsidP="004C0AB3">
      <w:pPr>
        <w:widowControl/>
        <w:spacing w:before="107" w:after="107" w:line="260" w:lineRule="atLeast"/>
        <w:jc w:val="left"/>
        <w:rPr>
          <w:rFonts w:ascii="Helvetica" w:eastAsia="宋体" w:hAnsi="Helvetica" w:cs="Helvetica"/>
          <w:color w:val="000000"/>
          <w:kern w:val="0"/>
          <w:sz w:val="20"/>
          <w:szCs w:val="20"/>
          <w:shd w:val="clear" w:color="auto" w:fill="FFFFFF"/>
        </w:rPr>
      </w:pPr>
      <w:r w:rsidRPr="004C0AB3">
        <w:rPr>
          <w:rFonts w:ascii="Helvetica" w:eastAsia="宋体" w:hAnsi="Helvetica" w:cs="Helvetica"/>
          <w:color w:val="000000"/>
          <w:kern w:val="0"/>
          <w:sz w:val="20"/>
          <w:szCs w:val="20"/>
          <w:shd w:val="clear" w:color="auto" w:fill="FFFFFF"/>
        </w:rPr>
        <w:t>Your jar will then be on the classpath for all jobs initiated from that session. To see which jars have been added to the classpath you can use:</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4C0AB3">
        <w:rPr>
          <w:rFonts w:ascii="Courier New" w:eastAsia="宋体" w:hAnsi="Courier New" w:cs="Courier New"/>
          <w:color w:val="000000"/>
          <w:kern w:val="0"/>
          <w:sz w:val="24"/>
          <w:szCs w:val="24"/>
          <w:shd w:val="clear" w:color="auto" w:fill="FFFFFF"/>
        </w:rPr>
        <w:t>hive</w:t>
      </w:r>
      <w:proofErr w:type="gramEnd"/>
      <w:r w:rsidRPr="004C0AB3">
        <w:rPr>
          <w:rFonts w:ascii="Courier New" w:eastAsia="宋体" w:hAnsi="Courier New" w:cs="Courier New"/>
          <w:color w:val="000000"/>
          <w:kern w:val="0"/>
          <w:sz w:val="24"/>
          <w:szCs w:val="24"/>
          <w:shd w:val="clear" w:color="auto" w:fill="FFFFFF"/>
        </w:rPr>
        <w:t>&gt; list jars;</w:t>
      </w:r>
    </w:p>
    <w:p w:rsidR="004C0AB3" w:rsidRPr="004C0AB3" w:rsidRDefault="004C0AB3" w:rsidP="004C0A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4C0AB3">
        <w:rPr>
          <w:rFonts w:ascii="Courier New" w:eastAsia="宋体" w:hAnsi="Courier New" w:cs="Courier New"/>
          <w:color w:val="000000"/>
          <w:kern w:val="0"/>
          <w:sz w:val="24"/>
          <w:szCs w:val="24"/>
          <w:shd w:val="clear" w:color="auto" w:fill="FFFFFF"/>
        </w:rPr>
        <w:t>my_jar.jar</w:t>
      </w:r>
    </w:p>
    <w:p w:rsidR="00AA1A4F" w:rsidRDefault="00AA1A4F">
      <w:pPr>
        <w:widowControl/>
        <w:jc w:val="left"/>
        <w:rPr>
          <w:rFonts w:ascii="Arial" w:eastAsia="宋体" w:hAnsi="Arial" w:cs="Arial"/>
          <w:kern w:val="0"/>
          <w:sz w:val="16"/>
          <w:szCs w:val="16"/>
        </w:rPr>
      </w:pPr>
      <w:r>
        <w:rPr>
          <w:rFonts w:ascii="Arial" w:eastAsia="宋体" w:hAnsi="Arial" w:cs="Arial"/>
          <w:kern w:val="0"/>
          <w:sz w:val="16"/>
          <w:szCs w:val="16"/>
        </w:rPr>
        <w:br w:type="page"/>
      </w:r>
    </w:p>
    <w:p w:rsidR="00AA1A4F" w:rsidRPr="00AA1A4F" w:rsidRDefault="00AA1A4F" w:rsidP="00AA1A4F">
      <w:pPr>
        <w:widowControl/>
        <w:spacing w:before="570" w:after="150"/>
        <w:jc w:val="left"/>
        <w:outlineLvl w:val="0"/>
        <w:rPr>
          <w:rFonts w:ascii="Helvetica" w:eastAsia="宋体" w:hAnsi="Helvetica" w:cs="Helvetica"/>
          <w:b/>
          <w:bCs/>
          <w:color w:val="003366"/>
          <w:kern w:val="36"/>
          <w:sz w:val="42"/>
          <w:szCs w:val="42"/>
          <w:shd w:val="clear" w:color="auto" w:fill="FFFFFF"/>
        </w:rPr>
      </w:pPr>
      <w:r w:rsidRPr="00AA1A4F">
        <w:rPr>
          <w:rFonts w:ascii="Helvetica" w:eastAsia="宋体" w:hAnsi="Helvetica" w:cs="Helvetica"/>
          <w:b/>
          <w:bCs/>
          <w:color w:val="003366"/>
          <w:kern w:val="36"/>
          <w:sz w:val="42"/>
          <w:szCs w:val="42"/>
          <w:shd w:val="clear" w:color="auto" w:fill="FFFFFF"/>
        </w:rPr>
        <w:lastRenderedPageBreak/>
        <w:t>Hive User Defined Functions</w:t>
      </w:r>
    </w:p>
    <w:p w:rsidR="00AA1A4F" w:rsidRPr="00AA1A4F" w:rsidRDefault="00AA1A4F" w:rsidP="00E528CF">
      <w:pPr>
        <w:widowControl/>
        <w:numPr>
          <w:ilvl w:val="0"/>
          <w:numId w:val="68"/>
        </w:numPr>
        <w:spacing w:line="260" w:lineRule="atLeast"/>
        <w:jc w:val="left"/>
        <w:rPr>
          <w:rFonts w:ascii="Helvetica" w:eastAsia="宋体" w:hAnsi="Helvetica" w:cs="Helvetica"/>
          <w:color w:val="000000"/>
          <w:kern w:val="0"/>
          <w:sz w:val="20"/>
          <w:szCs w:val="20"/>
          <w:shd w:val="clear" w:color="auto" w:fill="FFFFFF"/>
        </w:rPr>
      </w:pPr>
      <w:hyperlink r:id="rId234" w:anchor="LanguageManualUDF-HiveUserDefinedFunctions" w:history="1">
        <w:r w:rsidRPr="00AA1A4F">
          <w:rPr>
            <w:rFonts w:ascii="Helvetica" w:eastAsia="宋体" w:hAnsi="Helvetica" w:cs="Helvetica"/>
            <w:color w:val="003366"/>
            <w:kern w:val="0"/>
            <w:sz w:val="20"/>
            <w:u w:val="single"/>
          </w:rPr>
          <w:t>Hive User Defined Functions</w:t>
        </w:r>
      </w:hyperlink>
    </w:p>
    <w:p w:rsidR="00AA1A4F" w:rsidRPr="00AA1A4F" w:rsidRDefault="00AA1A4F" w:rsidP="00E528CF">
      <w:pPr>
        <w:widowControl/>
        <w:numPr>
          <w:ilvl w:val="1"/>
          <w:numId w:val="68"/>
        </w:numPr>
        <w:spacing w:line="260" w:lineRule="atLeast"/>
        <w:jc w:val="left"/>
        <w:rPr>
          <w:rFonts w:ascii="Helvetica" w:eastAsia="宋体" w:hAnsi="Helvetica" w:cs="Helvetica"/>
          <w:color w:val="000000"/>
          <w:kern w:val="0"/>
          <w:sz w:val="20"/>
          <w:szCs w:val="20"/>
          <w:shd w:val="clear" w:color="auto" w:fill="FFFFFF"/>
        </w:rPr>
      </w:pPr>
      <w:hyperlink r:id="rId235" w:anchor="LanguageManualUDF-BuiltinOperators" w:history="1">
        <w:r w:rsidRPr="00AA1A4F">
          <w:rPr>
            <w:rFonts w:ascii="Helvetica" w:eastAsia="宋体" w:hAnsi="Helvetica" w:cs="Helvetica"/>
            <w:color w:val="003366"/>
            <w:kern w:val="0"/>
            <w:sz w:val="20"/>
            <w:u w:val="single"/>
          </w:rPr>
          <w:t>Built-in Operators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36" w:anchor="LanguageManualUDF-RelationalOperators" w:history="1">
        <w:r w:rsidRPr="00AA1A4F">
          <w:rPr>
            <w:rFonts w:ascii="Helvetica" w:eastAsia="宋体" w:hAnsi="Helvetica" w:cs="Helvetica"/>
            <w:color w:val="003366"/>
            <w:kern w:val="0"/>
            <w:sz w:val="20"/>
            <w:u w:val="single"/>
          </w:rPr>
          <w:t>Relational Operators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37" w:anchor="LanguageManualUDF-ArithmeticOperators" w:history="1">
        <w:r w:rsidRPr="00AA1A4F">
          <w:rPr>
            <w:rFonts w:ascii="Helvetica" w:eastAsia="宋体" w:hAnsi="Helvetica" w:cs="Helvetica"/>
            <w:color w:val="003366"/>
            <w:kern w:val="0"/>
            <w:sz w:val="20"/>
            <w:u w:val="single"/>
          </w:rPr>
          <w:t>Arithmetic Operators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38" w:anchor="LanguageManualUDF-LogicalOperators" w:history="1">
        <w:r w:rsidRPr="00AA1A4F">
          <w:rPr>
            <w:rFonts w:ascii="Helvetica" w:eastAsia="宋体" w:hAnsi="Helvetica" w:cs="Helvetica"/>
            <w:color w:val="003366"/>
            <w:kern w:val="0"/>
            <w:sz w:val="20"/>
            <w:u w:val="single"/>
          </w:rPr>
          <w:t>Logical Operators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39" w:anchor="LanguageManualUDF-ComplexTypeConstructors" w:history="1">
        <w:r w:rsidRPr="00AA1A4F">
          <w:rPr>
            <w:rFonts w:ascii="Helvetica" w:eastAsia="宋体" w:hAnsi="Helvetica" w:cs="Helvetica"/>
            <w:color w:val="003366"/>
            <w:kern w:val="0"/>
            <w:sz w:val="20"/>
            <w:u w:val="single"/>
          </w:rPr>
          <w:t>Complex Type Constructors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40" w:anchor="LanguageManualUDF-OperatorsonComplexTypes" w:history="1">
        <w:r w:rsidRPr="00AA1A4F">
          <w:rPr>
            <w:rFonts w:ascii="Helvetica" w:eastAsia="宋体" w:hAnsi="Helvetica" w:cs="Helvetica"/>
            <w:color w:val="003366"/>
            <w:kern w:val="0"/>
            <w:sz w:val="20"/>
            <w:u w:val="single"/>
          </w:rPr>
          <w:t>Operators on Complex Types</w:t>
        </w:r>
      </w:hyperlink>
    </w:p>
    <w:p w:rsidR="00AA1A4F" w:rsidRPr="00AA1A4F" w:rsidRDefault="00AA1A4F" w:rsidP="00E528CF">
      <w:pPr>
        <w:widowControl/>
        <w:numPr>
          <w:ilvl w:val="1"/>
          <w:numId w:val="68"/>
        </w:numPr>
        <w:spacing w:line="260" w:lineRule="atLeast"/>
        <w:jc w:val="left"/>
        <w:rPr>
          <w:rFonts w:ascii="Helvetica" w:eastAsia="宋体" w:hAnsi="Helvetica" w:cs="Helvetica"/>
          <w:color w:val="000000"/>
          <w:kern w:val="0"/>
          <w:sz w:val="20"/>
          <w:szCs w:val="20"/>
          <w:shd w:val="clear" w:color="auto" w:fill="FFFFFF"/>
        </w:rPr>
      </w:pPr>
      <w:hyperlink r:id="rId241" w:anchor="LanguageManualUDF-BuiltinFunctions" w:history="1">
        <w:r w:rsidRPr="00AA1A4F">
          <w:rPr>
            <w:rFonts w:ascii="Helvetica" w:eastAsia="宋体" w:hAnsi="Helvetica" w:cs="Helvetica"/>
            <w:color w:val="003366"/>
            <w:kern w:val="0"/>
            <w:sz w:val="20"/>
            <w:u w:val="single"/>
          </w:rPr>
          <w:t>Built-in Functions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42" w:anchor="LanguageManualUDF-MathematicalFunctions" w:history="1">
        <w:r w:rsidRPr="00AA1A4F">
          <w:rPr>
            <w:rFonts w:ascii="Helvetica" w:eastAsia="宋体" w:hAnsi="Helvetica" w:cs="Helvetica"/>
            <w:color w:val="003366"/>
            <w:kern w:val="0"/>
            <w:sz w:val="20"/>
            <w:u w:val="single"/>
          </w:rPr>
          <w:t>Mathematical Functions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43" w:anchor="LanguageManualUDF-CollectionFunctions" w:history="1">
        <w:r w:rsidRPr="00AA1A4F">
          <w:rPr>
            <w:rFonts w:ascii="Helvetica" w:eastAsia="宋体" w:hAnsi="Helvetica" w:cs="Helvetica"/>
            <w:color w:val="003366"/>
            <w:kern w:val="0"/>
            <w:sz w:val="20"/>
            <w:u w:val="single"/>
          </w:rPr>
          <w:t>Collection Functions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44" w:anchor="LanguageManualUDF-TypeConversionFunctions" w:history="1">
        <w:r w:rsidRPr="00AA1A4F">
          <w:rPr>
            <w:rFonts w:ascii="Helvetica" w:eastAsia="宋体" w:hAnsi="Helvetica" w:cs="Helvetica"/>
            <w:color w:val="003366"/>
            <w:kern w:val="0"/>
            <w:sz w:val="20"/>
            <w:u w:val="single"/>
          </w:rPr>
          <w:t>Type Conversion Functions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45" w:anchor="LanguageManualUDF-DateFunctions" w:history="1">
        <w:r w:rsidRPr="00AA1A4F">
          <w:rPr>
            <w:rFonts w:ascii="Helvetica" w:eastAsia="宋体" w:hAnsi="Helvetica" w:cs="Helvetica"/>
            <w:color w:val="003366"/>
            <w:kern w:val="0"/>
            <w:sz w:val="20"/>
            <w:u w:val="single"/>
          </w:rPr>
          <w:t>Date Functions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46" w:anchor="LanguageManualUDF-ConditionalFunctions" w:history="1">
        <w:r w:rsidRPr="00AA1A4F">
          <w:rPr>
            <w:rFonts w:ascii="Helvetica" w:eastAsia="宋体" w:hAnsi="Helvetica" w:cs="Helvetica"/>
            <w:color w:val="003366"/>
            <w:kern w:val="0"/>
            <w:sz w:val="20"/>
            <w:u w:val="single"/>
          </w:rPr>
          <w:t>Conditional Functions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47" w:anchor="LanguageManualUDF-StringFunctions" w:history="1">
        <w:r w:rsidRPr="00AA1A4F">
          <w:rPr>
            <w:rFonts w:ascii="Helvetica" w:eastAsia="宋体" w:hAnsi="Helvetica" w:cs="Helvetica"/>
            <w:color w:val="003366"/>
            <w:kern w:val="0"/>
            <w:sz w:val="20"/>
            <w:u w:val="single"/>
          </w:rPr>
          <w:t>String Functions</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48" w:anchor="LanguageManualUDF-Misc.Functions" w:history="1">
        <w:r w:rsidRPr="00AA1A4F">
          <w:rPr>
            <w:rFonts w:ascii="Helvetica" w:eastAsia="宋体" w:hAnsi="Helvetica" w:cs="Helvetica"/>
            <w:color w:val="003366"/>
            <w:kern w:val="0"/>
            <w:sz w:val="20"/>
            <w:u w:val="single"/>
          </w:rPr>
          <w:t>Misc. Functions</w:t>
        </w:r>
      </w:hyperlink>
    </w:p>
    <w:p w:rsidR="00AA1A4F" w:rsidRPr="00AA1A4F" w:rsidRDefault="00AA1A4F" w:rsidP="00E528CF">
      <w:pPr>
        <w:widowControl/>
        <w:numPr>
          <w:ilvl w:val="3"/>
          <w:numId w:val="68"/>
        </w:numPr>
        <w:spacing w:line="260" w:lineRule="atLeast"/>
        <w:jc w:val="left"/>
        <w:rPr>
          <w:rFonts w:ascii="Helvetica" w:eastAsia="宋体" w:hAnsi="Helvetica" w:cs="Helvetica"/>
          <w:color w:val="000000"/>
          <w:kern w:val="0"/>
          <w:sz w:val="20"/>
          <w:szCs w:val="20"/>
          <w:shd w:val="clear" w:color="auto" w:fill="FFFFFF"/>
        </w:rPr>
      </w:pPr>
      <w:hyperlink r:id="rId249" w:anchor="LanguageManualUDF-xpath" w:history="1">
        <w:r w:rsidRPr="00AA1A4F">
          <w:rPr>
            <w:rFonts w:ascii="Helvetica" w:eastAsia="宋体" w:hAnsi="Helvetica" w:cs="Helvetica"/>
            <w:color w:val="003366"/>
            <w:kern w:val="0"/>
            <w:sz w:val="20"/>
            <w:u w:val="single"/>
          </w:rPr>
          <w:t>xpath</w:t>
        </w:r>
      </w:hyperlink>
    </w:p>
    <w:p w:rsidR="00AA1A4F" w:rsidRPr="00AA1A4F" w:rsidRDefault="00AA1A4F" w:rsidP="00E528CF">
      <w:pPr>
        <w:widowControl/>
        <w:numPr>
          <w:ilvl w:val="3"/>
          <w:numId w:val="68"/>
        </w:numPr>
        <w:spacing w:line="260" w:lineRule="atLeast"/>
        <w:jc w:val="left"/>
        <w:rPr>
          <w:rFonts w:ascii="Helvetica" w:eastAsia="宋体" w:hAnsi="Helvetica" w:cs="Helvetica"/>
          <w:color w:val="000000"/>
          <w:kern w:val="0"/>
          <w:sz w:val="20"/>
          <w:szCs w:val="20"/>
          <w:shd w:val="clear" w:color="auto" w:fill="FFFFFF"/>
        </w:rPr>
      </w:pPr>
      <w:hyperlink r:id="rId250" w:anchor="LanguageManualUDF-getjsonobject" w:history="1">
        <w:r w:rsidRPr="00AA1A4F">
          <w:rPr>
            <w:rFonts w:ascii="Helvetica" w:eastAsia="宋体" w:hAnsi="Helvetica" w:cs="Helvetica"/>
            <w:color w:val="003366"/>
            <w:kern w:val="0"/>
            <w:sz w:val="20"/>
            <w:u w:val="single"/>
          </w:rPr>
          <w:t>get_json_object</w:t>
        </w:r>
      </w:hyperlink>
    </w:p>
    <w:p w:rsidR="00AA1A4F" w:rsidRPr="00AA1A4F" w:rsidRDefault="00AA1A4F" w:rsidP="00E528CF">
      <w:pPr>
        <w:widowControl/>
        <w:numPr>
          <w:ilvl w:val="1"/>
          <w:numId w:val="68"/>
        </w:numPr>
        <w:spacing w:line="260" w:lineRule="atLeast"/>
        <w:jc w:val="left"/>
        <w:rPr>
          <w:rFonts w:ascii="Helvetica" w:eastAsia="宋体" w:hAnsi="Helvetica" w:cs="Helvetica"/>
          <w:color w:val="000000"/>
          <w:kern w:val="0"/>
          <w:sz w:val="20"/>
          <w:szCs w:val="20"/>
          <w:shd w:val="clear" w:color="auto" w:fill="FFFFFF"/>
        </w:rPr>
      </w:pPr>
      <w:hyperlink r:id="rId251" w:anchor="LanguageManualUDF-BuiltinAggregateFunctions%28UDAF%29" w:history="1">
        <w:r w:rsidRPr="00AA1A4F">
          <w:rPr>
            <w:rFonts w:ascii="Helvetica" w:eastAsia="宋体" w:hAnsi="Helvetica" w:cs="Helvetica"/>
            <w:color w:val="003366"/>
            <w:kern w:val="0"/>
            <w:sz w:val="20"/>
            <w:u w:val="single"/>
          </w:rPr>
          <w:t>Built-in Aggregate Functions (UDAF)</w:t>
        </w:r>
      </w:hyperlink>
    </w:p>
    <w:p w:rsidR="00AA1A4F" w:rsidRPr="00AA1A4F" w:rsidRDefault="00AA1A4F" w:rsidP="00E528CF">
      <w:pPr>
        <w:widowControl/>
        <w:numPr>
          <w:ilvl w:val="1"/>
          <w:numId w:val="68"/>
        </w:numPr>
        <w:spacing w:line="260" w:lineRule="atLeast"/>
        <w:jc w:val="left"/>
        <w:rPr>
          <w:rFonts w:ascii="Helvetica" w:eastAsia="宋体" w:hAnsi="Helvetica" w:cs="Helvetica"/>
          <w:color w:val="000000"/>
          <w:kern w:val="0"/>
          <w:sz w:val="20"/>
          <w:szCs w:val="20"/>
          <w:shd w:val="clear" w:color="auto" w:fill="FFFFFF"/>
        </w:rPr>
      </w:pPr>
      <w:hyperlink r:id="rId252" w:anchor="LanguageManualUDF-BuiltinTableGeneratingFunctions%28UDTF%29" w:history="1">
        <w:r w:rsidRPr="00AA1A4F">
          <w:rPr>
            <w:rFonts w:ascii="Helvetica" w:eastAsia="宋体" w:hAnsi="Helvetica" w:cs="Helvetica"/>
            <w:color w:val="003366"/>
            <w:kern w:val="0"/>
            <w:sz w:val="20"/>
            <w:u w:val="single"/>
          </w:rPr>
          <w:t>Built-in Table-Generating Functions (UDTF)</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53" w:anchor="LanguageManualUDF-explode" w:history="1">
        <w:r w:rsidRPr="00AA1A4F">
          <w:rPr>
            <w:rFonts w:ascii="Helvetica" w:eastAsia="宋体" w:hAnsi="Helvetica" w:cs="Helvetica"/>
            <w:color w:val="003366"/>
            <w:kern w:val="0"/>
            <w:sz w:val="20"/>
            <w:u w:val="single"/>
          </w:rPr>
          <w:t>explode</w:t>
        </w:r>
      </w:hyperlink>
    </w:p>
    <w:p w:rsidR="00AA1A4F" w:rsidRPr="00AA1A4F" w:rsidRDefault="00AA1A4F" w:rsidP="00E528CF">
      <w:pPr>
        <w:widowControl/>
        <w:numPr>
          <w:ilvl w:val="2"/>
          <w:numId w:val="68"/>
        </w:numPr>
        <w:spacing w:line="260" w:lineRule="atLeast"/>
        <w:jc w:val="left"/>
        <w:rPr>
          <w:rFonts w:ascii="Helvetica" w:eastAsia="宋体" w:hAnsi="Helvetica" w:cs="Helvetica"/>
          <w:color w:val="000000"/>
          <w:kern w:val="0"/>
          <w:sz w:val="20"/>
          <w:szCs w:val="20"/>
          <w:shd w:val="clear" w:color="auto" w:fill="FFFFFF"/>
        </w:rPr>
      </w:pPr>
      <w:hyperlink r:id="rId254" w:anchor="LanguageManualUDF-jsontuple" w:history="1">
        <w:r w:rsidRPr="00AA1A4F">
          <w:rPr>
            <w:rFonts w:ascii="Helvetica" w:eastAsia="宋体" w:hAnsi="Helvetica" w:cs="Helvetica"/>
            <w:color w:val="003366"/>
            <w:kern w:val="0"/>
            <w:sz w:val="20"/>
            <w:u w:val="single"/>
          </w:rPr>
          <w:t>json_tuple</w:t>
        </w:r>
      </w:hyperlink>
    </w:p>
    <w:p w:rsidR="00AA1A4F" w:rsidRPr="00AA1A4F" w:rsidRDefault="00AA1A4F" w:rsidP="00E528CF">
      <w:pPr>
        <w:widowControl/>
        <w:numPr>
          <w:ilvl w:val="1"/>
          <w:numId w:val="68"/>
        </w:numPr>
        <w:spacing w:line="260" w:lineRule="atLeast"/>
        <w:jc w:val="left"/>
        <w:rPr>
          <w:rFonts w:ascii="Helvetica" w:eastAsia="宋体" w:hAnsi="Helvetica" w:cs="Helvetica"/>
          <w:color w:val="000000"/>
          <w:kern w:val="0"/>
          <w:sz w:val="20"/>
          <w:szCs w:val="20"/>
          <w:shd w:val="clear" w:color="auto" w:fill="FFFFFF"/>
        </w:rPr>
      </w:pPr>
      <w:hyperlink r:id="rId255" w:anchor="LanguageManualUDF-GROUPingandSORTingonf%28column%29" w:history="1">
        <w:r w:rsidRPr="00AA1A4F">
          <w:rPr>
            <w:rFonts w:ascii="Helvetica" w:eastAsia="宋体" w:hAnsi="Helvetica" w:cs="Helvetica"/>
            <w:color w:val="003366"/>
            <w:kern w:val="0"/>
            <w:sz w:val="20"/>
            <w:u w:val="single"/>
          </w:rPr>
          <w:t>GROUPing and SORTing on f(column)</w:t>
        </w:r>
      </w:hyperlink>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In the CLI, use the commands below to show the latest documentation:</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SHOW FUNCTIONS;</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DESCRIBE FUNCTION &lt;function_name&gt;;</w:t>
      </w:r>
    </w:p>
    <w:p w:rsidR="00AA1A4F" w:rsidRPr="00AA1A4F" w:rsidRDefault="00AA1A4F" w:rsidP="00AA1A4F">
      <w:pPr>
        <w:widowControl/>
        <w:spacing w:before="480" w:after="60"/>
        <w:jc w:val="left"/>
        <w:outlineLvl w:val="1"/>
        <w:rPr>
          <w:rFonts w:ascii="Helvetica" w:eastAsia="宋体" w:hAnsi="Helvetica" w:cs="Helvetica"/>
          <w:b/>
          <w:bCs/>
          <w:color w:val="003366"/>
          <w:kern w:val="0"/>
          <w:sz w:val="36"/>
          <w:szCs w:val="36"/>
          <w:shd w:val="clear" w:color="auto" w:fill="FFFFFF"/>
        </w:rPr>
      </w:pPr>
      <w:r w:rsidRPr="00AA1A4F">
        <w:rPr>
          <w:rFonts w:ascii="Helvetica" w:eastAsia="宋体" w:hAnsi="Helvetica" w:cs="Helvetica"/>
          <w:b/>
          <w:bCs/>
          <w:color w:val="003366"/>
          <w:kern w:val="0"/>
          <w:sz w:val="36"/>
          <w:szCs w:val="36"/>
          <w:shd w:val="clear" w:color="auto" w:fill="FFFFFF"/>
        </w:rPr>
        <w:t>Built-in Operators</w:t>
      </w:r>
    </w:p>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Relational Operators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following operators compare the passed operands and generate a TRUE or FALSE value depending on whether the comparison between the operands holds.</w:t>
      </w:r>
    </w:p>
    <w:tbl>
      <w:tblPr>
        <w:tblW w:w="0" w:type="auto"/>
        <w:tblCellMar>
          <w:left w:w="0" w:type="dxa"/>
          <w:right w:w="0" w:type="dxa"/>
        </w:tblCellMar>
        <w:tblLook w:val="04A0"/>
      </w:tblPr>
      <w:tblGrid>
        <w:gridCol w:w="1036"/>
        <w:gridCol w:w="1210"/>
        <w:gridCol w:w="6210"/>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Operand types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All primitive </w:t>
            </w:r>
            <w:r w:rsidRPr="00AA1A4F">
              <w:rPr>
                <w:rFonts w:ascii="宋体" w:eastAsia="宋体" w:hAnsi="宋体" w:cs="宋体"/>
                <w:color w:val="000000"/>
                <w:kern w:val="0"/>
                <w:sz w:val="20"/>
                <w:szCs w:val="20"/>
              </w:rPr>
              <w:lastRenderedPageBreak/>
              <w:t>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TRUE if expression A is equal to expression B otherwise FALSE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A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None!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Fails because of invalid syntax. SQL uses =, not ==</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&lt;&gt;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primitive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NULL if A or B is NULL, TRUE if expression A is NOT equal to expression B otherwise FALSE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&lt;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primitive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NULL if A or B is NULL, TRUE if expression A is less than expression B otherwise FALSE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&lt;=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primitive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NULL if A or B is NULL, TRUE if expression A is less than or equal to expression B otherwise FALSE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&gt;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primitive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NULL if A or B is NULL, TRUE if expression A is greater than expression B otherwise FALSE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&gt;=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primitive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NULL if A or B is NULL, TRUE if expression A is greater than or equal to expression B otherwise FALSE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IS NULL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TRUE if expression A evaluates to NULL otherwise FALSE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IS NOT NULL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FALSE if expression A evaluates to NULL otherwise TRUE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LIKE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NULL if </w:t>
            </w:r>
            <w:proofErr w:type="gramStart"/>
            <w:r w:rsidRPr="00AA1A4F">
              <w:rPr>
                <w:rFonts w:ascii="宋体" w:eastAsia="宋体" w:hAnsi="宋体" w:cs="宋体"/>
                <w:color w:val="000000"/>
                <w:kern w:val="0"/>
                <w:sz w:val="20"/>
                <w:szCs w:val="20"/>
              </w:rPr>
              <w:t>A or</w:t>
            </w:r>
            <w:proofErr w:type="gramEnd"/>
            <w:r w:rsidRPr="00AA1A4F">
              <w:rPr>
                <w:rFonts w:ascii="宋体" w:eastAsia="宋体" w:hAnsi="宋体" w:cs="宋体"/>
                <w:color w:val="000000"/>
                <w:kern w:val="0"/>
                <w:sz w:val="20"/>
                <w:szCs w:val="20"/>
              </w:rPr>
              <w:t xml:space="preserve"> B is NULL, TRUE if string A matches the SQL simple regular expression B, otherwise FALSE. The comparison is done character by character. The _ character in B matches any character in A(similar to . in posix regular expressions) while the % character in B matches an arbitrary number of characters in A(similar to .* in posix regular expressions) e.g. 'foobar' like 'foo' evaluates to FALSE where as 'foobar' like 'foo_ _ _' evaluates to TRUE and so does 'foobar' like 'foo%'</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RLIKE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NULL if A or B is NULL, TRUE if string A matches the Java regular expression B(See Java regular expressions syntax), otherwise FALSE e.g. 'foobar' rlike 'foo' evaluates to FALSE where as 'foobar' rlike '^f.*r$' evaluates to TRUE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A REGEXP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Same as RLIKE</w:t>
            </w:r>
          </w:p>
        </w:tc>
      </w:tr>
    </w:tbl>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Arithmetic Operators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xml:space="preserve">The following operators support various common arithmetic operations on the operands. All return number types; if any of the operands are NULL, </w:t>
      </w:r>
      <w:proofErr w:type="gramStart"/>
      <w:r w:rsidRPr="00AA1A4F">
        <w:rPr>
          <w:rFonts w:ascii="Helvetica" w:eastAsia="宋体" w:hAnsi="Helvetica" w:cs="Helvetica"/>
          <w:color w:val="000000"/>
          <w:kern w:val="0"/>
          <w:sz w:val="20"/>
          <w:szCs w:val="20"/>
          <w:shd w:val="clear" w:color="auto" w:fill="FFFFFF"/>
        </w:rPr>
        <w:t>then</w:t>
      </w:r>
      <w:proofErr w:type="gramEnd"/>
      <w:r w:rsidRPr="00AA1A4F">
        <w:rPr>
          <w:rFonts w:ascii="Helvetica" w:eastAsia="宋体" w:hAnsi="Helvetica" w:cs="Helvetica"/>
          <w:color w:val="000000"/>
          <w:kern w:val="0"/>
          <w:sz w:val="20"/>
          <w:szCs w:val="20"/>
          <w:shd w:val="clear" w:color="auto" w:fill="FFFFFF"/>
        </w:rPr>
        <w:t xml:space="preserve"> the result is also NULL.</w:t>
      </w:r>
    </w:p>
    <w:tbl>
      <w:tblPr>
        <w:tblW w:w="0" w:type="auto"/>
        <w:tblCellMar>
          <w:left w:w="0" w:type="dxa"/>
          <w:right w:w="0" w:type="dxa"/>
        </w:tblCellMar>
        <w:tblLook w:val="04A0"/>
      </w:tblPr>
      <w:tblGrid>
        <w:gridCol w:w="957"/>
        <w:gridCol w:w="1014"/>
        <w:gridCol w:w="6485"/>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Operand types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number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Gives the result of adding A and B. The type of the result is the same as the common </w:t>
            </w:r>
            <w:proofErr w:type="gramStart"/>
            <w:r w:rsidRPr="00AA1A4F">
              <w:rPr>
                <w:rFonts w:ascii="宋体" w:eastAsia="宋体" w:hAnsi="宋体" w:cs="宋体"/>
                <w:color w:val="000000"/>
                <w:kern w:val="0"/>
                <w:sz w:val="20"/>
                <w:szCs w:val="20"/>
              </w:rPr>
              <w:t>parent(</w:t>
            </w:r>
            <w:proofErr w:type="gramEnd"/>
            <w:r w:rsidRPr="00AA1A4F">
              <w:rPr>
                <w:rFonts w:ascii="宋体" w:eastAsia="宋体" w:hAnsi="宋体" w:cs="宋体"/>
                <w:color w:val="000000"/>
                <w:kern w:val="0"/>
                <w:sz w:val="20"/>
                <w:szCs w:val="20"/>
              </w:rPr>
              <w:t xml:space="preserve">in the type hierarchy) of the types of the operands. </w:t>
            </w:r>
            <w:proofErr w:type="gramStart"/>
            <w:r w:rsidRPr="00AA1A4F">
              <w:rPr>
                <w:rFonts w:ascii="宋体" w:eastAsia="宋体" w:hAnsi="宋体" w:cs="宋体"/>
                <w:color w:val="000000"/>
                <w:kern w:val="0"/>
                <w:sz w:val="20"/>
                <w:szCs w:val="20"/>
              </w:rPr>
              <w:t>e.g</w:t>
            </w:r>
            <w:proofErr w:type="gramEnd"/>
            <w:r w:rsidRPr="00AA1A4F">
              <w:rPr>
                <w:rFonts w:ascii="宋体" w:eastAsia="宋体" w:hAnsi="宋体" w:cs="宋体"/>
                <w:color w:val="000000"/>
                <w:kern w:val="0"/>
                <w:sz w:val="20"/>
                <w:szCs w:val="20"/>
              </w:rPr>
              <w:t>. since every integer is a float, therefore float is a containing type of integer so the + operator on a float and an int will result in a float.</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number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Gives the result of subtracting B from A. The type of the result is the same as the common </w:t>
            </w:r>
            <w:proofErr w:type="gramStart"/>
            <w:r w:rsidRPr="00AA1A4F">
              <w:rPr>
                <w:rFonts w:ascii="宋体" w:eastAsia="宋体" w:hAnsi="宋体" w:cs="宋体"/>
                <w:color w:val="000000"/>
                <w:kern w:val="0"/>
                <w:sz w:val="20"/>
                <w:szCs w:val="20"/>
              </w:rPr>
              <w:t>parent(</w:t>
            </w:r>
            <w:proofErr w:type="gramEnd"/>
            <w:r w:rsidRPr="00AA1A4F">
              <w:rPr>
                <w:rFonts w:ascii="宋体" w:eastAsia="宋体" w:hAnsi="宋体" w:cs="宋体"/>
                <w:color w:val="000000"/>
                <w:kern w:val="0"/>
                <w:sz w:val="20"/>
                <w:szCs w:val="20"/>
              </w:rPr>
              <w:t>in the type hierarchy) of the types of the operands.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number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Gives the result of multiplying A and B. The type of the result is the same as the common </w:t>
            </w:r>
            <w:proofErr w:type="gramStart"/>
            <w:r w:rsidRPr="00AA1A4F">
              <w:rPr>
                <w:rFonts w:ascii="宋体" w:eastAsia="宋体" w:hAnsi="宋体" w:cs="宋体"/>
                <w:color w:val="000000"/>
                <w:kern w:val="0"/>
                <w:sz w:val="20"/>
                <w:szCs w:val="20"/>
              </w:rPr>
              <w:t>parent(</w:t>
            </w:r>
            <w:proofErr w:type="gramEnd"/>
            <w:r w:rsidRPr="00AA1A4F">
              <w:rPr>
                <w:rFonts w:ascii="宋体" w:eastAsia="宋体" w:hAnsi="宋体" w:cs="宋体"/>
                <w:color w:val="000000"/>
                <w:kern w:val="0"/>
                <w:sz w:val="20"/>
                <w:szCs w:val="20"/>
              </w:rPr>
              <w:t xml:space="preserve">in the type hierarchy) of the types of the operands. Note that if the multiplication causing </w:t>
            </w:r>
            <w:proofErr w:type="gramStart"/>
            <w:r w:rsidRPr="00AA1A4F">
              <w:rPr>
                <w:rFonts w:ascii="宋体" w:eastAsia="宋体" w:hAnsi="宋体" w:cs="宋体"/>
                <w:color w:val="000000"/>
                <w:kern w:val="0"/>
                <w:sz w:val="20"/>
                <w:szCs w:val="20"/>
              </w:rPr>
              <w:t>overflow</w:t>
            </w:r>
            <w:proofErr w:type="gramEnd"/>
            <w:r w:rsidRPr="00AA1A4F">
              <w:rPr>
                <w:rFonts w:ascii="宋体" w:eastAsia="宋体" w:hAnsi="宋体" w:cs="宋体"/>
                <w:color w:val="000000"/>
                <w:kern w:val="0"/>
                <w:sz w:val="20"/>
                <w:szCs w:val="20"/>
              </w:rPr>
              <w:t>, you will have to cast one of the operators to a type higher in the type hierarchy.</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number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Gives the result of dividing B from A. The result is a double type.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number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Gives the reminder resulting from dividing A by B. The type of the result is the same as the common </w:t>
            </w:r>
            <w:proofErr w:type="gramStart"/>
            <w:r w:rsidRPr="00AA1A4F">
              <w:rPr>
                <w:rFonts w:ascii="宋体" w:eastAsia="宋体" w:hAnsi="宋体" w:cs="宋体"/>
                <w:color w:val="000000"/>
                <w:kern w:val="0"/>
                <w:sz w:val="20"/>
                <w:szCs w:val="20"/>
              </w:rPr>
              <w:t>parent(</w:t>
            </w:r>
            <w:proofErr w:type="gramEnd"/>
            <w:r w:rsidRPr="00AA1A4F">
              <w:rPr>
                <w:rFonts w:ascii="宋体" w:eastAsia="宋体" w:hAnsi="宋体" w:cs="宋体"/>
                <w:color w:val="000000"/>
                <w:kern w:val="0"/>
                <w:sz w:val="20"/>
                <w:szCs w:val="20"/>
              </w:rPr>
              <w:t>in the type hierarchy) of the types of the operands.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&amp;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number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Gives the result of bitwise AND of A and B. The type of the result is the same as the common </w:t>
            </w:r>
            <w:proofErr w:type="gramStart"/>
            <w:r w:rsidRPr="00AA1A4F">
              <w:rPr>
                <w:rFonts w:ascii="宋体" w:eastAsia="宋体" w:hAnsi="宋体" w:cs="宋体"/>
                <w:color w:val="000000"/>
                <w:kern w:val="0"/>
                <w:sz w:val="20"/>
                <w:szCs w:val="20"/>
              </w:rPr>
              <w:t>parent(</w:t>
            </w:r>
            <w:proofErr w:type="gramEnd"/>
            <w:r w:rsidRPr="00AA1A4F">
              <w:rPr>
                <w:rFonts w:ascii="宋体" w:eastAsia="宋体" w:hAnsi="宋体" w:cs="宋体"/>
                <w:color w:val="000000"/>
                <w:kern w:val="0"/>
                <w:sz w:val="20"/>
                <w:szCs w:val="20"/>
              </w:rPr>
              <w:t>in the type hierarchy) of the types of the operands.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number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Gives the result of bitwise OR of A and B. The type of the result is the same as the common </w:t>
            </w:r>
            <w:proofErr w:type="gramStart"/>
            <w:r w:rsidRPr="00AA1A4F">
              <w:rPr>
                <w:rFonts w:ascii="宋体" w:eastAsia="宋体" w:hAnsi="宋体" w:cs="宋体"/>
                <w:color w:val="000000"/>
                <w:kern w:val="0"/>
                <w:sz w:val="20"/>
                <w:szCs w:val="20"/>
              </w:rPr>
              <w:t>parent(</w:t>
            </w:r>
            <w:proofErr w:type="gramEnd"/>
            <w:r w:rsidRPr="00AA1A4F">
              <w:rPr>
                <w:rFonts w:ascii="宋体" w:eastAsia="宋体" w:hAnsi="宋体" w:cs="宋体"/>
                <w:color w:val="000000"/>
                <w:kern w:val="0"/>
                <w:sz w:val="20"/>
                <w:szCs w:val="20"/>
              </w:rPr>
              <w:t>in the type hierarchy) of the types of the operands.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A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number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Gives the result of bitwise XOR of A and B. The type of the result is the same as the common </w:t>
            </w:r>
            <w:proofErr w:type="gramStart"/>
            <w:r w:rsidRPr="00AA1A4F">
              <w:rPr>
                <w:rFonts w:ascii="宋体" w:eastAsia="宋体" w:hAnsi="宋体" w:cs="宋体"/>
                <w:color w:val="000000"/>
                <w:kern w:val="0"/>
                <w:sz w:val="20"/>
                <w:szCs w:val="20"/>
              </w:rPr>
              <w:t>parent(</w:t>
            </w:r>
            <w:proofErr w:type="gramEnd"/>
            <w:r w:rsidRPr="00AA1A4F">
              <w:rPr>
                <w:rFonts w:ascii="宋体" w:eastAsia="宋体" w:hAnsi="宋体" w:cs="宋体"/>
                <w:color w:val="000000"/>
                <w:kern w:val="0"/>
                <w:sz w:val="20"/>
                <w:szCs w:val="20"/>
              </w:rPr>
              <w:t>in the type hierarchy) of the types of the operands.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All number types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Gives the result of bitwise NOT of A. The type of the result is the same as the type of A.</w:t>
            </w:r>
          </w:p>
        </w:tc>
      </w:tr>
    </w:tbl>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Logical Operators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xml:space="preserve">The following operators provide support for creating logical expressions. All of them return </w:t>
      </w:r>
      <w:proofErr w:type="gramStart"/>
      <w:r w:rsidRPr="00AA1A4F">
        <w:rPr>
          <w:rFonts w:ascii="Helvetica" w:eastAsia="宋体" w:hAnsi="Helvetica" w:cs="Helvetica"/>
          <w:color w:val="000000"/>
          <w:kern w:val="0"/>
          <w:sz w:val="20"/>
          <w:szCs w:val="20"/>
          <w:shd w:val="clear" w:color="auto" w:fill="FFFFFF"/>
        </w:rPr>
        <w:t>boolean</w:t>
      </w:r>
      <w:proofErr w:type="gramEnd"/>
      <w:r w:rsidRPr="00AA1A4F">
        <w:rPr>
          <w:rFonts w:ascii="Helvetica" w:eastAsia="宋体" w:hAnsi="Helvetica" w:cs="Helvetica"/>
          <w:color w:val="000000"/>
          <w:kern w:val="0"/>
          <w:sz w:val="20"/>
          <w:szCs w:val="20"/>
          <w:shd w:val="clear" w:color="auto" w:fill="FFFFFF"/>
        </w:rPr>
        <w:t xml:space="preserve"> TRUE, FALSE, or NULL depending upon the boolean values of the operands. NULL behaves as an "unknown" flag, so if the result depends on the state of an unknown, the result itself is unknown.</w:t>
      </w:r>
    </w:p>
    <w:tbl>
      <w:tblPr>
        <w:tblW w:w="0" w:type="auto"/>
        <w:tblCellMar>
          <w:left w:w="0" w:type="dxa"/>
          <w:right w:w="0" w:type="dxa"/>
        </w:tblCellMar>
        <w:tblLook w:val="04A0"/>
      </w:tblPr>
      <w:tblGrid>
        <w:gridCol w:w="957"/>
        <w:gridCol w:w="1302"/>
        <w:gridCol w:w="6197"/>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Operand types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AND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boolean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TRUE if both A and B are TRUE, otherwise FALSE. NULL if A or B is NULL</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&amp;&amp;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boolean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Same as A AND B</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OR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boolean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TRUE if either A or B or both are TRUE; FALSE OR NULL is NULL; otherwise FALSE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boolean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Same as A OR B</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NOT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boolean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TRUE if A is FALSE or NULL if A is NULL. Otherwise FALSE.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boolean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Same as NOT A</w:t>
            </w:r>
          </w:p>
        </w:tc>
      </w:tr>
    </w:tbl>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Complex Type Constructors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following functions construct instances of complex types.</w:t>
      </w:r>
    </w:p>
    <w:tbl>
      <w:tblPr>
        <w:tblW w:w="0" w:type="auto"/>
        <w:tblCellMar>
          <w:left w:w="0" w:type="dxa"/>
          <w:right w:w="0" w:type="dxa"/>
        </w:tblCellMar>
        <w:tblLook w:val="04A0"/>
      </w:tblPr>
      <w:tblGrid>
        <w:gridCol w:w="1648"/>
        <w:gridCol w:w="2251"/>
        <w:gridCol w:w="4557"/>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Constructor Function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Operands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map</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(key1, value1, key2, </w:t>
            </w:r>
            <w:r w:rsidRPr="00AA1A4F">
              <w:rPr>
                <w:rFonts w:ascii="宋体" w:eastAsia="宋体" w:hAnsi="宋体" w:cs="宋体"/>
                <w:color w:val="000000"/>
                <w:kern w:val="0"/>
                <w:sz w:val="20"/>
                <w:szCs w:val="20"/>
              </w:rPr>
              <w:lastRenderedPageBreak/>
              <w:t>value2,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Creates a map with the given key/value pairs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struct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(val1, val2, val3,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Creates a struct with the given field values. Struct field names will be col1, col2, ...</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array</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(val1, val2,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Creates an array with the given elements</w:t>
            </w:r>
          </w:p>
        </w:tc>
      </w:tr>
    </w:tbl>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Operators on Complex Types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following operators provide mechanisms to access elements in Complex Types</w:t>
      </w:r>
    </w:p>
    <w:tbl>
      <w:tblPr>
        <w:tblW w:w="0" w:type="auto"/>
        <w:tblCellMar>
          <w:left w:w="0" w:type="dxa"/>
          <w:right w:w="0" w:type="dxa"/>
        </w:tblCellMar>
        <w:tblLook w:val="04A0"/>
      </w:tblPr>
      <w:tblGrid>
        <w:gridCol w:w="957"/>
        <w:gridCol w:w="1653"/>
        <w:gridCol w:w="5846"/>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Operand types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is an Array and n is an 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nth element in the array A. The first element has index 0 e.g. if A is an array comprising of ['foo', 'bar'] then A[0] returns 'foo' and A[1] returns 'bar'</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M[key]</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 is a Map&lt;K, V&gt; and key has type K</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value corresponding to the key in the map e.g. if M is a map comprising of {'f' -&gt; 'foo', 'b' -&gt; 'bar', 'all' -&gt; 'foobar'} then M['all'] returns 'foobar'</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S.x</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 is a struct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x field of S. e.g for struct foobar {int foo, int bar} foobar.foo returns the integer stored in the foo field of the struct.</w:t>
            </w:r>
          </w:p>
        </w:tc>
      </w:tr>
    </w:tbl>
    <w:p w:rsidR="00AA1A4F" w:rsidRPr="00AA1A4F" w:rsidRDefault="00AA1A4F" w:rsidP="00AA1A4F">
      <w:pPr>
        <w:widowControl/>
        <w:spacing w:before="480" w:after="60"/>
        <w:jc w:val="left"/>
        <w:outlineLvl w:val="1"/>
        <w:rPr>
          <w:rFonts w:ascii="Helvetica" w:eastAsia="宋体" w:hAnsi="Helvetica" w:cs="Helvetica"/>
          <w:b/>
          <w:bCs/>
          <w:color w:val="003366"/>
          <w:kern w:val="0"/>
          <w:sz w:val="36"/>
          <w:szCs w:val="36"/>
          <w:shd w:val="clear" w:color="auto" w:fill="FFFFFF"/>
        </w:rPr>
      </w:pPr>
      <w:r w:rsidRPr="00AA1A4F">
        <w:rPr>
          <w:rFonts w:ascii="Helvetica" w:eastAsia="宋体" w:hAnsi="Helvetica" w:cs="Helvetica"/>
          <w:b/>
          <w:bCs/>
          <w:color w:val="003366"/>
          <w:kern w:val="0"/>
          <w:sz w:val="36"/>
          <w:szCs w:val="36"/>
          <w:shd w:val="clear" w:color="auto" w:fill="FFFFFF"/>
        </w:rPr>
        <w:t>Built-in Functions</w:t>
      </w:r>
    </w:p>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Mathematical Functions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following built-in mathematical functions are supported in hive; most return NULL when the argument(s) are NULL:</w:t>
      </w:r>
    </w:p>
    <w:tbl>
      <w:tblPr>
        <w:tblW w:w="0" w:type="auto"/>
        <w:tblCellMar>
          <w:left w:w="0" w:type="dxa"/>
          <w:right w:w="0" w:type="dxa"/>
        </w:tblCellMar>
        <w:tblLook w:val="04A0"/>
      </w:tblPr>
      <w:tblGrid>
        <w:gridCol w:w="615"/>
        <w:gridCol w:w="1312"/>
        <w:gridCol w:w="6529"/>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Name(Signature)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BIGINT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round(double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rounded BIGINT value of the double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round(double a, int 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double rounded to d decimal places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BIGINT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floor(double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maximum BIGINT value that is equal or less than the double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BIGINT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ceil(double a), ceiling(double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minimum BIGINT value that is equal or greater than the double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rand(), rand(int seed)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a random number (that changes from row to row) that is distributed uniformly from 0 to 1. Specifiying the seed will make sure the generated random number sequence is deterministic.</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exp(double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e^a where e is the base of the natural logarithm</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ln(double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natural logarithm of the argument</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log10(double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base-10 logarithm of the argument</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log2(double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base-2 logarithm of the argument</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log(double base, 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 the base "base" logarithm of the argument</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pow(double a, double p) power(double a, double p)</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 a^p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sqrt(double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square root of a</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bin(BIGINT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number in binary format (see [</w:t>
            </w:r>
            <w:hyperlink r:id="rId256" w:anchor="function_bin" w:history="1">
              <w:r w:rsidRPr="00AA1A4F">
                <w:rPr>
                  <w:rFonts w:ascii="宋体" w:eastAsia="宋体" w:hAnsi="宋体" w:cs="宋体"/>
                  <w:color w:val="003366"/>
                  <w:kern w:val="0"/>
                  <w:sz w:val="20"/>
                  <w:u w:val="single"/>
                </w:rPr>
                <w:t>http://dev.mysql.com/doc/refman/5.0/en/string-functions.html#function_bin</w:t>
              </w:r>
            </w:hyperlink>
            <w:r w:rsidRPr="00AA1A4F">
              <w:rPr>
                <w:rFonts w:ascii="宋体" w:eastAsia="宋体" w:hAnsi="宋体" w:cs="宋体"/>
                <w:color w:val="000000"/>
                <w:kern w:val="0"/>
                <w:sz w:val="20"/>
                <w:szCs w:val="20"/>
              </w:rPr>
              <w:t>])</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hex(BIGINT a) hex(string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If the argument is an int, hex returns the number as a string in hex format. Otherwise if the number is a string, it converts each character into its hex representation and returns the resulting string. (see [</w:t>
            </w:r>
            <w:hyperlink r:id="rId257" w:anchor="function_hex" w:history="1">
              <w:r w:rsidRPr="00AA1A4F">
                <w:rPr>
                  <w:rFonts w:ascii="宋体" w:eastAsia="宋体" w:hAnsi="宋体" w:cs="宋体"/>
                  <w:color w:val="003366"/>
                  <w:kern w:val="0"/>
                  <w:sz w:val="20"/>
                  <w:u w:val="single"/>
                </w:rPr>
                <w:t>http://dev.mysql.com/doc/refman/5.0/en/string-functions.html#function_hex</w:t>
              </w:r>
            </w:hyperlink>
            <w:r w:rsidRPr="00AA1A4F">
              <w:rPr>
                <w:rFonts w:ascii="宋体" w:eastAsia="宋体" w:hAnsi="宋体" w:cs="宋体"/>
                <w:color w:val="000000"/>
                <w:kern w:val="0"/>
                <w:sz w:val="20"/>
                <w:szCs w:val="20"/>
              </w:rPr>
              <w:t>])</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unhex(string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Inverse of hex. Interprets each pair of characters as a hexidecimal number and converts to the character represented by the number.</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conv(BIGINT num, int from_base, int to_base)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Converts a number from a given base to another (see [</w:t>
            </w:r>
            <w:hyperlink r:id="rId258" w:anchor="function_conv" w:history="1">
              <w:r w:rsidRPr="00AA1A4F">
                <w:rPr>
                  <w:rFonts w:ascii="宋体" w:eastAsia="宋体" w:hAnsi="宋体" w:cs="宋体"/>
                  <w:color w:val="003366"/>
                  <w:kern w:val="0"/>
                  <w:sz w:val="20"/>
                  <w:u w:val="single"/>
                </w:rPr>
                <w:t>http://dev.mysql.com/doc/refman/5.0/en/mathematical-functions.html#function_conv</w:t>
              </w:r>
            </w:hyperlink>
            <w:r w:rsidRPr="00AA1A4F">
              <w:rPr>
                <w:rFonts w:ascii="宋体" w:eastAsia="宋体" w:hAnsi="宋体" w:cs="宋体"/>
                <w:color w:val="000000"/>
                <w:kern w:val="0"/>
                <w:sz w:val="20"/>
                <w:szCs w:val="20"/>
              </w:rPr>
              <w:t>])</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abs(double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absolute value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 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pmod(int a, int b) pmod(double a, double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positive value of a mod b</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sin(double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sine of a (a is in radians)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asin(double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arc sin of x if -1&lt;=a&lt;=1 or null otherwise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cos(double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cosine of a (a is in radians)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acos(double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arc cosine of x if -1&lt;=a&lt;=1 or null otherwise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 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positive(int a) positive(double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a</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 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negative(int a) negative(do</w:t>
            </w:r>
            <w:r w:rsidRPr="00AA1A4F">
              <w:rPr>
                <w:rFonts w:ascii="宋体" w:eastAsia="宋体" w:hAnsi="宋体" w:cs="宋体"/>
                <w:color w:val="000000"/>
                <w:kern w:val="0"/>
                <w:sz w:val="20"/>
                <w:szCs w:val="20"/>
              </w:rPr>
              <w:lastRenderedPageBreak/>
              <w:t>uble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Returns -a</w:t>
            </w:r>
          </w:p>
        </w:tc>
      </w:tr>
    </w:tbl>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lastRenderedPageBreak/>
        <w:t>Collection Functions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following built-in collection functions are supported in hive:</w:t>
      </w:r>
    </w:p>
    <w:tbl>
      <w:tblPr>
        <w:tblW w:w="0" w:type="auto"/>
        <w:tblCellMar>
          <w:left w:w="0" w:type="dxa"/>
          <w:right w:w="0" w:type="dxa"/>
        </w:tblCellMar>
        <w:tblLook w:val="04A0"/>
      </w:tblPr>
      <w:tblGrid>
        <w:gridCol w:w="1259"/>
        <w:gridCol w:w="1662"/>
        <w:gridCol w:w="4950"/>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Name(Signature)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size(Map&lt;K.V&gt;)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number of elements in the map type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size(Array&lt;T&gt;)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number of elements in the array type</w:t>
            </w:r>
          </w:p>
        </w:tc>
      </w:tr>
    </w:tbl>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Type Conversion Functions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following type conversion functions are supported in hive:</w:t>
      </w:r>
    </w:p>
    <w:tbl>
      <w:tblPr>
        <w:tblW w:w="0" w:type="auto"/>
        <w:tblCellMar>
          <w:left w:w="0" w:type="dxa"/>
          <w:right w:w="0" w:type="dxa"/>
        </w:tblCellMar>
        <w:tblLook w:val="04A0"/>
      </w:tblPr>
      <w:tblGrid>
        <w:gridCol w:w="1393"/>
        <w:gridCol w:w="1763"/>
        <w:gridCol w:w="5300"/>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Name(Signature)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Expected "=" to follow "type"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cast(expr as &lt;type&gt;)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Converts the results of the expression expr to &lt;type&gt; e.g. </w:t>
            </w:r>
            <w:proofErr w:type="gramStart"/>
            <w:r w:rsidRPr="00AA1A4F">
              <w:rPr>
                <w:rFonts w:ascii="宋体" w:eastAsia="宋体" w:hAnsi="宋体" w:cs="宋体"/>
                <w:color w:val="000000"/>
                <w:kern w:val="0"/>
                <w:sz w:val="20"/>
                <w:szCs w:val="20"/>
              </w:rPr>
              <w:t>cast(</w:t>
            </w:r>
            <w:proofErr w:type="gramEnd"/>
            <w:r w:rsidRPr="00AA1A4F">
              <w:rPr>
                <w:rFonts w:ascii="宋体" w:eastAsia="宋体" w:hAnsi="宋体" w:cs="宋体"/>
                <w:color w:val="000000"/>
                <w:kern w:val="0"/>
                <w:sz w:val="20"/>
                <w:szCs w:val="20"/>
              </w:rPr>
              <w:t>'1' as BIGINT) will convert the string '1' to it integral representation. A null is returned if the conversion does not succeed.</w:t>
            </w:r>
          </w:p>
        </w:tc>
      </w:tr>
    </w:tbl>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Date Functions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following built-in date functions are supported in hive:</w:t>
      </w:r>
    </w:p>
    <w:tbl>
      <w:tblPr>
        <w:tblW w:w="0" w:type="auto"/>
        <w:tblCellMar>
          <w:left w:w="0" w:type="dxa"/>
          <w:right w:w="0" w:type="dxa"/>
        </w:tblCellMar>
        <w:tblLook w:val="04A0"/>
      </w:tblPr>
      <w:tblGrid>
        <w:gridCol w:w="629"/>
        <w:gridCol w:w="1814"/>
        <w:gridCol w:w="6013"/>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Name(Signature)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from_unixtime(bigint unixtime[, string format])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Converts the number of seconds from unix epoch (1970-01-01 00:00:00 UTC) to a string representing the timestamp of that moment in the current system time zone in the format of "1970-01-01 00:00:00"</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bigint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unix_timestamp()</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Gets current time stamp using the default time </w:t>
            </w:r>
            <w:proofErr w:type="gramStart"/>
            <w:r w:rsidRPr="00AA1A4F">
              <w:rPr>
                <w:rFonts w:ascii="宋体" w:eastAsia="宋体" w:hAnsi="宋体" w:cs="宋体"/>
                <w:color w:val="000000"/>
                <w:kern w:val="0"/>
                <w:sz w:val="20"/>
                <w:szCs w:val="20"/>
              </w:rPr>
              <w:t>zone.</w:t>
            </w:r>
            <w:proofErr w:type="gramEnd"/>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bigi</w:t>
            </w:r>
            <w:r w:rsidRPr="00AA1A4F">
              <w:rPr>
                <w:rFonts w:ascii="宋体" w:eastAsia="宋体" w:hAnsi="宋体" w:cs="宋体"/>
                <w:color w:val="000000"/>
                <w:kern w:val="0"/>
                <w:sz w:val="20"/>
                <w:szCs w:val="20"/>
              </w:rPr>
              <w:lastRenderedPageBreak/>
              <w:t>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unix_timestamp(s</w:t>
            </w:r>
            <w:r w:rsidRPr="00AA1A4F">
              <w:rPr>
                <w:rFonts w:ascii="宋体" w:eastAsia="宋体" w:hAnsi="宋体" w:cs="宋体"/>
                <w:color w:val="000000"/>
                <w:kern w:val="0"/>
                <w:sz w:val="20"/>
                <w:szCs w:val="20"/>
              </w:rPr>
              <w:lastRenderedPageBreak/>
              <w:t>tring 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Converts time string in format</w:t>
            </w:r>
            <w:r w:rsidRPr="00AA1A4F">
              <w:rPr>
                <w:rFonts w:ascii="宋体" w:eastAsia="宋体" w:hAnsi="宋体" w:cs="宋体"/>
                <w:color w:val="000000"/>
                <w:kern w:val="0"/>
                <w:sz w:val="20"/>
              </w:rPr>
              <w:t> </w:t>
            </w:r>
            <w:r w:rsidRPr="00AA1A4F">
              <w:rPr>
                <w:rFonts w:ascii="宋体" w:eastAsia="宋体" w:hAnsi="宋体" w:cs="宋体"/>
                <w:color w:val="000000"/>
                <w:kern w:val="0"/>
                <w:sz w:val="24"/>
              </w:rPr>
              <w:t>yyyy-MM-dd HH:mm:ss</w:t>
            </w:r>
            <w:r w:rsidRPr="00AA1A4F">
              <w:rPr>
                <w:rFonts w:ascii="宋体" w:eastAsia="宋体" w:hAnsi="宋体" w:cs="宋体"/>
                <w:color w:val="000000"/>
                <w:kern w:val="0"/>
                <w:sz w:val="20"/>
              </w:rPr>
              <w:t> </w:t>
            </w:r>
            <w:r w:rsidRPr="00AA1A4F">
              <w:rPr>
                <w:rFonts w:ascii="宋体" w:eastAsia="宋体" w:hAnsi="宋体" w:cs="宋体"/>
                <w:color w:val="000000"/>
                <w:kern w:val="0"/>
                <w:sz w:val="20"/>
                <w:szCs w:val="20"/>
              </w:rPr>
              <w:t xml:space="preserve">to </w:t>
            </w:r>
            <w:r w:rsidRPr="00AA1A4F">
              <w:rPr>
                <w:rFonts w:ascii="宋体" w:eastAsia="宋体" w:hAnsi="宋体" w:cs="宋体"/>
                <w:color w:val="000000"/>
                <w:kern w:val="0"/>
                <w:sz w:val="20"/>
                <w:szCs w:val="20"/>
              </w:rPr>
              <w:lastRenderedPageBreak/>
              <w:t>Unix time stamp, return 0 if fail: unix_timestamp('2009-03-20 11:30:01') = 1237573801</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bigint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unix_timestamp(string date, string pattern)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Convert time string with given pattern (see [</w:t>
            </w:r>
            <w:hyperlink r:id="rId259" w:history="1">
              <w:r w:rsidRPr="00AA1A4F">
                <w:rPr>
                  <w:rFonts w:ascii="宋体" w:eastAsia="宋体" w:hAnsi="宋体" w:cs="宋体"/>
                  <w:color w:val="003366"/>
                  <w:kern w:val="0"/>
                  <w:sz w:val="20"/>
                  <w:u w:val="single"/>
                </w:rPr>
                <w:t>http://java.sun.com/j2se/1.4.2/docs/api/java/text/SimpleDateFormat.html</w:t>
              </w:r>
            </w:hyperlink>
            <w:r w:rsidRPr="00AA1A4F">
              <w:rPr>
                <w:rFonts w:ascii="宋体" w:eastAsia="宋体" w:hAnsi="宋体" w:cs="宋体"/>
                <w:color w:val="000000"/>
                <w:kern w:val="0"/>
                <w:sz w:val="20"/>
                <w:szCs w:val="20"/>
              </w:rPr>
              <w:t>]) to Unix time stamp, return 0 if fail: unix_timestamp('2009-03-20', 'yyyy-MM-dd') = 1237532400</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to_date(string timestamp)</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date part of a timestamp string: to_date("1970-01-01 00:00:00") = "1970-01-01"</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year(string 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year part of a date or a timestamp string: year("1970-01-01 00:00:00") = 1970, year("1970-01-01") = 1970</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month(string 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month part of a date or a timestamp string: month("1970-11-01 00:00:00") = 11, month("1970-11-01") = 11</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day(string date) dayofmonth(date)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 the day part of a date or a timestamp string: day("1970-11-01 00:00:00") = 1, day("1970-11-01") = 1</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hour(string 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hour of the timestamp: hour('2009-07-30 12:58:59') = 12, hour('12:58:59') = 12</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minute(string 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minute of the timestamp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second(string 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second of the timestamp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weekofyear(string 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 the week number of a timestamp string: weekofyear("1970-11-01 00:00:00") = 44, weekofyear("1970-11-01") = 44</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datediff(string enddate, string startdate)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 the number of days from startdate to enddate: datediff('2009-03-01', '2009-02-27') = 2</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date_add(string startdate, int days)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Add a number of days to startdate: date_add('2008-12-31', 1) = '2009-01-01'</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date_sub(string startdate, int </w:t>
            </w:r>
            <w:r w:rsidRPr="00AA1A4F">
              <w:rPr>
                <w:rFonts w:ascii="宋体" w:eastAsia="宋体" w:hAnsi="宋体" w:cs="宋体"/>
                <w:color w:val="000000"/>
                <w:kern w:val="0"/>
                <w:sz w:val="20"/>
                <w:szCs w:val="20"/>
              </w:rPr>
              <w:lastRenderedPageBreak/>
              <w:t>days)</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Subtract a number of days to startdate: date_sub('2008-12-31', 1) = '2008-12-30'</w:t>
            </w:r>
          </w:p>
        </w:tc>
      </w:tr>
    </w:tbl>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lastRenderedPageBreak/>
        <w:t>Conditional Functions</w:t>
      </w:r>
    </w:p>
    <w:tbl>
      <w:tblPr>
        <w:tblW w:w="0" w:type="auto"/>
        <w:tblCellMar>
          <w:left w:w="0" w:type="dxa"/>
          <w:right w:w="0" w:type="dxa"/>
        </w:tblCellMar>
        <w:tblLook w:val="04A0"/>
      </w:tblPr>
      <w:tblGrid>
        <w:gridCol w:w="945"/>
        <w:gridCol w:w="3392"/>
        <w:gridCol w:w="4119"/>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Name(Signature)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if(boolean testCondition, T valueTrue, T valueFalseOrNull)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 valueTrue when testCondition is true, returns valueFalseOrNull otherwise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COALESCE(T v1, T v2,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 the first v that is not NULL, or NULL if all v's are NULL</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CASE a WHEN b THEN c [WHEN d THEN e]* [ELSE f] END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When a = b, returns c; when a = d, return e; else return f</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CASE WHEN a THEN b [WHEN c THEN d]* [ELSE e] END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When a = true, returns b; when c = true, return d; else return e</w:t>
            </w:r>
          </w:p>
        </w:tc>
      </w:tr>
    </w:tbl>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String Functions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following are built-in String functions are supported in hive:</w:t>
      </w:r>
    </w:p>
    <w:tbl>
      <w:tblPr>
        <w:tblW w:w="0" w:type="auto"/>
        <w:tblCellMar>
          <w:left w:w="0" w:type="dxa"/>
          <w:right w:w="0" w:type="dxa"/>
        </w:tblCellMar>
        <w:tblLook w:val="04A0"/>
      </w:tblPr>
      <w:tblGrid>
        <w:gridCol w:w="1718"/>
        <w:gridCol w:w="2165"/>
        <w:gridCol w:w="4573"/>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Name(Signature)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length(string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length of the string</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reverse(string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reversed string</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proofErr w:type="gramStart"/>
            <w:r w:rsidRPr="00AA1A4F">
              <w:rPr>
                <w:rFonts w:ascii="宋体" w:eastAsia="宋体" w:hAnsi="宋体" w:cs="宋体"/>
                <w:color w:val="000000"/>
                <w:kern w:val="0"/>
                <w:sz w:val="20"/>
                <w:szCs w:val="20"/>
              </w:rPr>
              <w:t>concat(</w:t>
            </w:r>
            <w:proofErr w:type="gramEnd"/>
            <w:r w:rsidRPr="00AA1A4F">
              <w:rPr>
                <w:rFonts w:ascii="宋体" w:eastAsia="宋体" w:hAnsi="宋体" w:cs="宋体"/>
                <w:color w:val="000000"/>
                <w:kern w:val="0"/>
                <w:sz w:val="20"/>
                <w:szCs w:val="20"/>
              </w:rPr>
              <w:t>string A, string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Returns the string resulting from concatenating the strings passed in as parameters in order. </w:t>
            </w:r>
            <w:proofErr w:type="gramStart"/>
            <w:r w:rsidRPr="00AA1A4F">
              <w:rPr>
                <w:rFonts w:ascii="宋体" w:eastAsia="宋体" w:hAnsi="宋体" w:cs="宋体"/>
                <w:color w:val="000000"/>
                <w:kern w:val="0"/>
                <w:sz w:val="20"/>
                <w:szCs w:val="20"/>
              </w:rPr>
              <w:t>e.g</w:t>
            </w:r>
            <w:proofErr w:type="gramEnd"/>
            <w:r w:rsidRPr="00AA1A4F">
              <w:rPr>
                <w:rFonts w:ascii="宋体" w:eastAsia="宋体" w:hAnsi="宋体" w:cs="宋体"/>
                <w:color w:val="000000"/>
                <w:kern w:val="0"/>
                <w:sz w:val="20"/>
                <w:szCs w:val="20"/>
              </w:rPr>
              <w:t>. concat('foo', 'bar') results in 'foobar'. Note that this function can take any number of input strings.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concat_</w:t>
            </w:r>
            <w:proofErr w:type="gramStart"/>
            <w:r w:rsidRPr="00AA1A4F">
              <w:rPr>
                <w:rFonts w:ascii="宋体" w:eastAsia="宋体" w:hAnsi="宋体" w:cs="宋体"/>
                <w:color w:val="000000"/>
                <w:kern w:val="0"/>
                <w:sz w:val="20"/>
                <w:szCs w:val="20"/>
              </w:rPr>
              <w:t>ws(</w:t>
            </w:r>
            <w:proofErr w:type="gramEnd"/>
            <w:r w:rsidRPr="00AA1A4F">
              <w:rPr>
                <w:rFonts w:ascii="宋体" w:eastAsia="宋体" w:hAnsi="宋体" w:cs="宋体"/>
                <w:color w:val="000000"/>
                <w:kern w:val="0"/>
                <w:sz w:val="20"/>
                <w:szCs w:val="20"/>
              </w:rPr>
              <w:t>string SEP, string A, string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Like concat() above, but with custom separator SEP.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substr(string A, int start) </w:t>
            </w:r>
            <w:r w:rsidRPr="00AA1A4F">
              <w:rPr>
                <w:rFonts w:ascii="宋体" w:eastAsia="宋体" w:hAnsi="宋体" w:cs="宋体"/>
                <w:color w:val="000000"/>
                <w:kern w:val="0"/>
                <w:sz w:val="20"/>
                <w:szCs w:val="20"/>
              </w:rPr>
              <w:lastRenderedPageBreak/>
              <w:t>substring(string A, int start)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 xml:space="preserve">Returns the substring of A starting from start position till the end of string A e.g. </w:t>
            </w:r>
            <w:r w:rsidRPr="00AA1A4F">
              <w:rPr>
                <w:rFonts w:ascii="宋体" w:eastAsia="宋体" w:hAnsi="宋体" w:cs="宋体"/>
                <w:color w:val="000000"/>
                <w:kern w:val="0"/>
                <w:sz w:val="20"/>
                <w:szCs w:val="20"/>
              </w:rPr>
              <w:lastRenderedPageBreak/>
              <w:t>substr('foobar', 4) results in 'bar' (see [</w:t>
            </w:r>
            <w:hyperlink r:id="rId260" w:anchor="function_substr" w:history="1">
              <w:r w:rsidRPr="00AA1A4F">
                <w:rPr>
                  <w:rFonts w:ascii="宋体" w:eastAsia="宋体" w:hAnsi="宋体" w:cs="宋体"/>
                  <w:color w:val="003366"/>
                  <w:kern w:val="0"/>
                  <w:sz w:val="20"/>
                  <w:u w:val="single"/>
                </w:rPr>
                <w:t>http://dev.mysql.com/doc/refman/5.0/en/string-functions.html#function_substr</w:t>
              </w:r>
            </w:hyperlink>
            <w:r w:rsidRPr="00AA1A4F">
              <w:rPr>
                <w:rFonts w:ascii="宋体" w:eastAsia="宋体" w:hAnsi="宋体" w:cs="宋体"/>
                <w:color w:val="000000"/>
                <w:kern w:val="0"/>
                <w:sz w:val="20"/>
                <w:szCs w:val="20"/>
              </w:rPr>
              <w:t>])</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substr(string A, int start, int len) substring(string A, int start, int len)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substring of A starting from start position with length len e.g. substr('foobar', 4, 1) results in 'b' (see [</w:t>
            </w:r>
            <w:hyperlink r:id="rId261" w:anchor="function_substr" w:history="1">
              <w:r w:rsidRPr="00AA1A4F">
                <w:rPr>
                  <w:rFonts w:ascii="宋体" w:eastAsia="宋体" w:hAnsi="宋体" w:cs="宋体"/>
                  <w:color w:val="003366"/>
                  <w:kern w:val="0"/>
                  <w:sz w:val="20"/>
                  <w:u w:val="single"/>
                </w:rPr>
                <w:t>http://dev.mysql.com/doc/refman/5.0/en/string-functions.html#function_substr</w:t>
              </w:r>
            </w:hyperlink>
            <w:r w:rsidRPr="00AA1A4F">
              <w:rPr>
                <w:rFonts w:ascii="宋体" w:eastAsia="宋体" w:hAnsi="宋体" w:cs="宋体"/>
                <w:color w:val="000000"/>
                <w:kern w:val="0"/>
                <w:sz w:val="20"/>
                <w:szCs w:val="20"/>
              </w:rPr>
              <w:t>])</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upper(string A) ucase(string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string resulting from converting all characters of A to upper case e.g. upper('fOoBaR') results in 'FOOBAR'</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lower(string A) lcase(string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string resulting from converting all characters of B to lower case e.g. lower('fOoBaR') results in 'foobar'</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trim(string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string resulting from trimming spaces from both ends of A e.g. trim(' foobar ') results in 'foobar'</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ltrim(string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string resulting from trimming spaces from the beginning(left hand side) of A e.g. ltrim(' foobar ') results in 'foobar '</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rtrim(string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string resulting from trimming spaces from the end(right hand side) of A e.g. rtrim(' foobar ') results in ' foobar'</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regexp_replace(string A, string B, string C)</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Returns the string resulting from replacing all substrings in B that match the Java regular expression </w:t>
            </w:r>
            <w:proofErr w:type="gramStart"/>
            <w:r w:rsidRPr="00AA1A4F">
              <w:rPr>
                <w:rFonts w:ascii="宋体" w:eastAsia="宋体" w:hAnsi="宋体" w:cs="宋体"/>
                <w:color w:val="000000"/>
                <w:kern w:val="0"/>
                <w:sz w:val="20"/>
                <w:szCs w:val="20"/>
              </w:rPr>
              <w:t>syntax(</w:t>
            </w:r>
            <w:proofErr w:type="gramEnd"/>
            <w:r w:rsidRPr="00AA1A4F">
              <w:rPr>
                <w:rFonts w:ascii="宋体" w:eastAsia="宋体" w:hAnsi="宋体" w:cs="宋体"/>
                <w:color w:val="000000"/>
                <w:kern w:val="0"/>
                <w:sz w:val="20"/>
                <w:szCs w:val="20"/>
              </w:rPr>
              <w:t>See Java regular expressions syntax) with C e.g. regexp_replace("foobar", "oo|ar", "") returns 'fb.' Note that some care is necessary in using predefined character classes: using '\s' as the second argument will match the letter s; '</w:t>
            </w:r>
            <w:r w:rsidRPr="00AA1A4F">
              <w:rPr>
                <w:rFonts w:ascii="宋体" w:eastAsia="宋体" w:hAnsi="宋体" w:cs="宋体"/>
                <w:color w:val="000000"/>
                <w:kern w:val="0"/>
                <w:sz w:val="20"/>
                <w:szCs w:val="20"/>
              </w:rPr>
              <w:br/>
              <w:t>s' is necessary to match whitespace, etc.</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regexp_extract(string subject, string pattern, int index)</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string extracted using the pattern. e.g. regexp_</w:t>
            </w:r>
            <w:proofErr w:type="gramStart"/>
            <w:r w:rsidRPr="00AA1A4F">
              <w:rPr>
                <w:rFonts w:ascii="宋体" w:eastAsia="宋体" w:hAnsi="宋体" w:cs="宋体"/>
                <w:color w:val="000000"/>
                <w:kern w:val="0"/>
                <w:sz w:val="20"/>
                <w:szCs w:val="20"/>
              </w:rPr>
              <w:t>extract(</w:t>
            </w:r>
            <w:proofErr w:type="gramEnd"/>
            <w:r w:rsidRPr="00AA1A4F">
              <w:rPr>
                <w:rFonts w:ascii="宋体" w:eastAsia="宋体" w:hAnsi="宋体" w:cs="宋体"/>
                <w:color w:val="000000"/>
                <w:kern w:val="0"/>
                <w:sz w:val="20"/>
                <w:szCs w:val="20"/>
              </w:rPr>
              <w:t>'foothebar', 'foo(.*?)(</w:t>
            </w:r>
            <w:proofErr w:type="gramStart"/>
            <w:r w:rsidRPr="00AA1A4F">
              <w:rPr>
                <w:rFonts w:ascii="宋体" w:eastAsia="宋体" w:hAnsi="宋体" w:cs="宋体"/>
                <w:color w:val="000000"/>
                <w:kern w:val="0"/>
                <w:sz w:val="20"/>
                <w:szCs w:val="20"/>
              </w:rPr>
              <w:t>bar</w:t>
            </w:r>
            <w:proofErr w:type="gramEnd"/>
            <w:r w:rsidRPr="00AA1A4F">
              <w:rPr>
                <w:rFonts w:ascii="宋体" w:eastAsia="宋体" w:hAnsi="宋体" w:cs="宋体"/>
                <w:color w:val="000000"/>
                <w:kern w:val="0"/>
                <w:sz w:val="20"/>
                <w:szCs w:val="20"/>
              </w:rPr>
              <w:t xml:space="preserve">)', 2) returns 'bar.' Note that some care is necessary in using predefined </w:t>
            </w:r>
            <w:r w:rsidRPr="00AA1A4F">
              <w:rPr>
                <w:rFonts w:ascii="宋体" w:eastAsia="宋体" w:hAnsi="宋体" w:cs="宋体"/>
                <w:color w:val="000000"/>
                <w:kern w:val="0"/>
                <w:sz w:val="20"/>
                <w:szCs w:val="20"/>
              </w:rPr>
              <w:lastRenderedPageBreak/>
              <w:t>character classes: using '\s' as the second argument will match the letter s</w:t>
            </w:r>
            <w:proofErr w:type="gramStart"/>
            <w:r w:rsidRPr="00AA1A4F">
              <w:rPr>
                <w:rFonts w:ascii="宋体" w:eastAsia="宋体" w:hAnsi="宋体" w:cs="宋体"/>
                <w:color w:val="000000"/>
                <w:kern w:val="0"/>
                <w:sz w:val="20"/>
                <w:szCs w:val="20"/>
              </w:rPr>
              <w:t>; '</w:t>
            </w:r>
            <w:proofErr w:type="gramEnd"/>
            <w:r w:rsidRPr="00AA1A4F">
              <w:rPr>
                <w:rFonts w:ascii="宋体" w:eastAsia="宋体" w:hAnsi="宋体" w:cs="宋体"/>
                <w:color w:val="000000"/>
                <w:kern w:val="0"/>
                <w:sz w:val="20"/>
                <w:szCs w:val="20"/>
              </w:rPr>
              <w:br/>
              <w:t xml:space="preserve">s' is necessary to match whitespace, etc. The 'index' parameter is the Java regex Matcher </w:t>
            </w:r>
            <w:proofErr w:type="gramStart"/>
            <w:r w:rsidRPr="00AA1A4F">
              <w:rPr>
                <w:rFonts w:ascii="宋体" w:eastAsia="宋体" w:hAnsi="宋体" w:cs="宋体"/>
                <w:color w:val="000000"/>
                <w:kern w:val="0"/>
                <w:sz w:val="20"/>
                <w:szCs w:val="20"/>
              </w:rPr>
              <w:t>group(</w:t>
            </w:r>
            <w:proofErr w:type="gramEnd"/>
            <w:r w:rsidRPr="00AA1A4F">
              <w:rPr>
                <w:rFonts w:ascii="宋体" w:eastAsia="宋体" w:hAnsi="宋体" w:cs="宋体"/>
                <w:color w:val="000000"/>
                <w:kern w:val="0"/>
                <w:sz w:val="20"/>
                <w:szCs w:val="20"/>
              </w:rPr>
              <w:t xml:space="preserve">) method index. See docs/api/java/util/regex/Matcher.html for more information on the 'index' or Java regex </w:t>
            </w:r>
            <w:proofErr w:type="gramStart"/>
            <w:r w:rsidRPr="00AA1A4F">
              <w:rPr>
                <w:rFonts w:ascii="宋体" w:eastAsia="宋体" w:hAnsi="宋体" w:cs="宋体"/>
                <w:color w:val="000000"/>
                <w:kern w:val="0"/>
                <w:sz w:val="20"/>
                <w:szCs w:val="20"/>
              </w:rPr>
              <w:t>group(</w:t>
            </w:r>
            <w:proofErr w:type="gramEnd"/>
            <w:r w:rsidRPr="00AA1A4F">
              <w:rPr>
                <w:rFonts w:ascii="宋体" w:eastAsia="宋体" w:hAnsi="宋体" w:cs="宋体"/>
                <w:color w:val="000000"/>
                <w:kern w:val="0"/>
                <w:sz w:val="20"/>
                <w:szCs w:val="20"/>
              </w:rPr>
              <w:t>) method.</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parse_url(string urlString, string partToExtract [, string keyToExtract])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specified part from the URL. Valid values for partToExtract include HOST, PATH, QUERY, REF, PROTOCOL, AUTHORITY, FILE, and USERINFO. e.g. parse_</w:t>
            </w:r>
            <w:proofErr w:type="gramStart"/>
            <w:r w:rsidRPr="00AA1A4F">
              <w:rPr>
                <w:rFonts w:ascii="宋体" w:eastAsia="宋体" w:hAnsi="宋体" w:cs="宋体"/>
                <w:color w:val="000000"/>
                <w:kern w:val="0"/>
                <w:sz w:val="20"/>
                <w:szCs w:val="20"/>
              </w:rPr>
              <w:t>url(</w:t>
            </w:r>
            <w:proofErr w:type="gramEnd"/>
            <w:r w:rsidRPr="00AA1A4F">
              <w:rPr>
                <w:rFonts w:ascii="宋体" w:eastAsia="宋体" w:hAnsi="宋体" w:cs="宋体"/>
                <w:color w:val="000000"/>
                <w:kern w:val="0"/>
                <w:sz w:val="20"/>
                <w:szCs w:val="20"/>
              </w:rPr>
              <w:t>'http://facebook.com/path1/p.php?k1=v1&amp;k2=v2#Ref1', 'HOST') returns 'facebook.com'. Also a value of a particular key in QUERY can be extracted by providing the key as the third argument, e.g. parse_</w:t>
            </w:r>
            <w:proofErr w:type="gramStart"/>
            <w:r w:rsidRPr="00AA1A4F">
              <w:rPr>
                <w:rFonts w:ascii="宋体" w:eastAsia="宋体" w:hAnsi="宋体" w:cs="宋体"/>
                <w:color w:val="000000"/>
                <w:kern w:val="0"/>
                <w:sz w:val="20"/>
                <w:szCs w:val="20"/>
              </w:rPr>
              <w:t>url(</w:t>
            </w:r>
            <w:proofErr w:type="gramEnd"/>
            <w:r w:rsidRPr="00AA1A4F">
              <w:rPr>
                <w:rFonts w:ascii="宋体" w:eastAsia="宋体" w:hAnsi="宋体" w:cs="宋体"/>
                <w:color w:val="000000"/>
                <w:kern w:val="0"/>
                <w:sz w:val="20"/>
                <w:szCs w:val="20"/>
              </w:rPr>
              <w:t>'http://facebook.com/path1/p.php?k1=v1&amp;k2=v2#Ref1', 'QUERY', 'k1') returns 'v1'.</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get_json_object(string json_string, string path)</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Extract json object from a json string based on json path specified, and return json string of the extracted json object. It will return null if the input json string is invalid.</w:t>
            </w:r>
            <w:r w:rsidRPr="00AA1A4F">
              <w:rPr>
                <w:rFonts w:ascii="宋体" w:eastAsia="宋体" w:hAnsi="宋体" w:cs="宋体"/>
                <w:color w:val="000000"/>
                <w:kern w:val="0"/>
                <w:sz w:val="20"/>
              </w:rPr>
              <w:t> </w:t>
            </w:r>
            <w:r w:rsidRPr="00AA1A4F">
              <w:rPr>
                <w:rFonts w:ascii="宋体" w:eastAsia="宋体" w:hAnsi="宋体" w:cs="宋体"/>
                <w:b/>
                <w:bCs/>
                <w:color w:val="000000"/>
                <w:kern w:val="0"/>
                <w:sz w:val="20"/>
                <w:szCs w:val="20"/>
              </w:rPr>
              <w:t>NOTE: The json path can only have the characters [0-9a-z_], i.e., no upper-case or special characters. Also, the keys *cannot</w:t>
            </w:r>
            <w:r w:rsidRPr="00AA1A4F">
              <w:rPr>
                <w:rFonts w:ascii="宋体" w:eastAsia="宋体" w:hAnsi="宋体" w:cs="宋体"/>
                <w:color w:val="000000"/>
                <w:kern w:val="0"/>
                <w:sz w:val="20"/>
              </w:rPr>
              <w:t> </w:t>
            </w:r>
            <w:r w:rsidRPr="00AA1A4F">
              <w:rPr>
                <w:rFonts w:ascii="宋体" w:eastAsia="宋体" w:hAnsi="宋体" w:cs="宋体"/>
                <w:color w:val="000000"/>
                <w:kern w:val="0"/>
                <w:sz w:val="20"/>
                <w:szCs w:val="20"/>
              </w:rPr>
              <w:t>start with numbers.* This is due to restrictions on Hive column names.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space(int 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 a string of n spaces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repeat(string str, int n)</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Repeat str n times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ascii(string str)</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numeric value of the first character of str</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lpad(string str, int len, string pad)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str, left-padded with pad to a length of len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rpad(string str, int </w:t>
            </w:r>
            <w:r w:rsidRPr="00AA1A4F">
              <w:rPr>
                <w:rFonts w:ascii="宋体" w:eastAsia="宋体" w:hAnsi="宋体" w:cs="宋体"/>
                <w:color w:val="000000"/>
                <w:kern w:val="0"/>
                <w:sz w:val="20"/>
                <w:szCs w:val="20"/>
              </w:rPr>
              <w:lastRenderedPageBreak/>
              <w:t>len, string pad)</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 xml:space="preserve">Returns str, right-padded with pad to a length </w:t>
            </w:r>
            <w:r w:rsidRPr="00AA1A4F">
              <w:rPr>
                <w:rFonts w:ascii="宋体" w:eastAsia="宋体" w:hAnsi="宋体" w:cs="宋体"/>
                <w:color w:val="000000"/>
                <w:kern w:val="0"/>
                <w:sz w:val="20"/>
                <w:szCs w:val="20"/>
              </w:rPr>
              <w:lastRenderedPageBreak/>
              <w:t>of len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array</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split(string str, string pat)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Split str around pat (pat is a regular expression)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find_in_set(string str, string strList)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first occurance of str in strList where strList is a comma-delimited string. Returns null if either argument is null. Returns 0 if the first argument contains any commas. e.g. find_in_set('ab', 'abc,b,ab,c,def') returns 3</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array&lt;array&lt;string&gt;&gt;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sentences(string str, string lang, string locale)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Tokenizes a string of natural language text into words and sentences, where each sentence is broken at the appropriate sentence boundary and returned as an array of words. The 'lang' and 'locale' are optional arguments. </w:t>
            </w:r>
            <w:proofErr w:type="gramStart"/>
            <w:r w:rsidRPr="00AA1A4F">
              <w:rPr>
                <w:rFonts w:ascii="宋体" w:eastAsia="宋体" w:hAnsi="宋体" w:cs="宋体"/>
                <w:color w:val="000000"/>
                <w:kern w:val="0"/>
                <w:sz w:val="20"/>
                <w:szCs w:val="20"/>
              </w:rPr>
              <w:t>e.g</w:t>
            </w:r>
            <w:proofErr w:type="gramEnd"/>
            <w:r w:rsidRPr="00AA1A4F">
              <w:rPr>
                <w:rFonts w:ascii="宋体" w:eastAsia="宋体" w:hAnsi="宋体" w:cs="宋体"/>
                <w:color w:val="000000"/>
                <w:kern w:val="0"/>
                <w:sz w:val="20"/>
                <w:szCs w:val="20"/>
              </w:rPr>
              <w:t>. sentences('Hello there! How are you?') returns ( ("Hello", "there"), ("How", "are", "you") )</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array&lt;struct&lt;string,double&gt;&gt;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ngrams(array&lt;array&lt;string&gt;&gt;, int N, int K, int pf)</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Returns the top-k N-grams from a set of tokenized sentences, such as those returned by the </w:t>
            </w:r>
            <w:proofErr w:type="gramStart"/>
            <w:r w:rsidRPr="00AA1A4F">
              <w:rPr>
                <w:rFonts w:ascii="宋体" w:eastAsia="宋体" w:hAnsi="宋体" w:cs="宋体"/>
                <w:color w:val="000000"/>
                <w:kern w:val="0"/>
                <w:sz w:val="20"/>
                <w:szCs w:val="20"/>
              </w:rPr>
              <w:t>sentences(</w:t>
            </w:r>
            <w:proofErr w:type="gramEnd"/>
            <w:r w:rsidRPr="00AA1A4F">
              <w:rPr>
                <w:rFonts w:ascii="宋体" w:eastAsia="宋体" w:hAnsi="宋体" w:cs="宋体"/>
                <w:color w:val="000000"/>
                <w:kern w:val="0"/>
                <w:sz w:val="20"/>
                <w:szCs w:val="20"/>
              </w:rPr>
              <w:t>) UDAF. See</w:t>
            </w:r>
            <w:r w:rsidRPr="00AA1A4F">
              <w:rPr>
                <w:rFonts w:ascii="宋体" w:eastAsia="宋体" w:hAnsi="宋体" w:cs="宋体"/>
                <w:color w:val="000000"/>
                <w:kern w:val="0"/>
                <w:sz w:val="20"/>
              </w:rPr>
              <w:t> </w:t>
            </w:r>
            <w:hyperlink r:id="rId262" w:tooltip="StatisticsAndDataMining" w:history="1">
              <w:r w:rsidRPr="00AA1A4F">
                <w:rPr>
                  <w:rFonts w:ascii="宋体" w:eastAsia="宋体" w:hAnsi="宋体" w:cs="宋体"/>
                  <w:color w:val="003366"/>
                  <w:kern w:val="0"/>
                  <w:sz w:val="20"/>
                  <w:u w:val="single"/>
                </w:rPr>
                <w:t>StatisticsAndDataMining</w:t>
              </w:r>
            </w:hyperlink>
            <w:r w:rsidRPr="00AA1A4F">
              <w:rPr>
                <w:rFonts w:ascii="宋体" w:eastAsia="宋体" w:hAnsi="宋体" w:cs="宋体"/>
                <w:color w:val="000000"/>
                <w:kern w:val="0"/>
                <w:sz w:val="20"/>
              </w:rPr>
              <w:t> </w:t>
            </w:r>
            <w:r w:rsidRPr="00AA1A4F">
              <w:rPr>
                <w:rFonts w:ascii="宋体" w:eastAsia="宋体" w:hAnsi="宋体" w:cs="宋体"/>
                <w:color w:val="000000"/>
                <w:kern w:val="0"/>
                <w:sz w:val="20"/>
                <w:szCs w:val="20"/>
              </w:rPr>
              <w:t>for more information.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array&lt;struct&lt;string,double&gt;&gt;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context_ngrams(array&lt;array&lt;string&gt;&gt;, array&lt;string&gt;, int K, int pf)</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top-k contextual N-grams from a set of tokenized sentences, given a string of "context". See</w:t>
            </w:r>
            <w:r w:rsidRPr="00AA1A4F">
              <w:rPr>
                <w:rFonts w:ascii="宋体" w:eastAsia="宋体" w:hAnsi="宋体" w:cs="宋体"/>
                <w:color w:val="000000"/>
                <w:kern w:val="0"/>
                <w:sz w:val="20"/>
              </w:rPr>
              <w:t> </w:t>
            </w:r>
            <w:hyperlink r:id="rId263" w:tooltip="StatisticsAndDataMining" w:history="1">
              <w:r w:rsidRPr="00AA1A4F">
                <w:rPr>
                  <w:rFonts w:ascii="宋体" w:eastAsia="宋体" w:hAnsi="宋体" w:cs="宋体"/>
                  <w:color w:val="003366"/>
                  <w:kern w:val="0"/>
                  <w:sz w:val="20"/>
                  <w:u w:val="single"/>
                </w:rPr>
                <w:t>StatisticsAndDataMining</w:t>
              </w:r>
            </w:hyperlink>
            <w:r w:rsidRPr="00AA1A4F">
              <w:rPr>
                <w:rFonts w:ascii="宋体" w:eastAsia="宋体" w:hAnsi="宋体" w:cs="宋体"/>
                <w:color w:val="000000"/>
                <w:kern w:val="0"/>
                <w:sz w:val="20"/>
              </w:rPr>
              <w:t> </w:t>
            </w:r>
            <w:r w:rsidRPr="00AA1A4F">
              <w:rPr>
                <w:rFonts w:ascii="宋体" w:eastAsia="宋体" w:hAnsi="宋体" w:cs="宋体"/>
                <w:color w:val="000000"/>
                <w:kern w:val="0"/>
                <w:sz w:val="20"/>
                <w:szCs w:val="20"/>
              </w:rPr>
              <w:t>for more information.</w:t>
            </w:r>
          </w:p>
        </w:tc>
      </w:tr>
    </w:tbl>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Misc. Functions</w:t>
      </w:r>
    </w:p>
    <w:p w:rsidR="00AA1A4F" w:rsidRPr="00AA1A4F" w:rsidRDefault="00AA1A4F" w:rsidP="00AA1A4F">
      <w:pPr>
        <w:widowControl/>
        <w:spacing w:before="375" w:after="60"/>
        <w:jc w:val="left"/>
        <w:outlineLvl w:val="3"/>
        <w:rPr>
          <w:rFonts w:ascii="Helvetica" w:eastAsia="宋体" w:hAnsi="Helvetica" w:cs="Helvetica"/>
          <w:b/>
          <w:bCs/>
          <w:color w:val="003366"/>
          <w:kern w:val="0"/>
          <w:sz w:val="26"/>
          <w:szCs w:val="26"/>
          <w:shd w:val="clear" w:color="auto" w:fill="FFFFFF"/>
        </w:rPr>
      </w:pPr>
      <w:proofErr w:type="gramStart"/>
      <w:r w:rsidRPr="00AA1A4F">
        <w:rPr>
          <w:rFonts w:ascii="Helvetica" w:eastAsia="宋体" w:hAnsi="Helvetica" w:cs="Helvetica"/>
          <w:b/>
          <w:bCs/>
          <w:color w:val="003366"/>
          <w:kern w:val="0"/>
          <w:sz w:val="26"/>
          <w:szCs w:val="26"/>
          <w:shd w:val="clear" w:color="auto" w:fill="FFFFFF"/>
        </w:rPr>
        <w:t>xpath</w:t>
      </w:r>
      <w:proofErr w:type="gramEnd"/>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following functions are described in</w:t>
      </w:r>
      <w:r w:rsidRPr="00AA1A4F">
        <w:rPr>
          <w:rFonts w:ascii="Helvetica" w:eastAsia="宋体" w:hAnsi="Helvetica" w:cs="Helvetica"/>
          <w:color w:val="000000"/>
          <w:kern w:val="0"/>
          <w:sz w:val="20"/>
        </w:rPr>
        <w:t> </w:t>
      </w:r>
      <w:hyperlink r:id="rId264" w:tooltip="LanguageManual XPathUDF" w:history="1">
        <w:r w:rsidRPr="00AA1A4F">
          <w:rPr>
            <w:rFonts w:ascii="Helvetica" w:eastAsia="宋体" w:hAnsi="Helvetica" w:cs="Helvetica"/>
            <w:color w:val="003366"/>
            <w:kern w:val="0"/>
            <w:sz w:val="20"/>
            <w:u w:val="single"/>
          </w:rPr>
          <w:t>LanguageManual XPathUDF</w:t>
        </w:r>
      </w:hyperlink>
      <w:r w:rsidRPr="00AA1A4F">
        <w:rPr>
          <w:rFonts w:ascii="Helvetica" w:eastAsia="宋体" w:hAnsi="Helvetica" w:cs="Helvetica"/>
          <w:color w:val="000000"/>
          <w:kern w:val="0"/>
          <w:sz w:val="20"/>
          <w:szCs w:val="20"/>
          <w:shd w:val="clear" w:color="auto" w:fill="FFFFFF"/>
        </w:rPr>
        <w:t>:</w:t>
      </w:r>
    </w:p>
    <w:p w:rsidR="00AA1A4F" w:rsidRPr="00AA1A4F" w:rsidRDefault="00AA1A4F" w:rsidP="00E528CF">
      <w:pPr>
        <w:widowControl/>
        <w:numPr>
          <w:ilvl w:val="0"/>
          <w:numId w:val="69"/>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xpath, xpath_short, xpath_int, xpath_long, xpath_float, xpath_double, xpath_number, xpath_string</w:t>
      </w:r>
    </w:p>
    <w:p w:rsidR="00AA1A4F" w:rsidRPr="00AA1A4F" w:rsidRDefault="00AA1A4F" w:rsidP="00AA1A4F">
      <w:pPr>
        <w:widowControl/>
        <w:spacing w:before="375" w:after="60"/>
        <w:ind w:left="720"/>
        <w:jc w:val="left"/>
        <w:outlineLvl w:val="3"/>
        <w:rPr>
          <w:rFonts w:ascii="Helvetica" w:eastAsia="宋体" w:hAnsi="Helvetica" w:cs="Helvetica"/>
          <w:b/>
          <w:bCs/>
          <w:color w:val="003366"/>
          <w:kern w:val="0"/>
          <w:sz w:val="26"/>
          <w:szCs w:val="26"/>
          <w:shd w:val="clear" w:color="auto" w:fill="FFFFFF"/>
        </w:rPr>
      </w:pPr>
      <w:r w:rsidRPr="00AA1A4F">
        <w:rPr>
          <w:rFonts w:ascii="Helvetica" w:eastAsia="宋体" w:hAnsi="Helvetica" w:cs="Helvetica"/>
          <w:b/>
          <w:bCs/>
          <w:color w:val="003366"/>
          <w:kern w:val="0"/>
          <w:sz w:val="26"/>
          <w:szCs w:val="26"/>
          <w:shd w:val="clear" w:color="auto" w:fill="FFFFFF"/>
        </w:rPr>
        <w:t>get_json_object</w:t>
      </w:r>
    </w:p>
    <w:p w:rsidR="00AA1A4F" w:rsidRPr="00AA1A4F" w:rsidRDefault="00AA1A4F" w:rsidP="00AA1A4F">
      <w:pPr>
        <w:widowControl/>
        <w:spacing w:line="260" w:lineRule="atLeast"/>
        <w:ind w:left="720"/>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A limited version of JSONPath is supported:</w:t>
      </w:r>
    </w:p>
    <w:p w:rsidR="00AA1A4F" w:rsidRPr="00AA1A4F" w:rsidRDefault="00AA1A4F" w:rsidP="00E528CF">
      <w:pPr>
        <w:widowControl/>
        <w:numPr>
          <w:ilvl w:val="0"/>
          <w:numId w:val="70"/>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 Root object</w:t>
      </w:r>
    </w:p>
    <w:p w:rsidR="00AA1A4F" w:rsidRPr="00AA1A4F" w:rsidRDefault="00AA1A4F" w:rsidP="00E528CF">
      <w:pPr>
        <w:widowControl/>
        <w:numPr>
          <w:ilvl w:val="0"/>
          <w:numId w:val="70"/>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lastRenderedPageBreak/>
        <w:t>. : Child operator</w:t>
      </w:r>
    </w:p>
    <w:p w:rsidR="00AA1A4F" w:rsidRPr="00AA1A4F" w:rsidRDefault="00AA1A4F" w:rsidP="00E528CF">
      <w:pPr>
        <w:widowControl/>
        <w:numPr>
          <w:ilvl w:val="0"/>
          <w:numId w:val="70"/>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 Subscript operator for array</w:t>
      </w:r>
    </w:p>
    <w:p w:rsidR="00AA1A4F" w:rsidRPr="00AA1A4F" w:rsidRDefault="00AA1A4F" w:rsidP="00E528CF">
      <w:pPr>
        <w:widowControl/>
        <w:numPr>
          <w:ilvl w:val="0"/>
          <w:numId w:val="70"/>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 Wildcard for []</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Syntax not supported that's worth noticing:</w:t>
      </w:r>
    </w:p>
    <w:p w:rsidR="00AA1A4F" w:rsidRPr="00AA1A4F" w:rsidRDefault="00AA1A4F" w:rsidP="00E528CF">
      <w:pPr>
        <w:widowControl/>
        <w:numPr>
          <w:ilvl w:val="0"/>
          <w:numId w:val="71"/>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Zero length string as key</w:t>
      </w:r>
    </w:p>
    <w:p w:rsidR="00AA1A4F" w:rsidRPr="00AA1A4F" w:rsidRDefault="00AA1A4F" w:rsidP="00E528CF">
      <w:pPr>
        <w:widowControl/>
        <w:numPr>
          <w:ilvl w:val="0"/>
          <w:numId w:val="71"/>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 Recursive descent</w:t>
      </w:r>
    </w:p>
    <w:p w:rsidR="00AA1A4F" w:rsidRPr="00AA1A4F" w:rsidRDefault="00AA1A4F" w:rsidP="00E528CF">
      <w:pPr>
        <w:widowControl/>
        <w:numPr>
          <w:ilvl w:val="0"/>
          <w:numId w:val="71"/>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 Current object/element</w:t>
      </w:r>
    </w:p>
    <w:p w:rsidR="00AA1A4F" w:rsidRPr="00AA1A4F" w:rsidRDefault="00AA1A4F" w:rsidP="00E528CF">
      <w:pPr>
        <w:widowControl/>
        <w:numPr>
          <w:ilvl w:val="0"/>
          <w:numId w:val="71"/>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 Script expression</w:t>
      </w:r>
    </w:p>
    <w:p w:rsidR="00AA1A4F" w:rsidRPr="00AA1A4F" w:rsidRDefault="00AA1A4F" w:rsidP="00E528CF">
      <w:pPr>
        <w:widowControl/>
        <w:numPr>
          <w:ilvl w:val="0"/>
          <w:numId w:val="71"/>
        </w:numPr>
        <w:spacing w:line="260" w:lineRule="atLeast"/>
        <w:jc w:val="left"/>
        <w:rPr>
          <w:rFonts w:ascii="Helvetica" w:eastAsia="宋体" w:hAnsi="Helvetica" w:cs="Helvetica"/>
          <w:color w:val="000000"/>
          <w:kern w:val="0"/>
          <w:sz w:val="20"/>
          <w:szCs w:val="20"/>
          <w:shd w:val="clear" w:color="auto" w:fill="FFFFFF"/>
        </w:rPr>
      </w:pPr>
      <w:proofErr w:type="gramStart"/>
      <w:r w:rsidRPr="00AA1A4F">
        <w:rPr>
          <w:rFonts w:ascii="Helvetica" w:eastAsia="宋体" w:hAnsi="Helvetica" w:cs="Helvetica"/>
          <w:color w:val="000000"/>
          <w:kern w:val="0"/>
          <w:sz w:val="20"/>
          <w:szCs w:val="20"/>
          <w:shd w:val="clear" w:color="auto" w:fill="FFFFFF"/>
        </w:rPr>
        <w:t>?(</w:t>
      </w:r>
      <w:proofErr w:type="gramEnd"/>
      <w:r w:rsidRPr="00AA1A4F">
        <w:rPr>
          <w:rFonts w:ascii="Helvetica" w:eastAsia="宋体" w:hAnsi="Helvetica" w:cs="Helvetica"/>
          <w:color w:val="000000"/>
          <w:kern w:val="0"/>
          <w:sz w:val="20"/>
          <w:szCs w:val="20"/>
          <w:shd w:val="clear" w:color="auto" w:fill="FFFFFF"/>
        </w:rPr>
        <w:t>) : Filter (script) expression.</w:t>
      </w:r>
    </w:p>
    <w:p w:rsidR="00AA1A4F" w:rsidRPr="00AA1A4F" w:rsidRDefault="00AA1A4F" w:rsidP="00E528CF">
      <w:pPr>
        <w:widowControl/>
        <w:numPr>
          <w:ilvl w:val="0"/>
          <w:numId w:val="71"/>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 Union operator</w:t>
      </w:r>
    </w:p>
    <w:p w:rsidR="00AA1A4F" w:rsidRPr="00AA1A4F" w:rsidRDefault="00AA1A4F" w:rsidP="00E528CF">
      <w:pPr>
        <w:widowControl/>
        <w:numPr>
          <w:ilvl w:val="0"/>
          <w:numId w:val="71"/>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[start:end.step] : array slice operator</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Example: src_json table is a single column (json), single row table:</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w:t>
      </w:r>
      <w:proofErr w:type="gramStart"/>
      <w:r w:rsidRPr="00AA1A4F">
        <w:rPr>
          <w:rFonts w:ascii="Courier New" w:eastAsia="宋体" w:hAnsi="Courier New" w:cs="Courier New"/>
          <w:color w:val="000000"/>
          <w:kern w:val="0"/>
          <w:sz w:val="24"/>
          <w:szCs w:val="24"/>
          <w:shd w:val="clear" w:color="auto" w:fill="FFFFFF"/>
        </w:rPr>
        <w:t>json</w:t>
      </w:r>
      <w:proofErr w:type="gramEnd"/>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"store"</w:t>
      </w:r>
      <w:r w:rsidRPr="00AA1A4F">
        <w:rPr>
          <w:rFonts w:ascii="Courier New" w:eastAsia="宋体" w:hAnsi="Courier New" w:cs="Courier New"/>
          <w:color w:val="000000"/>
          <w:kern w:val="0"/>
          <w:sz w:val="24"/>
          <w:szCs w:val="24"/>
          <w:shd w:val="clear" w:color="auto" w:fill="FFFFFF"/>
        </w:rPr>
        <w:t>:</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w:t>
      </w:r>
      <w:r w:rsidRPr="00AA1A4F">
        <w:rPr>
          <w:rFonts w:ascii="Courier New" w:eastAsia="宋体" w:hAnsi="Courier New" w:cs="Courier New"/>
          <w:color w:val="009100"/>
          <w:kern w:val="0"/>
          <w:sz w:val="24"/>
          <w:szCs w:val="24"/>
        </w:rPr>
        <w:t>"fruit"</w:t>
      </w: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"weight"</w:t>
      </w:r>
      <w:r w:rsidRPr="00AA1A4F">
        <w:rPr>
          <w:rFonts w:ascii="Courier New" w:eastAsia="宋体" w:hAnsi="Courier New" w:cs="Courier New"/>
          <w:color w:val="000000"/>
          <w:kern w:val="0"/>
          <w:sz w:val="24"/>
          <w:szCs w:val="24"/>
          <w:shd w:val="clear" w:color="auto" w:fill="FFFFFF"/>
        </w:rPr>
        <w:t>:8,</w:t>
      </w:r>
      <w:r w:rsidRPr="00AA1A4F">
        <w:rPr>
          <w:rFonts w:ascii="Courier New" w:eastAsia="宋体" w:hAnsi="Courier New" w:cs="Courier New"/>
          <w:color w:val="009100"/>
          <w:kern w:val="0"/>
          <w:sz w:val="24"/>
          <w:szCs w:val="24"/>
        </w:rPr>
        <w:t>"type"</w:t>
      </w: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"apple"</w:t>
      </w:r>
      <w:r w:rsidRPr="00AA1A4F">
        <w:rPr>
          <w:rFonts w:ascii="Courier New" w:eastAsia="宋体" w:hAnsi="Courier New" w:cs="Courier New"/>
          <w:color w:val="000000"/>
          <w:kern w:val="0"/>
          <w:sz w:val="24"/>
          <w:szCs w:val="24"/>
          <w:shd w:val="clear" w:color="auto" w:fill="FFFFFF"/>
        </w:rPr>
        <w:t>}</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9100"/>
          <w:kern w:val="0"/>
          <w:sz w:val="24"/>
          <w:szCs w:val="24"/>
        </w:rPr>
        <w:t>"weight"</w:t>
      </w:r>
      <w:r w:rsidRPr="00AA1A4F">
        <w:rPr>
          <w:rFonts w:ascii="Courier New" w:eastAsia="宋体" w:hAnsi="Courier New" w:cs="Courier New"/>
          <w:color w:val="000000"/>
          <w:kern w:val="0"/>
          <w:sz w:val="24"/>
          <w:szCs w:val="24"/>
          <w:shd w:val="clear" w:color="auto" w:fill="FFFFFF"/>
        </w:rPr>
        <w:t>:9,</w:t>
      </w:r>
      <w:r w:rsidRPr="00AA1A4F">
        <w:rPr>
          <w:rFonts w:ascii="Courier New" w:eastAsia="宋体" w:hAnsi="Courier New" w:cs="Courier New"/>
          <w:color w:val="009100"/>
          <w:kern w:val="0"/>
          <w:sz w:val="24"/>
          <w:szCs w:val="24"/>
        </w:rPr>
        <w:t>"type"</w:t>
      </w: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"pear"</w:t>
      </w:r>
      <w:r w:rsidRPr="00AA1A4F">
        <w:rPr>
          <w:rFonts w:ascii="Courier New" w:eastAsia="宋体" w:hAnsi="Courier New" w:cs="Courier New"/>
          <w:color w:val="000000"/>
          <w:kern w:val="0"/>
          <w:sz w:val="24"/>
          <w:szCs w:val="24"/>
          <w:shd w:val="clear" w:color="auto" w:fill="FFFFFF"/>
        </w:rPr>
        <w:t>}],</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w:t>
      </w:r>
      <w:r w:rsidRPr="00AA1A4F">
        <w:rPr>
          <w:rFonts w:ascii="Courier New" w:eastAsia="宋体" w:hAnsi="Courier New" w:cs="Courier New"/>
          <w:color w:val="009100"/>
          <w:kern w:val="0"/>
          <w:sz w:val="24"/>
          <w:szCs w:val="24"/>
        </w:rPr>
        <w:t>"bicycle"</w:t>
      </w: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"price"</w:t>
      </w:r>
      <w:r w:rsidRPr="00AA1A4F">
        <w:rPr>
          <w:rFonts w:ascii="Courier New" w:eastAsia="宋体" w:hAnsi="Courier New" w:cs="Courier New"/>
          <w:color w:val="000000"/>
          <w:kern w:val="0"/>
          <w:sz w:val="24"/>
          <w:szCs w:val="24"/>
          <w:shd w:val="clear" w:color="auto" w:fill="FFFFFF"/>
        </w:rPr>
        <w:t>:19.95,</w:t>
      </w:r>
      <w:r w:rsidRPr="00AA1A4F">
        <w:rPr>
          <w:rFonts w:ascii="Courier New" w:eastAsia="宋体" w:hAnsi="Courier New" w:cs="Courier New"/>
          <w:color w:val="009100"/>
          <w:kern w:val="0"/>
          <w:sz w:val="24"/>
          <w:szCs w:val="24"/>
        </w:rPr>
        <w:t>"color"</w:t>
      </w: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"red"</w:t>
      </w:r>
      <w:r w:rsidRPr="00AA1A4F">
        <w:rPr>
          <w:rFonts w:ascii="Courier New" w:eastAsia="宋体" w:hAnsi="Courier New" w:cs="Courier New"/>
          <w:color w:val="000000"/>
          <w:kern w:val="0"/>
          <w:sz w:val="24"/>
          <w:szCs w:val="24"/>
          <w:shd w:val="clear" w:color="auto" w:fill="FFFFFF"/>
        </w:rPr>
        <w:t>}</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w:t>
      </w:r>
      <w:r w:rsidRPr="00AA1A4F">
        <w:rPr>
          <w:rFonts w:ascii="Courier New" w:eastAsia="宋体" w:hAnsi="Courier New" w:cs="Courier New"/>
          <w:color w:val="009100"/>
          <w:kern w:val="0"/>
          <w:sz w:val="24"/>
          <w:szCs w:val="24"/>
        </w:rPr>
        <w:t>"email"</w:t>
      </w: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"amy@only_for_json_udf_test.net"</w:t>
      </w:r>
      <w:r w:rsidRPr="00AA1A4F">
        <w:rPr>
          <w:rFonts w:ascii="Courier New" w:eastAsia="宋体" w:hAnsi="Courier New" w:cs="Courier New"/>
          <w:color w:val="000000"/>
          <w:kern w:val="0"/>
          <w:sz w:val="24"/>
          <w:szCs w:val="24"/>
          <w:shd w:val="clear" w:color="auto" w:fill="FFFFFF"/>
        </w:rPr>
        <w:t>,</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w:t>
      </w:r>
      <w:r w:rsidRPr="00AA1A4F">
        <w:rPr>
          <w:rFonts w:ascii="Courier New" w:eastAsia="宋体" w:hAnsi="Courier New" w:cs="Courier New"/>
          <w:color w:val="009100"/>
          <w:kern w:val="0"/>
          <w:sz w:val="24"/>
          <w:szCs w:val="24"/>
        </w:rPr>
        <w:t>"</w:t>
      </w:r>
      <w:proofErr w:type="gramStart"/>
      <w:r w:rsidRPr="00AA1A4F">
        <w:rPr>
          <w:rFonts w:ascii="Courier New" w:eastAsia="宋体" w:hAnsi="Courier New" w:cs="Courier New"/>
          <w:color w:val="009100"/>
          <w:kern w:val="0"/>
          <w:sz w:val="24"/>
          <w:szCs w:val="24"/>
        </w:rPr>
        <w:t>owner</w:t>
      </w:r>
      <w:proofErr w:type="gramEnd"/>
      <w:r w:rsidRPr="00AA1A4F">
        <w:rPr>
          <w:rFonts w:ascii="Courier New" w:eastAsia="宋体" w:hAnsi="Courier New" w:cs="Courier New"/>
          <w:color w:val="009100"/>
          <w:kern w:val="0"/>
          <w:sz w:val="24"/>
          <w:szCs w:val="24"/>
        </w:rPr>
        <w:t>"</w:t>
      </w: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"amy"</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fields of the json object can be extracted using these queries:</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hive</w:t>
      </w:r>
      <w:proofErr w:type="gramEnd"/>
      <w:r w:rsidRPr="00AA1A4F">
        <w:rPr>
          <w:rFonts w:ascii="Courier New" w:eastAsia="宋体" w:hAnsi="Courier New" w:cs="Courier New"/>
          <w:color w:val="000000"/>
          <w:kern w:val="0"/>
          <w:sz w:val="24"/>
          <w:szCs w:val="24"/>
          <w:shd w:val="clear" w:color="auto" w:fill="FFFFFF"/>
        </w:rPr>
        <w:t>&gt; SELECT get_json_object(src_json.json, '$.owner') FROM src_json;</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amy</w:t>
      </w:r>
      <w:proofErr w:type="gramEnd"/>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hive</w:t>
      </w:r>
      <w:proofErr w:type="gramEnd"/>
      <w:r w:rsidRPr="00AA1A4F">
        <w:rPr>
          <w:rFonts w:ascii="Courier New" w:eastAsia="宋体" w:hAnsi="Courier New" w:cs="Courier New"/>
          <w:color w:val="000000"/>
          <w:kern w:val="0"/>
          <w:sz w:val="24"/>
          <w:szCs w:val="24"/>
          <w:shd w:val="clear" w:color="auto" w:fill="FFFFFF"/>
        </w:rPr>
        <w:t>&gt; SELECT get_json_object(src_json.json, '$.store.fruit\[0]') FROM src_json;</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"weight"</w:t>
      </w:r>
      <w:r w:rsidRPr="00AA1A4F">
        <w:rPr>
          <w:rFonts w:ascii="Courier New" w:eastAsia="宋体" w:hAnsi="Courier New" w:cs="Courier New"/>
          <w:color w:val="000000"/>
          <w:kern w:val="0"/>
          <w:sz w:val="24"/>
          <w:szCs w:val="24"/>
          <w:shd w:val="clear" w:color="auto" w:fill="FFFFFF"/>
        </w:rPr>
        <w:t>:8,</w:t>
      </w:r>
      <w:r w:rsidRPr="00AA1A4F">
        <w:rPr>
          <w:rFonts w:ascii="Courier New" w:eastAsia="宋体" w:hAnsi="Courier New" w:cs="Courier New"/>
          <w:color w:val="009100"/>
          <w:kern w:val="0"/>
          <w:sz w:val="24"/>
          <w:szCs w:val="24"/>
        </w:rPr>
        <w:t>"type"</w:t>
      </w: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"apple"</w:t>
      </w:r>
      <w:r w:rsidRPr="00AA1A4F">
        <w:rPr>
          <w:rFonts w:ascii="Courier New" w:eastAsia="宋体" w:hAnsi="Courier New" w:cs="Courier New"/>
          <w:color w:val="000000"/>
          <w:kern w:val="0"/>
          <w:sz w:val="24"/>
          <w:szCs w:val="24"/>
          <w:shd w:val="clear" w:color="auto" w:fill="FFFFFF"/>
        </w:rPr>
        <w:t>}</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hive</w:t>
      </w:r>
      <w:proofErr w:type="gramEnd"/>
      <w:r w:rsidRPr="00AA1A4F">
        <w:rPr>
          <w:rFonts w:ascii="Courier New" w:eastAsia="宋体" w:hAnsi="Courier New" w:cs="Courier New"/>
          <w:color w:val="000000"/>
          <w:kern w:val="0"/>
          <w:sz w:val="24"/>
          <w:szCs w:val="24"/>
          <w:shd w:val="clear" w:color="auto" w:fill="FFFFFF"/>
        </w:rPr>
        <w:t>&gt; SELECT get_json_object(src_json.json, '$.non_exist_key') FROM src_json;</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NULL</w:t>
      </w:r>
    </w:p>
    <w:p w:rsidR="00AA1A4F" w:rsidRPr="00AA1A4F" w:rsidRDefault="00AA1A4F" w:rsidP="00AA1A4F">
      <w:pPr>
        <w:widowControl/>
        <w:spacing w:before="480" w:after="60"/>
        <w:jc w:val="left"/>
        <w:outlineLvl w:val="1"/>
        <w:rPr>
          <w:rFonts w:ascii="Helvetica" w:eastAsia="宋体" w:hAnsi="Helvetica" w:cs="Helvetica"/>
          <w:b/>
          <w:bCs/>
          <w:color w:val="003366"/>
          <w:kern w:val="0"/>
          <w:sz w:val="36"/>
          <w:szCs w:val="36"/>
          <w:shd w:val="clear" w:color="auto" w:fill="FFFFFF"/>
        </w:rPr>
      </w:pPr>
      <w:r w:rsidRPr="00AA1A4F">
        <w:rPr>
          <w:rFonts w:ascii="Helvetica" w:eastAsia="宋体" w:hAnsi="Helvetica" w:cs="Helvetica"/>
          <w:b/>
          <w:bCs/>
          <w:color w:val="003366"/>
          <w:kern w:val="0"/>
          <w:sz w:val="36"/>
          <w:szCs w:val="36"/>
          <w:shd w:val="clear" w:color="auto" w:fill="FFFFFF"/>
        </w:rPr>
        <w:t>Built-in Aggregate Functions (UDAF)</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lastRenderedPageBreak/>
        <w:t>The following are built-in aggregate functions are supported in Hive:</w:t>
      </w:r>
    </w:p>
    <w:tbl>
      <w:tblPr>
        <w:tblW w:w="0" w:type="auto"/>
        <w:tblCellMar>
          <w:left w:w="0" w:type="dxa"/>
          <w:right w:w="0" w:type="dxa"/>
        </w:tblCellMar>
        <w:tblLook w:val="04A0"/>
      </w:tblPr>
      <w:tblGrid>
        <w:gridCol w:w="1549"/>
        <w:gridCol w:w="2638"/>
        <w:gridCol w:w="4269"/>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Name(Signature)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bigint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proofErr w:type="gramStart"/>
            <w:r w:rsidRPr="00AA1A4F">
              <w:rPr>
                <w:rFonts w:ascii="宋体" w:eastAsia="宋体" w:hAnsi="宋体" w:cs="宋体"/>
                <w:color w:val="000000"/>
                <w:kern w:val="0"/>
                <w:sz w:val="20"/>
                <w:szCs w:val="20"/>
              </w:rPr>
              <w:t>count(</w:t>
            </w:r>
            <w:proofErr w:type="gramEnd"/>
            <w:r w:rsidRPr="00AA1A4F">
              <w:rPr>
                <w:rFonts w:ascii="宋体" w:eastAsia="宋体" w:hAnsi="宋体" w:cs="宋体"/>
                <w:color w:val="000000"/>
                <w:kern w:val="0"/>
                <w:sz w:val="20"/>
                <w:szCs w:val="20"/>
              </w:rPr>
              <w:t>*), count(expr), count(DISTINCT expr[, expr_.])</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proofErr w:type="gramStart"/>
            <w:r w:rsidRPr="00AA1A4F">
              <w:rPr>
                <w:rFonts w:ascii="宋体" w:eastAsia="宋体" w:hAnsi="宋体" w:cs="宋体"/>
                <w:color w:val="000000"/>
                <w:kern w:val="0"/>
                <w:sz w:val="20"/>
                <w:szCs w:val="20"/>
              </w:rPr>
              <w:t>count(</w:t>
            </w:r>
            <w:proofErr w:type="gramEnd"/>
            <w:r w:rsidRPr="00AA1A4F">
              <w:rPr>
                <w:rFonts w:ascii="宋体" w:eastAsia="宋体" w:hAnsi="宋体" w:cs="宋体"/>
                <w:color w:val="000000"/>
                <w:kern w:val="0"/>
                <w:sz w:val="20"/>
                <w:szCs w:val="20"/>
              </w:rPr>
              <w:t>*) - Returns the total number of retrieved rows, including rows containing NULL values; count(expr) - Returns the number of rows for which the supplied expression is non-NULL; count(DISTINCT expr[, expr]) - Returns the number of rows for which the supplied expression(s) are unique and non-NULL.</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sum(col), sum(DISTINCT col)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sum of the elements in the group or the sum of the distinct values of the column in the group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avg(col), avg(DISTINCT col)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average of the elements in the group or the average of the distinct values of the column in the group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min(col)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minimum of the column in the group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max(col)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maximum value of the column in the group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var_pop(col)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variance of a numeric column in the group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var_samp(col)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unbiased sample variance of a numeric column in the group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stddev_pop(col)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standard deviation of a numeric column in the group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stddev_samp(col)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unbiased sample standard deviation of a numeric column in the group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covar_pop(col1, col2)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population covariance of a pair of numeric columns in the group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covar_samp(col1, col2)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sample covariance of a pair of a numeric columns in the group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corr(col1, col2)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Pearson coefficient of correlation of a pair of a numeric columns in the group</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percentile(col, p)</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Returns the exact p^th^ percentile of an integer column in the group (does not work with floating point types). </w:t>
            </w:r>
            <w:proofErr w:type="gramStart"/>
            <w:r w:rsidRPr="00AA1A4F">
              <w:rPr>
                <w:rFonts w:ascii="宋体" w:eastAsia="宋体" w:hAnsi="宋体" w:cs="宋体"/>
                <w:color w:val="000000"/>
                <w:kern w:val="0"/>
                <w:sz w:val="20"/>
                <w:szCs w:val="20"/>
              </w:rPr>
              <w:t>p</w:t>
            </w:r>
            <w:proofErr w:type="gramEnd"/>
            <w:r w:rsidRPr="00AA1A4F">
              <w:rPr>
                <w:rFonts w:ascii="宋体" w:eastAsia="宋体" w:hAnsi="宋体" w:cs="宋体"/>
                <w:color w:val="000000"/>
                <w:kern w:val="0"/>
                <w:sz w:val="20"/>
                <w:szCs w:val="20"/>
              </w:rPr>
              <w:t xml:space="preserve"> must be between 0 and 1.</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array&lt;double&gt;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proofErr w:type="gramStart"/>
            <w:r w:rsidRPr="00AA1A4F">
              <w:rPr>
                <w:rFonts w:ascii="宋体" w:eastAsia="宋体" w:hAnsi="宋体" w:cs="宋体"/>
                <w:color w:val="000000"/>
                <w:kern w:val="0"/>
                <w:sz w:val="20"/>
                <w:szCs w:val="20"/>
              </w:rPr>
              <w:t>percentile(</w:t>
            </w:r>
            <w:proofErr w:type="gramEnd"/>
            <w:r w:rsidRPr="00AA1A4F">
              <w:rPr>
                <w:rFonts w:ascii="宋体" w:eastAsia="宋体" w:hAnsi="宋体" w:cs="宋体"/>
                <w:color w:val="000000"/>
                <w:kern w:val="0"/>
                <w:sz w:val="20"/>
                <w:szCs w:val="20"/>
              </w:rPr>
              <w:t>col, array(p~1,, [, p,,2,,]...))</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the exact percentiles p,</w:t>
            </w:r>
            <w:proofErr w:type="gramStart"/>
            <w:r w:rsidRPr="00AA1A4F">
              <w:rPr>
                <w:rFonts w:ascii="宋体" w:eastAsia="宋体" w:hAnsi="宋体" w:cs="宋体"/>
                <w:color w:val="000000"/>
                <w:kern w:val="0"/>
                <w:sz w:val="20"/>
                <w:szCs w:val="20"/>
              </w:rPr>
              <w:t>,1</w:t>
            </w:r>
            <w:proofErr w:type="gramEnd"/>
            <w:r w:rsidRPr="00AA1A4F">
              <w:rPr>
                <w:rFonts w:ascii="宋体" w:eastAsia="宋体" w:hAnsi="宋体" w:cs="宋体"/>
                <w:color w:val="000000"/>
                <w:kern w:val="0"/>
                <w:sz w:val="20"/>
                <w:szCs w:val="20"/>
              </w:rPr>
              <w:t xml:space="preserve">,,, p,,2,,, ... of an integer column in the group (does not work with floating point types). </w:t>
            </w:r>
            <w:proofErr w:type="gramStart"/>
            <w:r w:rsidRPr="00AA1A4F">
              <w:rPr>
                <w:rFonts w:ascii="宋体" w:eastAsia="宋体" w:hAnsi="宋体" w:cs="宋体"/>
                <w:color w:val="000000"/>
                <w:kern w:val="0"/>
                <w:sz w:val="20"/>
                <w:szCs w:val="20"/>
              </w:rPr>
              <w:t>p</w:t>
            </w:r>
            <w:proofErr w:type="gramEnd"/>
            <w:r w:rsidRPr="00AA1A4F">
              <w:rPr>
                <w:rFonts w:ascii="宋体" w:eastAsia="宋体" w:hAnsi="宋体" w:cs="宋体"/>
                <w:color w:val="000000"/>
                <w:kern w:val="0"/>
                <w:sz w:val="20"/>
                <w:szCs w:val="20"/>
              </w:rPr>
              <w:t>,,i~ must be between 0 and 1.</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double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percentile_approx(col, p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an approximate p^th^ percentile of a numeric column (including floating point types) in the group. The B parameter controls approximation accuracy at the cost of memory. Higher values yield better approximations, and the default is 10,000. When the number of distinct values in col is smaller than B, this gives an exact percentile value.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array&lt;double&gt;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percentile_approx(col, array(p~1,, [, p,,2_]...) [,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Same as above, but accepts and returns an array of percentile values instead of a single one.</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array&lt;struct {</w:t>
            </w:r>
            <w:r w:rsidRPr="00AA1A4F">
              <w:rPr>
                <w:rFonts w:ascii="宋体" w:eastAsia="宋体" w:hAnsi="宋体" w:cs="宋体"/>
                <w:color w:val="000000"/>
                <w:kern w:val="0"/>
                <w:sz w:val="24"/>
              </w:rPr>
              <w:t>'x','y'</w:t>
            </w:r>
            <w:r w:rsidRPr="00AA1A4F">
              <w:rPr>
                <w:rFonts w:ascii="宋体" w:eastAsia="宋体" w:hAnsi="宋体" w:cs="宋体"/>
                <w:color w:val="000000"/>
                <w:kern w:val="0"/>
                <w:sz w:val="20"/>
                <w:szCs w:val="20"/>
              </w:rPr>
              <w:t>}&gt;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histogram_numeric(col, b)</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Computes a histogram of a numeric column in the group using b non-uniformly spaced bins. The output is an array of size b of double-valued (x,y) coordinates that represent the bin centers and heights</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array</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collect_set(col)</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Returns a set of objects with duplicate elements eliminated</w:t>
            </w:r>
          </w:p>
        </w:tc>
      </w:tr>
    </w:tbl>
    <w:p w:rsidR="00AA1A4F" w:rsidRPr="00AA1A4F" w:rsidRDefault="00AA1A4F" w:rsidP="00AA1A4F">
      <w:pPr>
        <w:widowControl/>
        <w:spacing w:before="480" w:after="60"/>
        <w:jc w:val="left"/>
        <w:outlineLvl w:val="1"/>
        <w:rPr>
          <w:rFonts w:ascii="Helvetica" w:eastAsia="宋体" w:hAnsi="Helvetica" w:cs="Helvetica"/>
          <w:b/>
          <w:bCs/>
          <w:color w:val="003366"/>
          <w:kern w:val="0"/>
          <w:sz w:val="36"/>
          <w:szCs w:val="36"/>
          <w:shd w:val="clear" w:color="auto" w:fill="FFFFFF"/>
        </w:rPr>
      </w:pPr>
      <w:r w:rsidRPr="00AA1A4F">
        <w:rPr>
          <w:rFonts w:ascii="Helvetica" w:eastAsia="宋体" w:hAnsi="Helvetica" w:cs="Helvetica"/>
          <w:b/>
          <w:bCs/>
          <w:color w:val="003366"/>
          <w:kern w:val="0"/>
          <w:sz w:val="36"/>
          <w:szCs w:val="36"/>
          <w:shd w:val="clear" w:color="auto" w:fill="FFFFFF"/>
        </w:rPr>
        <w:t>Built-in Table-Generating Functions (UDTF)</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xml:space="preserve">Normal user-defined functions, such as </w:t>
      </w:r>
      <w:proofErr w:type="gramStart"/>
      <w:r w:rsidRPr="00AA1A4F">
        <w:rPr>
          <w:rFonts w:ascii="Helvetica" w:eastAsia="宋体" w:hAnsi="Helvetica" w:cs="Helvetica"/>
          <w:color w:val="000000"/>
          <w:kern w:val="0"/>
          <w:sz w:val="20"/>
          <w:szCs w:val="20"/>
          <w:shd w:val="clear" w:color="auto" w:fill="FFFFFF"/>
        </w:rPr>
        <w:t>concat(</w:t>
      </w:r>
      <w:proofErr w:type="gramEnd"/>
      <w:r w:rsidRPr="00AA1A4F">
        <w:rPr>
          <w:rFonts w:ascii="Helvetica" w:eastAsia="宋体" w:hAnsi="Helvetica" w:cs="Helvetica"/>
          <w:color w:val="000000"/>
          <w:kern w:val="0"/>
          <w:sz w:val="20"/>
          <w:szCs w:val="20"/>
          <w:shd w:val="clear" w:color="auto" w:fill="FFFFFF"/>
        </w:rPr>
        <w:t>), take in a single input row and output a single output row. In contrast, table-generating functions transform a single input row to multiple output rows.</w:t>
      </w:r>
    </w:p>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proofErr w:type="gramStart"/>
      <w:r w:rsidRPr="00AA1A4F">
        <w:rPr>
          <w:rFonts w:ascii="Helvetica" w:eastAsia="宋体" w:hAnsi="Helvetica" w:cs="Helvetica"/>
          <w:b/>
          <w:bCs/>
          <w:color w:val="003366"/>
          <w:kern w:val="0"/>
          <w:sz w:val="30"/>
          <w:szCs w:val="30"/>
          <w:shd w:val="clear" w:color="auto" w:fill="FFFFFF"/>
        </w:rPr>
        <w:lastRenderedPageBreak/>
        <w:t>explode</w:t>
      </w:r>
      <w:proofErr w:type="gramEnd"/>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proofErr w:type="gramStart"/>
      <w:r w:rsidRPr="00AA1A4F">
        <w:rPr>
          <w:rFonts w:ascii="Helvetica" w:eastAsia="宋体" w:hAnsi="Helvetica" w:cs="Helvetica"/>
          <w:color w:val="000000"/>
          <w:kern w:val="0"/>
          <w:sz w:val="20"/>
          <w:szCs w:val="20"/>
          <w:shd w:val="clear" w:color="auto" w:fill="FFFFFF"/>
        </w:rPr>
        <w:t>explode(</w:t>
      </w:r>
      <w:proofErr w:type="gramEnd"/>
      <w:r w:rsidRPr="00AA1A4F">
        <w:rPr>
          <w:rFonts w:ascii="Helvetica" w:eastAsia="宋体" w:hAnsi="Helvetica" w:cs="Helvetica"/>
          <w:color w:val="000000"/>
          <w:kern w:val="0"/>
          <w:sz w:val="20"/>
          <w:szCs w:val="20"/>
          <w:shd w:val="clear" w:color="auto" w:fill="FFFFFF"/>
        </w:rPr>
        <w:t>) takes in an array as an input and outputs the elements of the array as separate rows. UDTF's can be used in the SELECT expression list and as a part of LATERAL VIEW.</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xml:space="preserve">An example use of </w:t>
      </w:r>
      <w:proofErr w:type="gramStart"/>
      <w:r w:rsidRPr="00AA1A4F">
        <w:rPr>
          <w:rFonts w:ascii="Helvetica" w:eastAsia="宋体" w:hAnsi="Helvetica" w:cs="Helvetica"/>
          <w:color w:val="000000"/>
          <w:kern w:val="0"/>
          <w:sz w:val="20"/>
          <w:szCs w:val="20"/>
          <w:shd w:val="clear" w:color="auto" w:fill="FFFFFF"/>
        </w:rPr>
        <w:t>explode(</w:t>
      </w:r>
      <w:proofErr w:type="gramEnd"/>
      <w:r w:rsidRPr="00AA1A4F">
        <w:rPr>
          <w:rFonts w:ascii="Helvetica" w:eastAsia="宋体" w:hAnsi="Helvetica" w:cs="Helvetica"/>
          <w:color w:val="000000"/>
          <w:kern w:val="0"/>
          <w:sz w:val="20"/>
          <w:szCs w:val="20"/>
          <w:shd w:val="clear" w:color="auto" w:fill="FFFFFF"/>
        </w:rPr>
        <w:t>) in the SELECT expression list is as follows: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Consider a table named myTable that has a single column (myCol) and two rows:</w:t>
      </w:r>
    </w:p>
    <w:tbl>
      <w:tblPr>
        <w:tblW w:w="0" w:type="auto"/>
        <w:tblCellMar>
          <w:left w:w="0" w:type="dxa"/>
          <w:right w:w="0" w:type="dxa"/>
        </w:tblCellMar>
        <w:tblLook w:val="04A0"/>
      </w:tblPr>
      <w:tblGrid>
        <w:gridCol w:w="1763"/>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Array&lt;int&gt; myCol</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[1,2,3]</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[4,5,6]</w:t>
            </w:r>
          </w:p>
        </w:tc>
      </w:tr>
    </w:tbl>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proofErr w:type="gramStart"/>
      <w:r w:rsidRPr="00AA1A4F">
        <w:rPr>
          <w:rFonts w:ascii="Helvetica" w:eastAsia="宋体" w:hAnsi="Helvetica" w:cs="Helvetica"/>
          <w:color w:val="000000"/>
          <w:kern w:val="0"/>
          <w:sz w:val="20"/>
          <w:szCs w:val="20"/>
          <w:shd w:val="clear" w:color="auto" w:fill="FFFFFF"/>
        </w:rPr>
        <w:t>Then running the query:</w:t>
      </w:r>
      <w:proofErr w:type="gramEnd"/>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xml:space="preserve">SELECT </w:t>
      </w:r>
      <w:proofErr w:type="gramStart"/>
      <w:r w:rsidRPr="00AA1A4F">
        <w:rPr>
          <w:rFonts w:ascii="Helvetica" w:eastAsia="宋体" w:hAnsi="Helvetica" w:cs="Helvetica"/>
          <w:color w:val="000000"/>
          <w:kern w:val="0"/>
          <w:sz w:val="20"/>
          <w:szCs w:val="20"/>
          <w:shd w:val="clear" w:color="auto" w:fill="FFFFFF"/>
        </w:rPr>
        <w:t>explode(</w:t>
      </w:r>
      <w:proofErr w:type="gramEnd"/>
      <w:r w:rsidRPr="00AA1A4F">
        <w:rPr>
          <w:rFonts w:ascii="Helvetica" w:eastAsia="宋体" w:hAnsi="Helvetica" w:cs="Helvetica"/>
          <w:color w:val="000000"/>
          <w:kern w:val="0"/>
          <w:sz w:val="20"/>
          <w:szCs w:val="20"/>
          <w:shd w:val="clear" w:color="auto" w:fill="FFFFFF"/>
        </w:rPr>
        <w:t>myCol) AS myNewCol FROM myTable;</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Will produce:</w:t>
      </w:r>
    </w:p>
    <w:tbl>
      <w:tblPr>
        <w:tblW w:w="0" w:type="auto"/>
        <w:tblCellMar>
          <w:left w:w="0" w:type="dxa"/>
          <w:right w:w="0" w:type="dxa"/>
        </w:tblCellMar>
        <w:tblLook w:val="04A0"/>
      </w:tblPr>
      <w:tblGrid>
        <w:gridCol w:w="1561"/>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(int) myNewCol</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1</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2</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3</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4</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5</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6</w:t>
            </w:r>
          </w:p>
        </w:tc>
      </w:tr>
    </w:tbl>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xml:space="preserve">Using the syntax "SELECT </w:t>
      </w:r>
      <w:proofErr w:type="gramStart"/>
      <w:r w:rsidRPr="00AA1A4F">
        <w:rPr>
          <w:rFonts w:ascii="Helvetica" w:eastAsia="宋体" w:hAnsi="Helvetica" w:cs="Helvetica"/>
          <w:color w:val="000000"/>
          <w:kern w:val="0"/>
          <w:sz w:val="20"/>
          <w:szCs w:val="20"/>
          <w:shd w:val="clear" w:color="auto" w:fill="FFFFFF"/>
        </w:rPr>
        <w:t>udtf(</w:t>
      </w:r>
      <w:proofErr w:type="gramEnd"/>
      <w:r w:rsidRPr="00AA1A4F">
        <w:rPr>
          <w:rFonts w:ascii="Helvetica" w:eastAsia="宋体" w:hAnsi="Helvetica" w:cs="Helvetica"/>
          <w:color w:val="000000"/>
          <w:kern w:val="0"/>
          <w:sz w:val="20"/>
          <w:szCs w:val="20"/>
          <w:shd w:val="clear" w:color="auto" w:fill="FFFFFF"/>
        </w:rPr>
        <w:t>col) AS colAlias..." has a few limitations:</w:t>
      </w:r>
    </w:p>
    <w:p w:rsidR="00AA1A4F" w:rsidRPr="00AA1A4F" w:rsidRDefault="00AA1A4F" w:rsidP="00E528CF">
      <w:pPr>
        <w:widowControl/>
        <w:numPr>
          <w:ilvl w:val="0"/>
          <w:numId w:val="72"/>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No other expressions are allowed in SELECT</w:t>
      </w:r>
    </w:p>
    <w:p w:rsidR="00AA1A4F" w:rsidRPr="00AA1A4F" w:rsidRDefault="00AA1A4F" w:rsidP="00E528CF">
      <w:pPr>
        <w:widowControl/>
        <w:numPr>
          <w:ilvl w:val="1"/>
          <w:numId w:val="72"/>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SELECT pageid, explode(adid_list) AS myCol... is not supported</w:t>
      </w:r>
    </w:p>
    <w:p w:rsidR="00AA1A4F" w:rsidRPr="00AA1A4F" w:rsidRDefault="00AA1A4F" w:rsidP="00E528CF">
      <w:pPr>
        <w:widowControl/>
        <w:numPr>
          <w:ilvl w:val="0"/>
          <w:numId w:val="72"/>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UDTF's can't be nested</w:t>
      </w:r>
    </w:p>
    <w:p w:rsidR="00AA1A4F" w:rsidRPr="00AA1A4F" w:rsidRDefault="00AA1A4F" w:rsidP="00E528CF">
      <w:pPr>
        <w:widowControl/>
        <w:numPr>
          <w:ilvl w:val="1"/>
          <w:numId w:val="72"/>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SELECT explode(explode(adid_list)) AS myCol... is not supported</w:t>
      </w:r>
    </w:p>
    <w:p w:rsidR="00AA1A4F" w:rsidRPr="00AA1A4F" w:rsidRDefault="00AA1A4F" w:rsidP="00E528CF">
      <w:pPr>
        <w:widowControl/>
        <w:numPr>
          <w:ilvl w:val="0"/>
          <w:numId w:val="72"/>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GROUP BY / CLUSTER BY / DISTRIBUTE BY / SORT BY is not supported</w:t>
      </w:r>
    </w:p>
    <w:p w:rsidR="00AA1A4F" w:rsidRPr="00AA1A4F" w:rsidRDefault="00AA1A4F" w:rsidP="00E528CF">
      <w:pPr>
        <w:widowControl/>
        <w:numPr>
          <w:ilvl w:val="1"/>
          <w:numId w:val="72"/>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SELECT explode(adid_list) AS myCol ... GROUP BY myCol is not supported</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Please see</w:t>
      </w:r>
      <w:r w:rsidRPr="00AA1A4F">
        <w:rPr>
          <w:rFonts w:ascii="Helvetica" w:eastAsia="宋体" w:hAnsi="Helvetica" w:cs="Helvetica"/>
          <w:color w:val="000000"/>
          <w:kern w:val="0"/>
          <w:sz w:val="20"/>
        </w:rPr>
        <w:t> </w:t>
      </w:r>
      <w:hyperlink r:id="rId265" w:tooltip="LanguageManual LateralView" w:history="1">
        <w:r w:rsidRPr="00AA1A4F">
          <w:rPr>
            <w:rFonts w:ascii="Helvetica" w:eastAsia="宋体" w:hAnsi="Helvetica" w:cs="Helvetica"/>
            <w:color w:val="003366"/>
            <w:kern w:val="0"/>
            <w:sz w:val="20"/>
            <w:u w:val="single"/>
          </w:rPr>
          <w:t>LanguageManual LateralView</w:t>
        </w:r>
      </w:hyperlink>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for an alternative syntax that does not have these limitations.</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lastRenderedPageBreak/>
        <w:t>The following are built-in table-generating functions are supported in Hive:</w:t>
      </w:r>
    </w:p>
    <w:tbl>
      <w:tblPr>
        <w:tblW w:w="0" w:type="auto"/>
        <w:tblCellMar>
          <w:left w:w="0" w:type="dxa"/>
          <w:right w:w="0" w:type="dxa"/>
        </w:tblCellMar>
        <w:tblLook w:val="04A0"/>
      </w:tblPr>
      <w:tblGrid>
        <w:gridCol w:w="1076"/>
        <w:gridCol w:w="2241"/>
        <w:gridCol w:w="5139"/>
      </w:tblGrid>
      <w:tr w:rsidR="00AA1A4F" w:rsidRPr="00AA1A4F" w:rsidTr="00AA1A4F">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Name(Signature)</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b/>
                <w:bCs/>
                <w:color w:val="003366"/>
                <w:kern w:val="0"/>
                <w:sz w:val="20"/>
                <w:szCs w:val="20"/>
              </w:rPr>
            </w:pPr>
            <w:r w:rsidRPr="00AA1A4F">
              <w:rPr>
                <w:rFonts w:ascii="宋体" w:eastAsia="宋体" w:hAnsi="宋体" w:cs="宋体"/>
                <w:b/>
                <w:bCs/>
                <w:color w:val="003366"/>
                <w:kern w:val="0"/>
                <w:sz w:val="20"/>
                <w:szCs w:val="20"/>
              </w:rPr>
              <w:t>Description</w:t>
            </w:r>
          </w:p>
        </w:tc>
      </w:tr>
      <w:tr w:rsidR="00AA1A4F" w:rsidRPr="00AA1A4F" w:rsidTr="00AA1A4F">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Array Type</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explode(array&lt;</w:t>
            </w:r>
            <w:r w:rsidRPr="00AA1A4F">
              <w:rPr>
                <w:rFonts w:ascii="宋体" w:eastAsia="宋体" w:hAnsi="宋体" w:cs="宋体"/>
                <w:i/>
                <w:iCs/>
                <w:color w:val="000000"/>
                <w:kern w:val="0"/>
                <w:sz w:val="20"/>
              </w:rPr>
              <w:t>TYPE</w:t>
            </w:r>
            <w:r w:rsidRPr="00AA1A4F">
              <w:rPr>
                <w:rFonts w:ascii="宋体" w:eastAsia="宋体" w:hAnsi="宋体" w:cs="宋体"/>
                <w:color w:val="000000"/>
                <w:kern w:val="0"/>
                <w:sz w:val="20"/>
                <w:szCs w:val="20"/>
              </w:rPr>
              <w:t>&gt; a)</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A1A4F" w:rsidRPr="00AA1A4F" w:rsidRDefault="00AA1A4F" w:rsidP="00AA1A4F">
            <w:pPr>
              <w:widowControl/>
              <w:spacing w:before="75" w:after="75"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For each element in a, explode() generates a row containing that element</w:t>
            </w:r>
          </w:p>
        </w:tc>
      </w:tr>
    </w:tbl>
    <w:p w:rsidR="00AA1A4F" w:rsidRPr="00AA1A4F" w:rsidRDefault="00AA1A4F" w:rsidP="00AA1A4F">
      <w:pPr>
        <w:widowControl/>
        <w:spacing w:before="420" w:after="6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json_tuple</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A new json_</w:t>
      </w:r>
      <w:proofErr w:type="gramStart"/>
      <w:r w:rsidRPr="00AA1A4F">
        <w:rPr>
          <w:rFonts w:ascii="Helvetica" w:eastAsia="宋体" w:hAnsi="Helvetica" w:cs="Helvetica"/>
          <w:color w:val="000000"/>
          <w:kern w:val="0"/>
          <w:sz w:val="20"/>
          <w:szCs w:val="20"/>
          <w:shd w:val="clear" w:color="auto" w:fill="FFFFFF"/>
        </w:rPr>
        <w:t>tuple(</w:t>
      </w:r>
      <w:proofErr w:type="gramEnd"/>
      <w:r w:rsidRPr="00AA1A4F">
        <w:rPr>
          <w:rFonts w:ascii="Helvetica" w:eastAsia="宋体" w:hAnsi="Helvetica" w:cs="Helvetica"/>
          <w:color w:val="000000"/>
          <w:kern w:val="0"/>
          <w:sz w:val="20"/>
          <w:szCs w:val="20"/>
          <w:shd w:val="clear" w:color="auto" w:fill="FFFFFF"/>
        </w:rPr>
        <w:t xml:space="preserve">) UDTF is introduced in hive 0.7. It takes a set of names (keys) and </w:t>
      </w:r>
      <w:proofErr w:type="gramStart"/>
      <w:r w:rsidRPr="00AA1A4F">
        <w:rPr>
          <w:rFonts w:ascii="Helvetica" w:eastAsia="宋体" w:hAnsi="Helvetica" w:cs="Helvetica"/>
          <w:color w:val="000000"/>
          <w:kern w:val="0"/>
          <w:sz w:val="20"/>
          <w:szCs w:val="20"/>
          <w:shd w:val="clear" w:color="auto" w:fill="FFFFFF"/>
        </w:rPr>
        <w:t>return</w:t>
      </w:r>
      <w:proofErr w:type="gramEnd"/>
      <w:r w:rsidRPr="00AA1A4F">
        <w:rPr>
          <w:rFonts w:ascii="Helvetica" w:eastAsia="宋体" w:hAnsi="Helvetica" w:cs="Helvetica"/>
          <w:color w:val="000000"/>
          <w:kern w:val="0"/>
          <w:sz w:val="20"/>
          <w:szCs w:val="20"/>
          <w:shd w:val="clear" w:color="auto" w:fill="FFFFFF"/>
        </w:rPr>
        <w:t xml:space="preserve"> a tuple of values in one function.</w:t>
      </w:r>
      <w:r w:rsidRPr="00AA1A4F">
        <w:rPr>
          <w:rFonts w:ascii="Helvetica" w:eastAsia="宋体" w:hAnsi="Helvetica" w:cs="Helvetica"/>
          <w:color w:val="000000"/>
          <w:kern w:val="0"/>
          <w:sz w:val="20"/>
          <w:szCs w:val="20"/>
          <w:shd w:val="clear" w:color="auto" w:fill="FFFFFF"/>
        </w:rPr>
        <w:br/>
        <w:t>If you are using get_json_</w:t>
      </w:r>
      <w:proofErr w:type="gramStart"/>
      <w:r w:rsidRPr="00AA1A4F">
        <w:rPr>
          <w:rFonts w:ascii="Helvetica" w:eastAsia="宋体" w:hAnsi="Helvetica" w:cs="Helvetica"/>
          <w:color w:val="000000"/>
          <w:kern w:val="0"/>
          <w:sz w:val="20"/>
          <w:szCs w:val="20"/>
          <w:shd w:val="clear" w:color="auto" w:fill="FFFFFF"/>
        </w:rPr>
        <w:t>object(</w:t>
      </w:r>
      <w:proofErr w:type="gramEnd"/>
      <w:r w:rsidRPr="00AA1A4F">
        <w:rPr>
          <w:rFonts w:ascii="Helvetica" w:eastAsia="宋体" w:hAnsi="Helvetica" w:cs="Helvetica"/>
          <w:color w:val="000000"/>
          <w:kern w:val="0"/>
          <w:sz w:val="20"/>
          <w:szCs w:val="20"/>
          <w:shd w:val="clear" w:color="auto" w:fill="FFFFFF"/>
        </w:rPr>
        <w:t>) and want to replace it with json_tuple, the only changes is that your query will be using json_tuple() in lateral view rather than multiple get_json_object() in the select clause.</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For example,</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select</w:t>
      </w:r>
      <w:proofErr w:type="gramEnd"/>
      <w:r w:rsidRPr="00AA1A4F">
        <w:rPr>
          <w:rFonts w:ascii="Courier New" w:eastAsia="宋体" w:hAnsi="Courier New" w:cs="Courier New"/>
          <w:color w:val="000000"/>
          <w:kern w:val="0"/>
          <w:sz w:val="24"/>
          <w:szCs w:val="24"/>
          <w:shd w:val="clear" w:color="auto" w:fill="FFFFFF"/>
        </w:rPr>
        <w:t xml:space="preserve"> a.timestamp, get_json_object(a.appevents, '$.eventid'), get_json_object(a.appenvets, '$.eventname') from log a;</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proofErr w:type="gramStart"/>
      <w:r w:rsidRPr="00AA1A4F">
        <w:rPr>
          <w:rFonts w:ascii="Helvetica" w:eastAsia="宋体" w:hAnsi="Helvetica" w:cs="Helvetica"/>
          <w:color w:val="000000"/>
          <w:kern w:val="0"/>
          <w:sz w:val="20"/>
          <w:szCs w:val="20"/>
          <w:shd w:val="clear" w:color="auto" w:fill="FFFFFF"/>
        </w:rPr>
        <w:t>should</w:t>
      </w:r>
      <w:proofErr w:type="gramEnd"/>
      <w:r w:rsidRPr="00AA1A4F">
        <w:rPr>
          <w:rFonts w:ascii="Helvetica" w:eastAsia="宋体" w:hAnsi="Helvetica" w:cs="Helvetica"/>
          <w:color w:val="000000"/>
          <w:kern w:val="0"/>
          <w:sz w:val="20"/>
          <w:szCs w:val="20"/>
          <w:shd w:val="clear" w:color="auto" w:fill="FFFFFF"/>
        </w:rPr>
        <w:t xml:space="preserve"> be changed to</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select</w:t>
      </w:r>
      <w:proofErr w:type="gramEnd"/>
      <w:r w:rsidRPr="00AA1A4F">
        <w:rPr>
          <w:rFonts w:ascii="Courier New" w:eastAsia="宋体" w:hAnsi="Courier New" w:cs="Courier New"/>
          <w:color w:val="000000"/>
          <w:kern w:val="0"/>
          <w:sz w:val="24"/>
          <w:szCs w:val="24"/>
          <w:shd w:val="clear" w:color="auto" w:fill="FFFFFF"/>
        </w:rPr>
        <w:t xml:space="preserve"> a.timestamp, b.*</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from</w:t>
      </w:r>
      <w:proofErr w:type="gramEnd"/>
      <w:r w:rsidRPr="00AA1A4F">
        <w:rPr>
          <w:rFonts w:ascii="Courier New" w:eastAsia="宋体" w:hAnsi="Courier New" w:cs="Courier New"/>
          <w:color w:val="000000"/>
          <w:kern w:val="0"/>
          <w:sz w:val="24"/>
          <w:szCs w:val="24"/>
          <w:shd w:val="clear" w:color="auto" w:fill="FFFFFF"/>
        </w:rPr>
        <w:t xml:space="preserve"> log a lateral view json_tuple(a.appevent, 'eventid', 'eventname') b as f1, f2;</w:t>
      </w:r>
    </w:p>
    <w:p w:rsidR="00AA1A4F" w:rsidRPr="00AA1A4F" w:rsidRDefault="00AA1A4F" w:rsidP="00AA1A4F">
      <w:pPr>
        <w:widowControl/>
        <w:spacing w:before="480" w:after="60"/>
        <w:jc w:val="left"/>
        <w:outlineLvl w:val="1"/>
        <w:rPr>
          <w:rFonts w:ascii="Helvetica" w:eastAsia="宋体" w:hAnsi="Helvetica" w:cs="Helvetica"/>
          <w:b/>
          <w:bCs/>
          <w:color w:val="003366"/>
          <w:kern w:val="0"/>
          <w:sz w:val="36"/>
          <w:szCs w:val="36"/>
          <w:shd w:val="clear" w:color="auto" w:fill="FFFFFF"/>
        </w:rPr>
      </w:pPr>
      <w:r w:rsidRPr="00AA1A4F">
        <w:rPr>
          <w:rFonts w:ascii="Helvetica" w:eastAsia="宋体" w:hAnsi="Helvetica" w:cs="Helvetica"/>
          <w:b/>
          <w:bCs/>
          <w:color w:val="003366"/>
          <w:kern w:val="0"/>
          <w:sz w:val="36"/>
          <w:szCs w:val="36"/>
          <w:shd w:val="clear" w:color="auto" w:fill="FFFFFF"/>
        </w:rPr>
        <w:t xml:space="preserve">GROUPing and SORTing on </w:t>
      </w:r>
      <w:proofErr w:type="gramStart"/>
      <w:r w:rsidRPr="00AA1A4F">
        <w:rPr>
          <w:rFonts w:ascii="Helvetica" w:eastAsia="宋体" w:hAnsi="Helvetica" w:cs="Helvetica"/>
          <w:b/>
          <w:bCs/>
          <w:color w:val="003366"/>
          <w:kern w:val="0"/>
          <w:sz w:val="36"/>
          <w:szCs w:val="36"/>
          <w:shd w:val="clear" w:color="auto" w:fill="FFFFFF"/>
        </w:rPr>
        <w:t>f(</w:t>
      </w:r>
      <w:proofErr w:type="gramEnd"/>
      <w:r w:rsidRPr="00AA1A4F">
        <w:rPr>
          <w:rFonts w:ascii="Helvetica" w:eastAsia="宋体" w:hAnsi="Helvetica" w:cs="Helvetica"/>
          <w:b/>
          <w:bCs/>
          <w:color w:val="003366"/>
          <w:kern w:val="0"/>
          <w:sz w:val="36"/>
          <w:szCs w:val="36"/>
          <w:shd w:val="clear" w:color="auto" w:fill="FFFFFF"/>
        </w:rPr>
        <w:t>column)</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xml:space="preserve">A typical OLAP pattern is that you have a timestamp column and you want to group by daily or other less granular date windows than by second. So you might want to select </w:t>
      </w:r>
      <w:proofErr w:type="gramStart"/>
      <w:r w:rsidRPr="00AA1A4F">
        <w:rPr>
          <w:rFonts w:ascii="Helvetica" w:eastAsia="宋体" w:hAnsi="Helvetica" w:cs="Helvetica"/>
          <w:color w:val="000000"/>
          <w:kern w:val="0"/>
          <w:sz w:val="20"/>
          <w:szCs w:val="20"/>
          <w:shd w:val="clear" w:color="auto" w:fill="FFFFFF"/>
        </w:rPr>
        <w:t>concat(</w:t>
      </w:r>
      <w:proofErr w:type="gramEnd"/>
      <w:r w:rsidRPr="00AA1A4F">
        <w:rPr>
          <w:rFonts w:ascii="Helvetica" w:eastAsia="宋体" w:hAnsi="Helvetica" w:cs="Helvetica"/>
          <w:color w:val="000000"/>
          <w:kern w:val="0"/>
          <w:sz w:val="20"/>
          <w:szCs w:val="20"/>
          <w:shd w:val="clear" w:color="auto" w:fill="FFFFFF"/>
        </w:rPr>
        <w:t>year(dt),month(dt)) and then group on that concat(). But if you attempt to GROUP BY or SORT BY a column on which you've applied a function and alias, like this:</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select</w:t>
      </w:r>
      <w:proofErr w:type="gramEnd"/>
      <w:r w:rsidRPr="00AA1A4F">
        <w:rPr>
          <w:rFonts w:ascii="Courier New" w:eastAsia="宋体" w:hAnsi="Courier New" w:cs="Courier New"/>
          <w:color w:val="000000"/>
          <w:kern w:val="0"/>
          <w:sz w:val="24"/>
          <w:szCs w:val="24"/>
          <w:shd w:val="clear" w:color="auto" w:fill="FFFFFF"/>
        </w:rPr>
        <w:t xml:space="preserve"> f(col) as fc, count(*) from table_name group by fc</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You will get an error:</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FAILED: Error in semantic analysis: line 1:69 Invalid Table Alias or Column Reference fc</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Because you are not able to GROUP BY or SORT BY a column alias on which a function has been applied. There are two workarounds. First, you can reformulate this query with subqueries, which is somewhat complicated:</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select</w:t>
      </w:r>
      <w:proofErr w:type="gramEnd"/>
      <w:r w:rsidRPr="00AA1A4F">
        <w:rPr>
          <w:rFonts w:ascii="Courier New" w:eastAsia="宋体" w:hAnsi="Courier New" w:cs="Courier New"/>
          <w:color w:val="000000"/>
          <w:kern w:val="0"/>
          <w:sz w:val="24"/>
          <w:szCs w:val="24"/>
          <w:shd w:val="clear" w:color="auto" w:fill="FFFFFF"/>
        </w:rPr>
        <w:t xml:space="preserve"> sq.fc,col1,col2,...,colN,count(*) from</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lastRenderedPageBreak/>
        <w:t xml:space="preserve">  (</w:t>
      </w:r>
      <w:proofErr w:type="gramStart"/>
      <w:r w:rsidRPr="00AA1A4F">
        <w:rPr>
          <w:rFonts w:ascii="Courier New" w:eastAsia="宋体" w:hAnsi="Courier New" w:cs="Courier New"/>
          <w:color w:val="000000"/>
          <w:kern w:val="0"/>
          <w:sz w:val="24"/>
          <w:szCs w:val="24"/>
          <w:shd w:val="clear" w:color="auto" w:fill="FFFFFF"/>
        </w:rPr>
        <w:t>select</w:t>
      </w:r>
      <w:proofErr w:type="gramEnd"/>
      <w:r w:rsidRPr="00AA1A4F">
        <w:rPr>
          <w:rFonts w:ascii="Courier New" w:eastAsia="宋体" w:hAnsi="Courier New" w:cs="Courier New"/>
          <w:color w:val="000000"/>
          <w:kern w:val="0"/>
          <w:sz w:val="24"/>
          <w:szCs w:val="24"/>
          <w:shd w:val="clear" w:color="auto" w:fill="FFFFFF"/>
        </w:rPr>
        <w:t xml:space="preserve"> f(col) as fc,col1,col2,...,colN from table_name) sq</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w:t>
      </w:r>
      <w:proofErr w:type="gramStart"/>
      <w:r w:rsidRPr="00AA1A4F">
        <w:rPr>
          <w:rFonts w:ascii="Courier New" w:eastAsia="宋体" w:hAnsi="Courier New" w:cs="Courier New"/>
          <w:color w:val="000000"/>
          <w:kern w:val="0"/>
          <w:sz w:val="24"/>
          <w:szCs w:val="24"/>
          <w:shd w:val="clear" w:color="auto" w:fill="FFFFFF"/>
        </w:rPr>
        <w:t>group</w:t>
      </w:r>
      <w:proofErr w:type="gramEnd"/>
      <w:r w:rsidRPr="00AA1A4F">
        <w:rPr>
          <w:rFonts w:ascii="Courier New" w:eastAsia="宋体" w:hAnsi="Courier New" w:cs="Courier New"/>
          <w:color w:val="000000"/>
          <w:kern w:val="0"/>
          <w:sz w:val="24"/>
          <w:szCs w:val="24"/>
          <w:shd w:val="clear" w:color="auto" w:fill="FFFFFF"/>
        </w:rPr>
        <w:t xml:space="preserve"> by sq.fc,col1,col2,...,colN</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Or you can make sure not to use a column alias, which is simpler:</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select</w:t>
      </w:r>
      <w:proofErr w:type="gramEnd"/>
      <w:r w:rsidRPr="00AA1A4F">
        <w:rPr>
          <w:rFonts w:ascii="Courier New" w:eastAsia="宋体" w:hAnsi="Courier New" w:cs="Courier New"/>
          <w:color w:val="000000"/>
          <w:kern w:val="0"/>
          <w:sz w:val="24"/>
          <w:szCs w:val="24"/>
          <w:shd w:val="clear" w:color="auto" w:fill="FFFFFF"/>
        </w:rPr>
        <w:t xml:space="preserve"> f(col) as fc, count(*) from table_name group by f(col)</w:t>
      </w:r>
    </w:p>
    <w:p w:rsidR="00AA1A4F" w:rsidRPr="00AA1A4F" w:rsidRDefault="00AA1A4F" w:rsidP="00AA1A4F">
      <w:pPr>
        <w:widowControl/>
        <w:spacing w:before="150" w:after="150"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Contact Tim Ellis (tellis) at RiotGames dot com if you would like to discuss this in further detail.</w:t>
      </w:r>
    </w:p>
    <w:p w:rsidR="00AA1A4F" w:rsidRDefault="00AA1A4F">
      <w:pPr>
        <w:widowControl/>
        <w:jc w:val="left"/>
        <w:rPr>
          <w:rFonts w:ascii="Arial" w:eastAsia="宋体" w:hAnsi="Arial" w:cs="Arial"/>
          <w:kern w:val="0"/>
          <w:sz w:val="16"/>
          <w:szCs w:val="16"/>
        </w:rPr>
      </w:pPr>
      <w:r>
        <w:rPr>
          <w:rFonts w:ascii="Arial" w:eastAsia="宋体" w:hAnsi="Arial" w:cs="Arial"/>
          <w:kern w:val="0"/>
          <w:sz w:val="16"/>
          <w:szCs w:val="16"/>
        </w:rPr>
        <w:br w:type="page"/>
      </w:r>
    </w:p>
    <w:p w:rsidR="00AA1A4F" w:rsidRPr="00AA1A4F" w:rsidRDefault="00AA1A4F" w:rsidP="00AA1A4F">
      <w:pPr>
        <w:widowControl/>
        <w:spacing w:before="636" w:after="167"/>
        <w:jc w:val="left"/>
        <w:outlineLvl w:val="0"/>
        <w:rPr>
          <w:rFonts w:ascii="Helvetica" w:eastAsia="宋体" w:hAnsi="Helvetica" w:cs="Helvetica"/>
          <w:b/>
          <w:bCs/>
          <w:color w:val="003366"/>
          <w:kern w:val="36"/>
          <w:sz w:val="42"/>
          <w:szCs w:val="42"/>
          <w:shd w:val="clear" w:color="auto" w:fill="FFFFFF"/>
        </w:rPr>
      </w:pPr>
      <w:bookmarkStart w:id="127" w:name="StatisticsAndDataMining-StatisticsandDat"/>
      <w:bookmarkEnd w:id="127"/>
      <w:r w:rsidRPr="00AA1A4F">
        <w:rPr>
          <w:rFonts w:ascii="Helvetica" w:eastAsia="宋体" w:hAnsi="Helvetica" w:cs="Helvetica"/>
          <w:b/>
          <w:bCs/>
          <w:color w:val="003366"/>
          <w:kern w:val="36"/>
          <w:sz w:val="42"/>
          <w:szCs w:val="42"/>
          <w:shd w:val="clear" w:color="auto" w:fill="FFFFFF"/>
        </w:rPr>
        <w:lastRenderedPageBreak/>
        <w:t>Statistics and Data Mining in Hive</w:t>
      </w:r>
    </w:p>
    <w:p w:rsidR="00AA1A4F" w:rsidRPr="00AA1A4F" w:rsidRDefault="00AA1A4F" w:rsidP="00AA1A4F">
      <w:pPr>
        <w:widowControl/>
        <w:spacing w:before="167" w:after="16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This page is the secondary documentation for the slightly more advanced statistical and data mining functions that are being integrated into Hive, and especially the functions that warrant more than one-line descriptions.</w:t>
      </w:r>
    </w:p>
    <w:p w:rsidR="00AA1A4F" w:rsidRPr="00AA1A4F" w:rsidRDefault="00AA1A4F" w:rsidP="00E528CF">
      <w:pPr>
        <w:widowControl/>
        <w:numPr>
          <w:ilvl w:val="0"/>
          <w:numId w:val="78"/>
        </w:numPr>
        <w:spacing w:line="260" w:lineRule="atLeast"/>
        <w:jc w:val="left"/>
        <w:rPr>
          <w:rFonts w:ascii="Helvetica" w:eastAsia="宋体" w:hAnsi="Helvetica" w:cs="Helvetica"/>
          <w:color w:val="000000"/>
          <w:kern w:val="0"/>
          <w:sz w:val="20"/>
          <w:szCs w:val="20"/>
          <w:shd w:val="clear" w:color="auto" w:fill="FFFFFF"/>
        </w:rPr>
      </w:pPr>
      <w:hyperlink r:id="rId266" w:anchor="StatisticsAndDataMining-StatisticsandDataMininginHive" w:history="1">
        <w:r w:rsidRPr="00AA1A4F">
          <w:rPr>
            <w:rFonts w:ascii="Helvetica" w:eastAsia="宋体" w:hAnsi="Helvetica" w:cs="Helvetica"/>
            <w:color w:val="003366"/>
            <w:kern w:val="0"/>
            <w:sz w:val="20"/>
            <w:u w:val="single"/>
          </w:rPr>
          <w:t>Statistics and Data Mining in Hive</w:t>
        </w:r>
      </w:hyperlink>
    </w:p>
    <w:p w:rsidR="00AA1A4F" w:rsidRPr="00AA1A4F" w:rsidRDefault="00AA1A4F" w:rsidP="00E528CF">
      <w:pPr>
        <w:widowControl/>
        <w:numPr>
          <w:ilvl w:val="1"/>
          <w:numId w:val="78"/>
        </w:numPr>
        <w:spacing w:line="260" w:lineRule="atLeast"/>
        <w:jc w:val="left"/>
        <w:rPr>
          <w:rFonts w:ascii="Helvetica" w:eastAsia="宋体" w:hAnsi="Helvetica" w:cs="Helvetica"/>
          <w:color w:val="000000"/>
          <w:kern w:val="0"/>
          <w:sz w:val="20"/>
          <w:szCs w:val="20"/>
          <w:shd w:val="clear" w:color="auto" w:fill="FFFFFF"/>
        </w:rPr>
      </w:pPr>
      <w:hyperlink r:id="rId267" w:anchor="StatisticsAndDataMining-ngrams%28%29andcontextngrams%28%29%3ANgramfrequencyestimation" w:history="1">
        <w:r w:rsidRPr="00AA1A4F">
          <w:rPr>
            <w:rFonts w:ascii="Helvetica" w:eastAsia="宋体" w:hAnsi="Helvetica" w:cs="Helvetica"/>
            <w:color w:val="003366"/>
            <w:kern w:val="0"/>
            <w:sz w:val="20"/>
            <w:u w:val="single"/>
          </w:rPr>
          <w:t>ngrams() and context_ngrams(): N-gram frequency estimation</w:t>
        </w:r>
      </w:hyperlink>
    </w:p>
    <w:p w:rsidR="00AA1A4F" w:rsidRPr="00AA1A4F" w:rsidRDefault="00AA1A4F" w:rsidP="00E528CF">
      <w:pPr>
        <w:widowControl/>
        <w:numPr>
          <w:ilvl w:val="2"/>
          <w:numId w:val="78"/>
        </w:numPr>
        <w:spacing w:line="260" w:lineRule="atLeast"/>
        <w:jc w:val="left"/>
        <w:rPr>
          <w:rFonts w:ascii="Helvetica" w:eastAsia="宋体" w:hAnsi="Helvetica" w:cs="Helvetica"/>
          <w:color w:val="000000"/>
          <w:kern w:val="0"/>
          <w:sz w:val="20"/>
          <w:szCs w:val="20"/>
          <w:shd w:val="clear" w:color="auto" w:fill="FFFFFF"/>
        </w:rPr>
      </w:pPr>
      <w:hyperlink r:id="rId268" w:anchor="StatisticsAndDataMining-UseCases" w:history="1">
        <w:r w:rsidRPr="00AA1A4F">
          <w:rPr>
            <w:rFonts w:ascii="Helvetica" w:eastAsia="宋体" w:hAnsi="Helvetica" w:cs="Helvetica"/>
            <w:color w:val="003366"/>
            <w:kern w:val="0"/>
            <w:sz w:val="20"/>
            <w:u w:val="single"/>
          </w:rPr>
          <w:t>Use Cases</w:t>
        </w:r>
      </w:hyperlink>
    </w:p>
    <w:p w:rsidR="00AA1A4F" w:rsidRPr="00AA1A4F" w:rsidRDefault="00AA1A4F" w:rsidP="00E528CF">
      <w:pPr>
        <w:widowControl/>
        <w:numPr>
          <w:ilvl w:val="2"/>
          <w:numId w:val="78"/>
        </w:numPr>
        <w:spacing w:line="260" w:lineRule="atLeast"/>
        <w:jc w:val="left"/>
        <w:rPr>
          <w:rFonts w:ascii="Helvetica" w:eastAsia="宋体" w:hAnsi="Helvetica" w:cs="Helvetica"/>
          <w:color w:val="000000"/>
          <w:kern w:val="0"/>
          <w:sz w:val="20"/>
          <w:szCs w:val="20"/>
          <w:shd w:val="clear" w:color="auto" w:fill="FFFFFF"/>
        </w:rPr>
      </w:pPr>
      <w:hyperlink r:id="rId269" w:anchor="StatisticsAndDataMining-Usage" w:history="1">
        <w:r w:rsidRPr="00AA1A4F">
          <w:rPr>
            <w:rFonts w:ascii="Helvetica" w:eastAsia="宋体" w:hAnsi="Helvetica" w:cs="Helvetica"/>
            <w:color w:val="003366"/>
            <w:kern w:val="0"/>
            <w:sz w:val="20"/>
            <w:u w:val="single"/>
          </w:rPr>
          <w:t>Usage</w:t>
        </w:r>
      </w:hyperlink>
    </w:p>
    <w:p w:rsidR="00AA1A4F" w:rsidRPr="00AA1A4F" w:rsidRDefault="00AA1A4F" w:rsidP="00E528CF">
      <w:pPr>
        <w:widowControl/>
        <w:numPr>
          <w:ilvl w:val="2"/>
          <w:numId w:val="78"/>
        </w:numPr>
        <w:spacing w:line="260" w:lineRule="atLeast"/>
        <w:jc w:val="left"/>
        <w:rPr>
          <w:rFonts w:ascii="Helvetica" w:eastAsia="宋体" w:hAnsi="Helvetica" w:cs="Helvetica"/>
          <w:color w:val="000000"/>
          <w:kern w:val="0"/>
          <w:sz w:val="20"/>
          <w:szCs w:val="20"/>
          <w:shd w:val="clear" w:color="auto" w:fill="FFFFFF"/>
        </w:rPr>
      </w:pPr>
      <w:hyperlink r:id="rId270" w:anchor="StatisticsAndDataMining-Example" w:history="1">
        <w:r w:rsidRPr="00AA1A4F">
          <w:rPr>
            <w:rFonts w:ascii="Helvetica" w:eastAsia="宋体" w:hAnsi="Helvetica" w:cs="Helvetica"/>
            <w:color w:val="003366"/>
            <w:kern w:val="0"/>
            <w:sz w:val="20"/>
            <w:u w:val="single"/>
          </w:rPr>
          <w:t>Example</w:t>
        </w:r>
      </w:hyperlink>
    </w:p>
    <w:p w:rsidR="00AA1A4F" w:rsidRPr="00AA1A4F" w:rsidRDefault="00AA1A4F" w:rsidP="00E528CF">
      <w:pPr>
        <w:widowControl/>
        <w:numPr>
          <w:ilvl w:val="1"/>
          <w:numId w:val="78"/>
        </w:numPr>
        <w:spacing w:line="260" w:lineRule="atLeast"/>
        <w:jc w:val="left"/>
        <w:rPr>
          <w:rFonts w:ascii="Helvetica" w:eastAsia="宋体" w:hAnsi="Helvetica" w:cs="Helvetica"/>
          <w:color w:val="000000"/>
          <w:kern w:val="0"/>
          <w:sz w:val="20"/>
          <w:szCs w:val="20"/>
          <w:shd w:val="clear" w:color="auto" w:fill="FFFFFF"/>
        </w:rPr>
      </w:pPr>
      <w:hyperlink r:id="rId271" w:anchor="StatisticsAndDataMining-histogramnumeric%28%29%3AEstimatingfrequencydistributions" w:history="1">
        <w:r w:rsidRPr="00AA1A4F">
          <w:rPr>
            <w:rFonts w:ascii="Helvetica" w:eastAsia="宋体" w:hAnsi="Helvetica" w:cs="Helvetica"/>
            <w:color w:val="003366"/>
            <w:kern w:val="0"/>
            <w:sz w:val="20"/>
            <w:u w:val="single"/>
          </w:rPr>
          <w:t>histogram_numeric(): Estimating frequency distributions</w:t>
        </w:r>
      </w:hyperlink>
    </w:p>
    <w:p w:rsidR="00AA1A4F" w:rsidRPr="00AA1A4F" w:rsidRDefault="00AA1A4F" w:rsidP="00E528CF">
      <w:pPr>
        <w:widowControl/>
        <w:numPr>
          <w:ilvl w:val="2"/>
          <w:numId w:val="78"/>
        </w:numPr>
        <w:spacing w:line="260" w:lineRule="atLeast"/>
        <w:jc w:val="left"/>
        <w:rPr>
          <w:rFonts w:ascii="Helvetica" w:eastAsia="宋体" w:hAnsi="Helvetica" w:cs="Helvetica"/>
          <w:color w:val="000000"/>
          <w:kern w:val="0"/>
          <w:sz w:val="20"/>
          <w:szCs w:val="20"/>
          <w:shd w:val="clear" w:color="auto" w:fill="FFFFFF"/>
        </w:rPr>
      </w:pPr>
      <w:hyperlink r:id="rId272" w:anchor="StatisticsAndDataMining-UseCases" w:history="1">
        <w:r w:rsidRPr="00AA1A4F">
          <w:rPr>
            <w:rFonts w:ascii="Helvetica" w:eastAsia="宋体" w:hAnsi="Helvetica" w:cs="Helvetica"/>
            <w:color w:val="003366"/>
            <w:kern w:val="0"/>
            <w:sz w:val="20"/>
            <w:u w:val="single"/>
          </w:rPr>
          <w:t>Use Cases</w:t>
        </w:r>
      </w:hyperlink>
    </w:p>
    <w:p w:rsidR="00AA1A4F" w:rsidRPr="00AA1A4F" w:rsidRDefault="00AA1A4F" w:rsidP="00E528CF">
      <w:pPr>
        <w:widowControl/>
        <w:numPr>
          <w:ilvl w:val="2"/>
          <w:numId w:val="78"/>
        </w:numPr>
        <w:spacing w:line="260" w:lineRule="atLeast"/>
        <w:jc w:val="left"/>
        <w:rPr>
          <w:rFonts w:ascii="Helvetica" w:eastAsia="宋体" w:hAnsi="Helvetica" w:cs="Helvetica"/>
          <w:color w:val="000000"/>
          <w:kern w:val="0"/>
          <w:sz w:val="20"/>
          <w:szCs w:val="20"/>
          <w:shd w:val="clear" w:color="auto" w:fill="FFFFFF"/>
        </w:rPr>
      </w:pPr>
      <w:hyperlink r:id="rId273" w:anchor="StatisticsAndDataMining-Usage" w:history="1">
        <w:r w:rsidRPr="00AA1A4F">
          <w:rPr>
            <w:rFonts w:ascii="Helvetica" w:eastAsia="宋体" w:hAnsi="Helvetica" w:cs="Helvetica"/>
            <w:color w:val="003366"/>
            <w:kern w:val="0"/>
            <w:sz w:val="20"/>
            <w:u w:val="single"/>
          </w:rPr>
          <w:t>Usage</w:t>
        </w:r>
      </w:hyperlink>
    </w:p>
    <w:p w:rsidR="00AA1A4F" w:rsidRPr="00AA1A4F" w:rsidRDefault="00AA1A4F" w:rsidP="00E528CF">
      <w:pPr>
        <w:widowControl/>
        <w:numPr>
          <w:ilvl w:val="2"/>
          <w:numId w:val="78"/>
        </w:numPr>
        <w:spacing w:line="260" w:lineRule="atLeast"/>
        <w:jc w:val="left"/>
        <w:rPr>
          <w:rFonts w:ascii="Helvetica" w:eastAsia="宋体" w:hAnsi="Helvetica" w:cs="Helvetica"/>
          <w:color w:val="000000"/>
          <w:kern w:val="0"/>
          <w:sz w:val="20"/>
          <w:szCs w:val="20"/>
          <w:shd w:val="clear" w:color="auto" w:fill="FFFFFF"/>
        </w:rPr>
      </w:pPr>
      <w:hyperlink r:id="rId274" w:anchor="StatisticsAndDataMining-Example" w:history="1">
        <w:r w:rsidRPr="00AA1A4F">
          <w:rPr>
            <w:rFonts w:ascii="Helvetica" w:eastAsia="宋体" w:hAnsi="Helvetica" w:cs="Helvetica"/>
            <w:color w:val="003366"/>
            <w:kern w:val="0"/>
            <w:sz w:val="20"/>
            <w:u w:val="single"/>
          </w:rPr>
          <w:t>Example</w:t>
        </w:r>
      </w:hyperlink>
    </w:p>
    <w:p w:rsidR="00AA1A4F" w:rsidRPr="00AA1A4F" w:rsidRDefault="00AA1A4F" w:rsidP="00AA1A4F">
      <w:pPr>
        <w:widowControl/>
        <w:spacing w:before="536" w:after="67"/>
        <w:jc w:val="left"/>
        <w:outlineLvl w:val="1"/>
        <w:rPr>
          <w:rFonts w:ascii="Helvetica" w:eastAsia="宋体" w:hAnsi="Helvetica" w:cs="Helvetica"/>
          <w:b/>
          <w:bCs/>
          <w:color w:val="003366"/>
          <w:kern w:val="0"/>
          <w:sz w:val="36"/>
          <w:szCs w:val="36"/>
          <w:shd w:val="clear" w:color="auto" w:fill="FFFFFF"/>
        </w:rPr>
      </w:pPr>
      <w:bookmarkStart w:id="128" w:name="StatisticsAndDataMining-ngrams%28%29andc"/>
      <w:bookmarkEnd w:id="128"/>
      <w:proofErr w:type="gramStart"/>
      <w:r w:rsidRPr="00AA1A4F">
        <w:rPr>
          <w:rFonts w:ascii="Helvetica" w:eastAsia="宋体" w:hAnsi="Helvetica" w:cs="Helvetica"/>
          <w:b/>
          <w:bCs/>
          <w:color w:val="003366"/>
          <w:kern w:val="0"/>
          <w:sz w:val="36"/>
          <w:szCs w:val="36"/>
          <w:shd w:val="clear" w:color="auto" w:fill="FFFFFF"/>
        </w:rPr>
        <w:t>ngrams(</w:t>
      </w:r>
      <w:proofErr w:type="gramEnd"/>
      <w:r w:rsidRPr="00AA1A4F">
        <w:rPr>
          <w:rFonts w:ascii="Helvetica" w:eastAsia="宋体" w:hAnsi="Helvetica" w:cs="Helvetica"/>
          <w:b/>
          <w:bCs/>
          <w:color w:val="003366"/>
          <w:kern w:val="0"/>
          <w:sz w:val="36"/>
          <w:szCs w:val="36"/>
          <w:shd w:val="clear" w:color="auto" w:fill="FFFFFF"/>
        </w:rPr>
        <w:t>) and context_ngrams(): N-gram frequency estimation</w:t>
      </w:r>
    </w:p>
    <w:p w:rsidR="00AA1A4F" w:rsidRPr="00AA1A4F" w:rsidRDefault="00AA1A4F" w:rsidP="00AA1A4F">
      <w:pPr>
        <w:widowControl/>
        <w:spacing w:before="167" w:after="167" w:line="260" w:lineRule="atLeast"/>
        <w:jc w:val="left"/>
        <w:rPr>
          <w:rFonts w:ascii="Helvetica" w:eastAsia="宋体" w:hAnsi="Helvetica" w:cs="Helvetica"/>
          <w:color w:val="000000"/>
          <w:kern w:val="0"/>
          <w:sz w:val="20"/>
          <w:szCs w:val="20"/>
          <w:shd w:val="clear" w:color="auto" w:fill="FFFFFF"/>
        </w:rPr>
      </w:pPr>
      <w:hyperlink r:id="rId275" w:history="1">
        <w:r w:rsidRPr="00AA1A4F">
          <w:rPr>
            <w:rFonts w:ascii="Helvetica" w:eastAsia="宋体" w:hAnsi="Helvetica" w:cs="Helvetica"/>
            <w:color w:val="003366"/>
            <w:kern w:val="0"/>
            <w:sz w:val="20"/>
            <w:u w:val="single"/>
          </w:rPr>
          <w:t>N-grams</w:t>
        </w:r>
      </w:hyperlink>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are subsequences of length</w:t>
      </w:r>
      <w:r w:rsidRPr="00AA1A4F">
        <w:rPr>
          <w:rFonts w:ascii="Helvetica" w:eastAsia="宋体" w:hAnsi="Helvetica" w:cs="Helvetica"/>
          <w:color w:val="000000"/>
          <w:kern w:val="0"/>
          <w:sz w:val="20"/>
        </w:rPr>
        <w:t> </w:t>
      </w:r>
      <w:r w:rsidRPr="00AA1A4F">
        <w:rPr>
          <w:rFonts w:ascii="Helvetica" w:eastAsia="宋体" w:hAnsi="Helvetica" w:cs="Helvetica"/>
          <w:b/>
          <w:bCs/>
          <w:color w:val="000000"/>
          <w:kern w:val="0"/>
          <w:sz w:val="20"/>
          <w:szCs w:val="20"/>
          <w:shd w:val="clear" w:color="auto" w:fill="FFFFFF"/>
        </w:rPr>
        <w:t>N</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drawn from a longer sequence. The purpose of the</w:t>
      </w:r>
      <w:r w:rsidRPr="00AA1A4F">
        <w:rPr>
          <w:rFonts w:ascii="Helvetica" w:eastAsia="宋体" w:hAnsi="Helvetica" w:cs="Helvetica"/>
          <w:color w:val="000000"/>
          <w:kern w:val="0"/>
          <w:sz w:val="20"/>
        </w:rPr>
        <w:t> </w:t>
      </w:r>
      <w:proofErr w:type="gramStart"/>
      <w:r w:rsidRPr="00AA1A4F">
        <w:rPr>
          <w:rFonts w:ascii="宋体" w:eastAsia="宋体" w:hAnsi="宋体" w:cs="宋体"/>
          <w:color w:val="000000"/>
          <w:kern w:val="0"/>
          <w:sz w:val="24"/>
        </w:rPr>
        <w:t>ngrams(</w:t>
      </w:r>
      <w:proofErr w:type="gramEnd"/>
      <w:r w:rsidRPr="00AA1A4F">
        <w:rPr>
          <w:rFonts w:ascii="宋体" w:eastAsia="宋体" w:hAnsi="宋体" w:cs="宋体"/>
          <w:color w:val="000000"/>
          <w:kern w:val="0"/>
          <w:sz w:val="24"/>
        </w:rPr>
        <w:t>)</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UDAF is to find the</w:t>
      </w:r>
      <w:r w:rsidRPr="00AA1A4F">
        <w:rPr>
          <w:rFonts w:ascii="Helvetica" w:eastAsia="宋体" w:hAnsi="Helvetica" w:cs="Helvetica"/>
          <w:color w:val="000000"/>
          <w:kern w:val="0"/>
          <w:sz w:val="20"/>
        </w:rPr>
        <w:t> </w:t>
      </w:r>
      <w:r w:rsidRPr="00AA1A4F">
        <w:rPr>
          <w:rFonts w:ascii="宋体" w:eastAsia="宋体" w:hAnsi="宋体" w:cs="宋体"/>
          <w:color w:val="000000"/>
          <w:kern w:val="0"/>
          <w:sz w:val="24"/>
        </w:rPr>
        <w:t>k</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most frequent n-grams from one or more sequences. It can be used in conjunction with the</w:t>
      </w:r>
      <w:r w:rsidRPr="00AA1A4F">
        <w:rPr>
          <w:rFonts w:ascii="Helvetica" w:eastAsia="宋体" w:hAnsi="Helvetica" w:cs="Helvetica"/>
          <w:color w:val="000000"/>
          <w:kern w:val="0"/>
          <w:sz w:val="20"/>
        </w:rPr>
        <w:t> </w:t>
      </w:r>
      <w:proofErr w:type="gramStart"/>
      <w:r w:rsidRPr="00AA1A4F">
        <w:rPr>
          <w:rFonts w:ascii="宋体" w:eastAsia="宋体" w:hAnsi="宋体" w:cs="宋体"/>
          <w:color w:val="000000"/>
          <w:kern w:val="0"/>
          <w:sz w:val="24"/>
        </w:rPr>
        <w:t>sentences(</w:t>
      </w:r>
      <w:proofErr w:type="gramEnd"/>
      <w:r w:rsidRPr="00AA1A4F">
        <w:rPr>
          <w:rFonts w:ascii="宋体" w:eastAsia="宋体" w:hAnsi="宋体" w:cs="宋体"/>
          <w:color w:val="000000"/>
          <w:kern w:val="0"/>
          <w:sz w:val="24"/>
        </w:rPr>
        <w:t>)</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UDF to analyze unstructured natural language text, or the</w:t>
      </w:r>
      <w:r w:rsidRPr="00AA1A4F">
        <w:rPr>
          <w:rFonts w:ascii="Helvetica" w:eastAsia="宋体" w:hAnsi="Helvetica" w:cs="Helvetica"/>
          <w:color w:val="000000"/>
          <w:kern w:val="0"/>
          <w:sz w:val="20"/>
        </w:rPr>
        <w:t> </w:t>
      </w:r>
      <w:r w:rsidRPr="00AA1A4F">
        <w:rPr>
          <w:rFonts w:ascii="宋体" w:eastAsia="宋体" w:hAnsi="宋体" w:cs="宋体"/>
          <w:color w:val="000000"/>
          <w:kern w:val="0"/>
          <w:sz w:val="24"/>
        </w:rPr>
        <w:t>collect()</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function to analyze more general string data.</w:t>
      </w:r>
    </w:p>
    <w:p w:rsidR="00AA1A4F" w:rsidRPr="00AA1A4F" w:rsidRDefault="00AA1A4F" w:rsidP="00AA1A4F">
      <w:pPr>
        <w:widowControl/>
        <w:spacing w:before="167" w:after="16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Contextual n-grams are similar to n-grams, but allow you to specify a 'context' string around which n-grams are to be estimated. For example, you can specify that you're only interested in finding the most common two-word phrases in text that follow the context "I love". You could achieve the same result by manually stripping sentences of non-contextual content and then passing them to</w:t>
      </w:r>
      <w:r w:rsidRPr="00AA1A4F">
        <w:rPr>
          <w:rFonts w:ascii="Helvetica" w:eastAsia="宋体" w:hAnsi="Helvetica" w:cs="Helvetica"/>
          <w:color w:val="000000"/>
          <w:kern w:val="0"/>
          <w:sz w:val="20"/>
        </w:rPr>
        <w:t> </w:t>
      </w:r>
      <w:proofErr w:type="gramStart"/>
      <w:r w:rsidRPr="00AA1A4F">
        <w:rPr>
          <w:rFonts w:ascii="宋体" w:eastAsia="宋体" w:hAnsi="宋体" w:cs="宋体"/>
          <w:color w:val="000000"/>
          <w:kern w:val="0"/>
          <w:sz w:val="24"/>
        </w:rPr>
        <w:t>ngrams(</w:t>
      </w:r>
      <w:proofErr w:type="gramEnd"/>
      <w:r w:rsidRPr="00AA1A4F">
        <w:rPr>
          <w:rFonts w:ascii="宋体" w:eastAsia="宋体" w:hAnsi="宋体" w:cs="宋体"/>
          <w:color w:val="000000"/>
          <w:kern w:val="0"/>
          <w:sz w:val="24"/>
        </w:rPr>
        <w:t>)</w:t>
      </w:r>
      <w:r w:rsidRPr="00AA1A4F">
        <w:rPr>
          <w:rFonts w:ascii="Helvetica" w:eastAsia="宋体" w:hAnsi="Helvetica" w:cs="Helvetica"/>
          <w:color w:val="000000"/>
          <w:kern w:val="0"/>
          <w:sz w:val="20"/>
          <w:szCs w:val="20"/>
          <w:shd w:val="clear" w:color="auto" w:fill="FFFFFF"/>
        </w:rPr>
        <w:t>, but</w:t>
      </w:r>
      <w:r w:rsidRPr="00AA1A4F">
        <w:rPr>
          <w:rFonts w:ascii="Helvetica" w:eastAsia="宋体" w:hAnsi="Helvetica" w:cs="Helvetica"/>
          <w:color w:val="000000"/>
          <w:kern w:val="0"/>
          <w:sz w:val="20"/>
        </w:rPr>
        <w:t> </w:t>
      </w:r>
      <w:r w:rsidRPr="00AA1A4F">
        <w:rPr>
          <w:rFonts w:ascii="宋体" w:eastAsia="宋体" w:hAnsi="宋体" w:cs="宋体"/>
          <w:color w:val="000000"/>
          <w:kern w:val="0"/>
          <w:sz w:val="24"/>
        </w:rPr>
        <w:t>context_ngrams()</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makes it much easier.</w:t>
      </w:r>
    </w:p>
    <w:p w:rsidR="00AA1A4F" w:rsidRPr="00AA1A4F" w:rsidRDefault="00AA1A4F" w:rsidP="00AA1A4F">
      <w:pPr>
        <w:widowControl/>
        <w:spacing w:before="469" w:after="67"/>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Use Cases</w:t>
      </w:r>
    </w:p>
    <w:p w:rsidR="00AA1A4F" w:rsidRPr="00AA1A4F" w:rsidRDefault="00AA1A4F" w:rsidP="00E528CF">
      <w:pPr>
        <w:widowControl/>
        <w:numPr>
          <w:ilvl w:val="0"/>
          <w:numId w:val="79"/>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(ngrams) Find important topics in text in conjunction with a stopword list.</w:t>
      </w:r>
      <w:r w:rsidRPr="00AA1A4F">
        <w:rPr>
          <w:rFonts w:ascii="Helvetica" w:eastAsia="宋体" w:hAnsi="Helvetica" w:cs="Helvetica"/>
          <w:color w:val="000000"/>
          <w:kern w:val="0"/>
          <w:sz w:val="20"/>
          <w:szCs w:val="20"/>
          <w:shd w:val="clear" w:color="auto" w:fill="FFFFFF"/>
        </w:rPr>
        <w:br/>
        <w:t>2. (</w:t>
      </w:r>
      <w:proofErr w:type="gramStart"/>
      <w:r w:rsidRPr="00AA1A4F">
        <w:rPr>
          <w:rFonts w:ascii="Helvetica" w:eastAsia="宋体" w:hAnsi="Helvetica" w:cs="Helvetica"/>
          <w:color w:val="000000"/>
          <w:kern w:val="0"/>
          <w:sz w:val="20"/>
          <w:szCs w:val="20"/>
          <w:shd w:val="clear" w:color="auto" w:fill="FFFFFF"/>
        </w:rPr>
        <w:t>ngrams</w:t>
      </w:r>
      <w:proofErr w:type="gramEnd"/>
      <w:r w:rsidRPr="00AA1A4F">
        <w:rPr>
          <w:rFonts w:ascii="Helvetica" w:eastAsia="宋体" w:hAnsi="Helvetica" w:cs="Helvetica"/>
          <w:color w:val="000000"/>
          <w:kern w:val="0"/>
          <w:sz w:val="20"/>
          <w:szCs w:val="20"/>
          <w:shd w:val="clear" w:color="auto" w:fill="FFFFFF"/>
        </w:rPr>
        <w:t>) Find trending topics in text.</w:t>
      </w:r>
      <w:r w:rsidRPr="00AA1A4F">
        <w:rPr>
          <w:rFonts w:ascii="Helvetica" w:eastAsia="宋体" w:hAnsi="Helvetica" w:cs="Helvetica"/>
          <w:color w:val="000000"/>
          <w:kern w:val="0"/>
          <w:sz w:val="20"/>
          <w:szCs w:val="20"/>
          <w:shd w:val="clear" w:color="auto" w:fill="FFFFFF"/>
        </w:rPr>
        <w:br/>
        <w:t>3. (context_ngrams) Extract marketing intelligence around certain words (e.g., "Twitter is</w:t>
      </w:r>
      <w:r w:rsidRPr="00AA1A4F">
        <w:rPr>
          <w:rFonts w:ascii="Helvetica" w:eastAsia="宋体" w:hAnsi="Helvetica" w:cs="Helvetica"/>
          <w:color w:val="000000"/>
          <w:kern w:val="0"/>
          <w:sz w:val="20"/>
        </w:rPr>
        <w:t> </w:t>
      </w:r>
      <w:ins w:id="129" w:author="Unknown">
        <w:r w:rsidRPr="00AA1A4F">
          <w:rPr>
            <w:rFonts w:ascii="Helvetica" w:eastAsia="宋体" w:hAnsi="Helvetica" w:cs="Helvetica"/>
            <w:color w:val="000000"/>
            <w:kern w:val="0"/>
            <w:sz w:val="20"/>
            <w:szCs w:val="20"/>
            <w:shd w:val="clear" w:color="auto" w:fill="FFFFFF"/>
          </w:rPr>
          <w:t>___</w:t>
        </w:r>
      </w:ins>
      <w:r w:rsidRPr="00AA1A4F">
        <w:rPr>
          <w:rFonts w:ascii="Helvetica" w:eastAsia="宋体" w:hAnsi="Helvetica" w:cs="Helvetica"/>
          <w:color w:val="000000"/>
          <w:kern w:val="0"/>
          <w:sz w:val="20"/>
          <w:szCs w:val="20"/>
          <w:shd w:val="clear" w:color="auto" w:fill="FFFFFF"/>
        </w:rPr>
        <w:t>").</w:t>
      </w:r>
      <w:r w:rsidRPr="00AA1A4F">
        <w:rPr>
          <w:rFonts w:ascii="Helvetica" w:eastAsia="宋体" w:hAnsi="Helvetica" w:cs="Helvetica"/>
          <w:color w:val="000000"/>
          <w:kern w:val="0"/>
          <w:sz w:val="20"/>
          <w:szCs w:val="20"/>
          <w:shd w:val="clear" w:color="auto" w:fill="FFFFFF"/>
        </w:rPr>
        <w:br/>
        <w:t>4. (</w:t>
      </w:r>
      <w:proofErr w:type="gramStart"/>
      <w:r w:rsidRPr="00AA1A4F">
        <w:rPr>
          <w:rFonts w:ascii="Helvetica" w:eastAsia="宋体" w:hAnsi="Helvetica" w:cs="Helvetica"/>
          <w:color w:val="000000"/>
          <w:kern w:val="0"/>
          <w:sz w:val="20"/>
          <w:szCs w:val="20"/>
          <w:shd w:val="clear" w:color="auto" w:fill="FFFFFF"/>
        </w:rPr>
        <w:t>ngrams</w:t>
      </w:r>
      <w:proofErr w:type="gramEnd"/>
      <w:r w:rsidRPr="00AA1A4F">
        <w:rPr>
          <w:rFonts w:ascii="Helvetica" w:eastAsia="宋体" w:hAnsi="Helvetica" w:cs="Helvetica"/>
          <w:color w:val="000000"/>
          <w:kern w:val="0"/>
          <w:sz w:val="20"/>
          <w:szCs w:val="20"/>
          <w:shd w:val="clear" w:color="auto" w:fill="FFFFFF"/>
        </w:rPr>
        <w:t>) Find frequently accessed URL sequences.</w:t>
      </w:r>
      <w:r w:rsidRPr="00AA1A4F">
        <w:rPr>
          <w:rFonts w:ascii="Helvetica" w:eastAsia="宋体" w:hAnsi="Helvetica" w:cs="Helvetica"/>
          <w:color w:val="000000"/>
          <w:kern w:val="0"/>
          <w:sz w:val="20"/>
          <w:szCs w:val="20"/>
          <w:shd w:val="clear" w:color="auto" w:fill="FFFFFF"/>
        </w:rPr>
        <w:br/>
        <w:t>5. (context_ngrams) Find frequently accessed URL sequences that start or end at a particular URL.</w:t>
      </w:r>
      <w:r w:rsidRPr="00AA1A4F">
        <w:rPr>
          <w:rFonts w:ascii="Helvetica" w:eastAsia="宋体" w:hAnsi="Helvetica" w:cs="Helvetica"/>
          <w:color w:val="000000"/>
          <w:kern w:val="0"/>
          <w:sz w:val="20"/>
          <w:szCs w:val="20"/>
          <w:shd w:val="clear" w:color="auto" w:fill="FFFFFF"/>
        </w:rPr>
        <w:br/>
        <w:t>6. (context_ngrams) Pre-compute common search lookaheads.</w:t>
      </w:r>
    </w:p>
    <w:p w:rsidR="00AA1A4F" w:rsidRPr="00AA1A4F" w:rsidRDefault="00AA1A4F" w:rsidP="00AA1A4F">
      <w:pPr>
        <w:widowControl/>
        <w:spacing w:before="469" w:after="67"/>
        <w:ind w:left="720"/>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lastRenderedPageBreak/>
        <w:t>Usage</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SELECT context_</w:t>
      </w:r>
      <w:proofErr w:type="gramStart"/>
      <w:r w:rsidRPr="00AA1A4F">
        <w:rPr>
          <w:rFonts w:ascii="Courier New" w:eastAsia="宋体" w:hAnsi="Courier New" w:cs="Courier New"/>
          <w:color w:val="000000"/>
          <w:kern w:val="0"/>
          <w:sz w:val="24"/>
          <w:szCs w:val="24"/>
          <w:shd w:val="clear" w:color="auto" w:fill="FFFFFF"/>
        </w:rPr>
        <w:t>ngrams(</w:t>
      </w:r>
      <w:proofErr w:type="gramEnd"/>
      <w:r w:rsidRPr="00AA1A4F">
        <w:rPr>
          <w:rFonts w:ascii="Courier New" w:eastAsia="宋体" w:hAnsi="Courier New" w:cs="Courier New"/>
          <w:color w:val="000000"/>
          <w:kern w:val="0"/>
          <w:sz w:val="24"/>
          <w:szCs w:val="24"/>
          <w:shd w:val="clear" w:color="auto" w:fill="FFFFFF"/>
        </w:rPr>
        <w:t>sentences(lower(tweet)), 2, 100 [, 1000]) FROM twitter;</w:t>
      </w:r>
    </w:p>
    <w:p w:rsidR="00AA1A4F" w:rsidRPr="00AA1A4F" w:rsidRDefault="00AA1A4F" w:rsidP="00AA1A4F">
      <w:pPr>
        <w:widowControl/>
        <w:spacing w:before="167" w:after="16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command above will return the top-100 bigrams (2-grams) from a hypothetical table called</w:t>
      </w:r>
      <w:r w:rsidRPr="00AA1A4F">
        <w:rPr>
          <w:rFonts w:ascii="Helvetica" w:eastAsia="宋体" w:hAnsi="Helvetica" w:cs="Helvetica"/>
          <w:color w:val="000000"/>
          <w:kern w:val="0"/>
          <w:sz w:val="20"/>
        </w:rPr>
        <w:t> </w:t>
      </w:r>
      <w:r w:rsidRPr="00AA1A4F">
        <w:rPr>
          <w:rFonts w:ascii="宋体" w:eastAsia="宋体" w:hAnsi="宋体" w:cs="宋体"/>
          <w:color w:val="000000"/>
          <w:kern w:val="0"/>
          <w:sz w:val="24"/>
        </w:rPr>
        <w:t>twitter</w:t>
      </w:r>
      <w:r w:rsidRPr="00AA1A4F">
        <w:rPr>
          <w:rFonts w:ascii="Helvetica" w:eastAsia="宋体" w:hAnsi="Helvetica" w:cs="Helvetica"/>
          <w:color w:val="000000"/>
          <w:kern w:val="0"/>
          <w:sz w:val="20"/>
          <w:szCs w:val="20"/>
          <w:shd w:val="clear" w:color="auto" w:fill="FFFFFF"/>
        </w:rPr>
        <w:t>. The</w:t>
      </w:r>
      <w:r w:rsidRPr="00AA1A4F">
        <w:rPr>
          <w:rFonts w:ascii="Helvetica" w:eastAsia="宋体" w:hAnsi="Helvetica" w:cs="Helvetica"/>
          <w:color w:val="000000"/>
          <w:kern w:val="0"/>
          <w:sz w:val="20"/>
        </w:rPr>
        <w:t> </w:t>
      </w:r>
      <w:r w:rsidRPr="00AA1A4F">
        <w:rPr>
          <w:rFonts w:ascii="宋体" w:eastAsia="宋体" w:hAnsi="宋体" w:cs="宋体"/>
          <w:color w:val="000000"/>
          <w:kern w:val="0"/>
          <w:sz w:val="24"/>
        </w:rPr>
        <w:t>tweet</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column is assumed to contain a string with arbitrary, possibly meaningless, text. The</w:t>
      </w:r>
      <w:r w:rsidRPr="00AA1A4F">
        <w:rPr>
          <w:rFonts w:ascii="Helvetica" w:eastAsia="宋体" w:hAnsi="Helvetica" w:cs="Helvetica"/>
          <w:color w:val="000000"/>
          <w:kern w:val="0"/>
          <w:sz w:val="20"/>
        </w:rPr>
        <w:t> </w:t>
      </w:r>
      <w:proofErr w:type="gramStart"/>
      <w:r w:rsidRPr="00AA1A4F">
        <w:rPr>
          <w:rFonts w:ascii="宋体" w:eastAsia="宋体" w:hAnsi="宋体" w:cs="宋体"/>
          <w:color w:val="000000"/>
          <w:kern w:val="0"/>
          <w:sz w:val="24"/>
        </w:rPr>
        <w:t>lower(</w:t>
      </w:r>
      <w:proofErr w:type="gramEnd"/>
      <w:r w:rsidRPr="00AA1A4F">
        <w:rPr>
          <w:rFonts w:ascii="宋体" w:eastAsia="宋体" w:hAnsi="宋体" w:cs="宋体"/>
          <w:color w:val="000000"/>
          <w:kern w:val="0"/>
          <w:sz w:val="24"/>
        </w:rPr>
        <w:t>)</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UDF first converts the text to lowercase for standardization, and then</w:t>
      </w:r>
      <w:r w:rsidRPr="00AA1A4F">
        <w:rPr>
          <w:rFonts w:ascii="宋体" w:eastAsia="宋体" w:hAnsi="宋体" w:cs="宋体"/>
          <w:color w:val="000000"/>
          <w:kern w:val="0"/>
          <w:sz w:val="24"/>
        </w:rPr>
        <w:t>sentences()</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splits up the text into arrays of words. The optional fourth argument is the</w:t>
      </w:r>
      <w:r w:rsidRPr="00AA1A4F">
        <w:rPr>
          <w:rFonts w:ascii="Helvetica" w:eastAsia="宋体" w:hAnsi="Helvetica" w:cs="Helvetica"/>
          <w:color w:val="000000"/>
          <w:kern w:val="0"/>
          <w:sz w:val="20"/>
        </w:rPr>
        <w:t> </w:t>
      </w:r>
      <w:r w:rsidRPr="00AA1A4F">
        <w:rPr>
          <w:rFonts w:ascii="Helvetica" w:eastAsia="宋体" w:hAnsi="Helvetica" w:cs="Helvetica"/>
          <w:b/>
          <w:bCs/>
          <w:color w:val="000000"/>
          <w:kern w:val="0"/>
          <w:sz w:val="20"/>
          <w:szCs w:val="20"/>
          <w:shd w:val="clear" w:color="auto" w:fill="FFFFFF"/>
        </w:rPr>
        <w:t xml:space="preserve">precision </w:t>
      </w:r>
      <w:proofErr w:type="gramStart"/>
      <w:r w:rsidRPr="00AA1A4F">
        <w:rPr>
          <w:rFonts w:ascii="Helvetica" w:eastAsia="宋体" w:hAnsi="Helvetica" w:cs="Helvetica"/>
          <w:b/>
          <w:bCs/>
          <w:color w:val="000000"/>
          <w:kern w:val="0"/>
          <w:sz w:val="20"/>
          <w:szCs w:val="20"/>
          <w:shd w:val="clear" w:color="auto" w:fill="FFFFFF"/>
        </w:rPr>
        <w:t>factor</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that control</w:t>
      </w:r>
      <w:proofErr w:type="gramEnd"/>
      <w:r w:rsidRPr="00AA1A4F">
        <w:rPr>
          <w:rFonts w:ascii="Helvetica" w:eastAsia="宋体" w:hAnsi="Helvetica" w:cs="Helvetica"/>
          <w:color w:val="000000"/>
          <w:kern w:val="0"/>
          <w:sz w:val="20"/>
          <w:szCs w:val="20"/>
          <w:shd w:val="clear" w:color="auto" w:fill="FFFFFF"/>
        </w:rPr>
        <w:t xml:space="preserve"> the tradeoff between memory usage and accuracy in frequency estimation. Higher values will be more accurate, but could potentially crash the JVM with an OutOfMemory error. If omitted, sensible defaults are used.</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SELECT context_</w:t>
      </w:r>
      <w:proofErr w:type="gramStart"/>
      <w:r w:rsidRPr="00AA1A4F">
        <w:rPr>
          <w:rFonts w:ascii="Courier New" w:eastAsia="宋体" w:hAnsi="Courier New" w:cs="Courier New"/>
          <w:color w:val="000000"/>
          <w:kern w:val="0"/>
          <w:sz w:val="24"/>
          <w:szCs w:val="24"/>
          <w:shd w:val="clear" w:color="auto" w:fill="FFFFFF"/>
        </w:rPr>
        <w:t>ngrams(</w:t>
      </w:r>
      <w:proofErr w:type="gramEnd"/>
      <w:r w:rsidRPr="00AA1A4F">
        <w:rPr>
          <w:rFonts w:ascii="Courier New" w:eastAsia="宋体" w:hAnsi="Courier New" w:cs="Courier New"/>
          <w:color w:val="000000"/>
          <w:kern w:val="0"/>
          <w:sz w:val="24"/>
          <w:szCs w:val="24"/>
          <w:shd w:val="clear" w:color="auto" w:fill="FFFFFF"/>
        </w:rPr>
        <w:t>sentences(lower(tweet)), array(</w:t>
      </w:r>
      <w:r w:rsidRPr="00AA1A4F">
        <w:rPr>
          <w:rFonts w:ascii="Courier New" w:eastAsia="宋体" w:hAnsi="Courier New" w:cs="Courier New"/>
          <w:color w:val="009100"/>
          <w:kern w:val="0"/>
          <w:sz w:val="24"/>
          <w:szCs w:val="24"/>
        </w:rPr>
        <w:t>"i"</w:t>
      </w: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"love"</w:t>
      </w: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0091"/>
          <w:kern w:val="0"/>
          <w:sz w:val="24"/>
          <w:szCs w:val="24"/>
        </w:rPr>
        <w:t>null</w:t>
      </w:r>
      <w:r w:rsidRPr="00AA1A4F">
        <w:rPr>
          <w:rFonts w:ascii="Courier New" w:eastAsia="宋体" w:hAnsi="Courier New" w:cs="Courier New"/>
          <w:color w:val="000000"/>
          <w:kern w:val="0"/>
          <w:sz w:val="24"/>
          <w:szCs w:val="24"/>
          <w:shd w:val="clear" w:color="auto" w:fill="FFFFFF"/>
        </w:rPr>
        <w:t>), 100, [, 1000]) FROM twitter;</w:t>
      </w:r>
    </w:p>
    <w:p w:rsidR="00AA1A4F" w:rsidRPr="00AA1A4F" w:rsidRDefault="00AA1A4F" w:rsidP="00AA1A4F">
      <w:pPr>
        <w:widowControl/>
        <w:spacing w:before="167" w:after="16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command above will return a list of the top 100 words that follow the phrase "i love" in a hypothetical database of Twitter tweets. Each</w:t>
      </w:r>
      <w:r w:rsidRPr="00AA1A4F">
        <w:rPr>
          <w:rFonts w:ascii="Helvetica" w:eastAsia="宋体" w:hAnsi="Helvetica" w:cs="Helvetica"/>
          <w:color w:val="000000"/>
          <w:kern w:val="0"/>
          <w:sz w:val="20"/>
        </w:rPr>
        <w:t> </w:t>
      </w:r>
      <w:r w:rsidRPr="00AA1A4F">
        <w:rPr>
          <w:rFonts w:ascii="宋体" w:eastAsia="宋体" w:hAnsi="宋体" w:cs="宋体"/>
          <w:color w:val="000000"/>
          <w:kern w:val="0"/>
          <w:sz w:val="24"/>
        </w:rPr>
        <w:t>null</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specifies the position of an n-gram component to estimate; therefore, every query must contain at least one</w:t>
      </w:r>
      <w:r w:rsidRPr="00AA1A4F">
        <w:rPr>
          <w:rFonts w:ascii="Helvetica" w:eastAsia="宋体" w:hAnsi="Helvetica" w:cs="Helvetica"/>
          <w:color w:val="000000"/>
          <w:kern w:val="0"/>
          <w:sz w:val="20"/>
        </w:rPr>
        <w:t> </w:t>
      </w:r>
      <w:r w:rsidRPr="00AA1A4F">
        <w:rPr>
          <w:rFonts w:ascii="宋体" w:eastAsia="宋体" w:hAnsi="宋体" w:cs="宋体"/>
          <w:color w:val="000000"/>
          <w:kern w:val="0"/>
          <w:sz w:val="24"/>
        </w:rPr>
        <w:t>null</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in the context array.</w:t>
      </w:r>
    </w:p>
    <w:p w:rsidR="00AA1A4F" w:rsidRPr="00AA1A4F" w:rsidRDefault="00AA1A4F" w:rsidP="00AA1A4F">
      <w:pPr>
        <w:widowControl/>
        <w:spacing w:before="167" w:after="16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Note that the following two queries are identical, but</w:t>
      </w:r>
      <w:r w:rsidRPr="00AA1A4F">
        <w:rPr>
          <w:rFonts w:ascii="Helvetica" w:eastAsia="宋体" w:hAnsi="Helvetica" w:cs="Helvetica"/>
          <w:color w:val="000000"/>
          <w:kern w:val="0"/>
          <w:sz w:val="20"/>
        </w:rPr>
        <w:t> </w:t>
      </w:r>
      <w:proofErr w:type="gramStart"/>
      <w:r w:rsidRPr="00AA1A4F">
        <w:rPr>
          <w:rFonts w:ascii="宋体" w:eastAsia="宋体" w:hAnsi="宋体" w:cs="宋体"/>
          <w:color w:val="000000"/>
          <w:kern w:val="0"/>
          <w:sz w:val="24"/>
        </w:rPr>
        <w:t>ngrams(</w:t>
      </w:r>
      <w:proofErr w:type="gramEnd"/>
      <w:r w:rsidRPr="00AA1A4F">
        <w:rPr>
          <w:rFonts w:ascii="宋体" w:eastAsia="宋体" w:hAnsi="宋体" w:cs="宋体"/>
          <w:color w:val="000000"/>
          <w:kern w:val="0"/>
          <w:sz w:val="24"/>
        </w:rPr>
        <w:t>)</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will be slightly faster in practice.</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SELECT </w:t>
      </w:r>
      <w:proofErr w:type="gramStart"/>
      <w:r w:rsidRPr="00AA1A4F">
        <w:rPr>
          <w:rFonts w:ascii="Courier New" w:eastAsia="宋体" w:hAnsi="Courier New" w:cs="Courier New"/>
          <w:color w:val="000000"/>
          <w:kern w:val="0"/>
          <w:sz w:val="24"/>
          <w:szCs w:val="24"/>
          <w:shd w:val="clear" w:color="auto" w:fill="FFFFFF"/>
        </w:rPr>
        <w:t>ngrams(</w:t>
      </w:r>
      <w:proofErr w:type="gramEnd"/>
      <w:r w:rsidRPr="00AA1A4F">
        <w:rPr>
          <w:rFonts w:ascii="Courier New" w:eastAsia="宋体" w:hAnsi="Courier New" w:cs="Courier New"/>
          <w:color w:val="000000"/>
          <w:kern w:val="0"/>
          <w:sz w:val="24"/>
          <w:szCs w:val="24"/>
          <w:shd w:val="clear" w:color="auto" w:fill="FFFFFF"/>
        </w:rPr>
        <w:t>sentences(lower(tweet)), 2, 100 [, 1000]) FROM twitter;</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SELECT context_</w:t>
      </w:r>
      <w:proofErr w:type="gramStart"/>
      <w:r w:rsidRPr="00AA1A4F">
        <w:rPr>
          <w:rFonts w:ascii="Courier New" w:eastAsia="宋体" w:hAnsi="Courier New" w:cs="Courier New"/>
          <w:color w:val="000000"/>
          <w:kern w:val="0"/>
          <w:sz w:val="24"/>
          <w:szCs w:val="24"/>
          <w:shd w:val="clear" w:color="auto" w:fill="FFFFFF"/>
        </w:rPr>
        <w:t>ngrams(</w:t>
      </w:r>
      <w:proofErr w:type="gramEnd"/>
      <w:r w:rsidRPr="00AA1A4F">
        <w:rPr>
          <w:rFonts w:ascii="Courier New" w:eastAsia="宋体" w:hAnsi="Courier New" w:cs="Courier New"/>
          <w:color w:val="000000"/>
          <w:kern w:val="0"/>
          <w:sz w:val="24"/>
          <w:szCs w:val="24"/>
          <w:shd w:val="clear" w:color="auto" w:fill="FFFFFF"/>
        </w:rPr>
        <w:t>sentences(lower(tweet)), array(</w:t>
      </w:r>
      <w:r w:rsidRPr="00AA1A4F">
        <w:rPr>
          <w:rFonts w:ascii="Courier New" w:eastAsia="宋体" w:hAnsi="Courier New" w:cs="Courier New"/>
          <w:color w:val="000091"/>
          <w:kern w:val="0"/>
          <w:sz w:val="24"/>
          <w:szCs w:val="24"/>
        </w:rPr>
        <w:t>null</w:t>
      </w: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0091"/>
          <w:kern w:val="0"/>
          <w:sz w:val="24"/>
          <w:szCs w:val="24"/>
        </w:rPr>
        <w:t>null</w:t>
      </w:r>
      <w:r w:rsidRPr="00AA1A4F">
        <w:rPr>
          <w:rFonts w:ascii="Courier New" w:eastAsia="宋体" w:hAnsi="Courier New" w:cs="Courier New"/>
          <w:color w:val="000000"/>
          <w:kern w:val="0"/>
          <w:sz w:val="24"/>
          <w:szCs w:val="24"/>
          <w:shd w:val="clear" w:color="auto" w:fill="FFFFFF"/>
        </w:rPr>
        <w:t>), 100, [, 1000]) FROM twitter;</w:t>
      </w:r>
    </w:p>
    <w:p w:rsidR="00AA1A4F" w:rsidRPr="00AA1A4F" w:rsidRDefault="00AA1A4F" w:rsidP="00AA1A4F">
      <w:pPr>
        <w:widowControl/>
        <w:spacing w:before="469" w:after="67"/>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Example</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SELECT </w:t>
      </w:r>
      <w:proofErr w:type="gramStart"/>
      <w:r w:rsidRPr="00AA1A4F">
        <w:rPr>
          <w:rFonts w:ascii="Courier New" w:eastAsia="宋体" w:hAnsi="Courier New" w:cs="Courier New"/>
          <w:color w:val="000000"/>
          <w:kern w:val="0"/>
          <w:sz w:val="24"/>
          <w:szCs w:val="24"/>
          <w:shd w:val="clear" w:color="auto" w:fill="FFFFFF"/>
        </w:rPr>
        <w:t>explode(</w:t>
      </w:r>
      <w:proofErr w:type="gramEnd"/>
      <w:r w:rsidRPr="00AA1A4F">
        <w:rPr>
          <w:rFonts w:ascii="Courier New" w:eastAsia="宋体" w:hAnsi="Courier New" w:cs="Courier New"/>
          <w:color w:val="000000"/>
          <w:kern w:val="0"/>
          <w:sz w:val="24"/>
          <w:szCs w:val="24"/>
          <w:shd w:val="clear" w:color="auto" w:fill="FFFFFF"/>
        </w:rPr>
        <w:t>ngrams(sentences(lower(val)), 2, 10)) AS x FROM kafka;</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of</w:t>
      </w:r>
      <w:r w:rsidRPr="00AA1A4F">
        <w:rPr>
          <w:rFonts w:ascii="Courier New" w:eastAsia="宋体" w:hAnsi="Courier New" w:cs="Courier New"/>
          <w:color w:val="009100"/>
          <w:kern w:val="0"/>
          <w:sz w:val="24"/>
          <w:szCs w:val="24"/>
        </w:rPr>
        <w:t>","</w:t>
      </w:r>
      <w:r w:rsidRPr="00AA1A4F">
        <w:rPr>
          <w:rFonts w:ascii="Courier New" w:eastAsia="宋体" w:hAnsi="Courier New" w:cs="Courier New"/>
          <w:color w:val="000000"/>
          <w:kern w:val="0"/>
          <w:sz w:val="24"/>
          <w:szCs w:val="24"/>
          <w:shd w:val="clear" w:color="auto" w:fill="FFFFFF"/>
        </w:rPr>
        <w:t>the],</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:23.0}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on</w:t>
      </w:r>
      <w:r w:rsidRPr="00AA1A4F">
        <w:rPr>
          <w:rFonts w:ascii="Courier New" w:eastAsia="宋体" w:hAnsi="Courier New" w:cs="Courier New"/>
          <w:color w:val="009100"/>
          <w:kern w:val="0"/>
          <w:sz w:val="24"/>
          <w:szCs w:val="24"/>
        </w:rPr>
        <w:t>","</w:t>
      </w:r>
      <w:r w:rsidRPr="00AA1A4F">
        <w:rPr>
          <w:rFonts w:ascii="Courier New" w:eastAsia="宋体" w:hAnsi="Courier New" w:cs="Courier New"/>
          <w:color w:val="000000"/>
          <w:kern w:val="0"/>
          <w:sz w:val="24"/>
          <w:szCs w:val="24"/>
          <w:shd w:val="clear" w:color="auto" w:fill="FFFFFF"/>
        </w:rPr>
        <w:t>the],</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:20.0}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in</w:t>
      </w:r>
      <w:r w:rsidRPr="00AA1A4F">
        <w:rPr>
          <w:rFonts w:ascii="Courier New" w:eastAsia="宋体" w:hAnsi="Courier New" w:cs="Courier New"/>
          <w:color w:val="009100"/>
          <w:kern w:val="0"/>
          <w:sz w:val="24"/>
          <w:szCs w:val="24"/>
        </w:rPr>
        <w:t>","</w:t>
      </w:r>
      <w:r w:rsidRPr="00AA1A4F">
        <w:rPr>
          <w:rFonts w:ascii="Courier New" w:eastAsia="宋体" w:hAnsi="Courier New" w:cs="Courier New"/>
          <w:color w:val="000000"/>
          <w:kern w:val="0"/>
          <w:sz w:val="24"/>
          <w:szCs w:val="24"/>
          <w:shd w:val="clear" w:color="auto" w:fill="FFFFFF"/>
        </w:rPr>
        <w:t>the],</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:18.0}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he</w:t>
      </w:r>
      <w:r w:rsidRPr="00AA1A4F">
        <w:rPr>
          <w:rFonts w:ascii="Courier New" w:eastAsia="宋体" w:hAnsi="Courier New" w:cs="Courier New"/>
          <w:color w:val="009100"/>
          <w:kern w:val="0"/>
          <w:sz w:val="24"/>
          <w:szCs w:val="24"/>
        </w:rPr>
        <w:t>","</w:t>
      </w:r>
      <w:r w:rsidRPr="00AA1A4F">
        <w:rPr>
          <w:rFonts w:ascii="Courier New" w:eastAsia="宋体" w:hAnsi="Courier New" w:cs="Courier New"/>
          <w:color w:val="000000"/>
          <w:kern w:val="0"/>
          <w:sz w:val="24"/>
          <w:szCs w:val="24"/>
          <w:shd w:val="clear" w:color="auto" w:fill="FFFFFF"/>
        </w:rPr>
        <w:t>was],</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:17.0}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at</w:t>
      </w:r>
      <w:r w:rsidRPr="00AA1A4F">
        <w:rPr>
          <w:rFonts w:ascii="Courier New" w:eastAsia="宋体" w:hAnsi="Courier New" w:cs="Courier New"/>
          <w:color w:val="009100"/>
          <w:kern w:val="0"/>
          <w:sz w:val="24"/>
          <w:szCs w:val="24"/>
        </w:rPr>
        <w:t>","</w:t>
      </w:r>
      <w:r w:rsidRPr="00AA1A4F">
        <w:rPr>
          <w:rFonts w:ascii="Courier New" w:eastAsia="宋体" w:hAnsi="Courier New" w:cs="Courier New"/>
          <w:color w:val="000000"/>
          <w:kern w:val="0"/>
          <w:sz w:val="24"/>
          <w:szCs w:val="24"/>
          <w:shd w:val="clear" w:color="auto" w:fill="FFFFFF"/>
        </w:rPr>
        <w:t>the],</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:17.0}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that</w:t>
      </w:r>
      <w:r w:rsidRPr="00AA1A4F">
        <w:rPr>
          <w:rFonts w:ascii="Courier New" w:eastAsia="宋体" w:hAnsi="Courier New" w:cs="Courier New"/>
          <w:color w:val="009100"/>
          <w:kern w:val="0"/>
          <w:sz w:val="24"/>
          <w:szCs w:val="24"/>
        </w:rPr>
        <w:t>","</w:t>
      </w:r>
      <w:r w:rsidRPr="00AA1A4F">
        <w:rPr>
          <w:rFonts w:ascii="Courier New" w:eastAsia="宋体" w:hAnsi="Courier New" w:cs="Courier New"/>
          <w:color w:val="000000"/>
          <w:kern w:val="0"/>
          <w:sz w:val="24"/>
          <w:szCs w:val="24"/>
          <w:shd w:val="clear" w:color="auto" w:fill="FFFFFF"/>
        </w:rPr>
        <w:t>he],</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:16.0}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to</w:t>
      </w:r>
      <w:r w:rsidRPr="00AA1A4F">
        <w:rPr>
          <w:rFonts w:ascii="Courier New" w:eastAsia="宋体" w:hAnsi="Courier New" w:cs="Courier New"/>
          <w:color w:val="009100"/>
          <w:kern w:val="0"/>
          <w:sz w:val="24"/>
          <w:szCs w:val="24"/>
        </w:rPr>
        <w:t>","</w:t>
      </w:r>
      <w:r w:rsidRPr="00AA1A4F">
        <w:rPr>
          <w:rFonts w:ascii="Courier New" w:eastAsia="宋体" w:hAnsi="Courier New" w:cs="Courier New"/>
          <w:color w:val="000000"/>
          <w:kern w:val="0"/>
          <w:sz w:val="24"/>
          <w:szCs w:val="24"/>
          <w:shd w:val="clear" w:color="auto" w:fill="FFFFFF"/>
        </w:rPr>
        <w:t>the],</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:16.0}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out</w:t>
      </w:r>
      <w:r w:rsidRPr="00AA1A4F">
        <w:rPr>
          <w:rFonts w:ascii="Courier New" w:eastAsia="宋体" w:hAnsi="Courier New" w:cs="Courier New"/>
          <w:color w:val="009100"/>
          <w:kern w:val="0"/>
          <w:sz w:val="24"/>
          <w:szCs w:val="24"/>
        </w:rPr>
        <w:t>","</w:t>
      </w:r>
      <w:r w:rsidRPr="00AA1A4F">
        <w:rPr>
          <w:rFonts w:ascii="Courier New" w:eastAsia="宋体" w:hAnsi="Courier New" w:cs="Courier New"/>
          <w:color w:val="000000"/>
          <w:kern w:val="0"/>
          <w:sz w:val="24"/>
          <w:szCs w:val="24"/>
          <w:shd w:val="clear" w:color="auto" w:fill="FFFFFF"/>
        </w:rPr>
        <w:t>of],</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:16.0}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he</w:t>
      </w:r>
      <w:r w:rsidRPr="00AA1A4F">
        <w:rPr>
          <w:rFonts w:ascii="Courier New" w:eastAsia="宋体" w:hAnsi="Courier New" w:cs="Courier New"/>
          <w:color w:val="009100"/>
          <w:kern w:val="0"/>
          <w:sz w:val="24"/>
          <w:szCs w:val="24"/>
        </w:rPr>
        <w:t>","</w:t>
      </w:r>
      <w:r w:rsidRPr="00AA1A4F">
        <w:rPr>
          <w:rFonts w:ascii="Courier New" w:eastAsia="宋体" w:hAnsi="Courier New" w:cs="Courier New"/>
          <w:color w:val="000000"/>
          <w:kern w:val="0"/>
          <w:sz w:val="24"/>
          <w:szCs w:val="24"/>
          <w:shd w:val="clear" w:color="auto" w:fill="FFFFFF"/>
        </w:rPr>
        <w:t>had],</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:16.0}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it</w:t>
      </w:r>
      <w:r w:rsidRPr="00AA1A4F">
        <w:rPr>
          <w:rFonts w:ascii="Courier New" w:eastAsia="宋体" w:hAnsi="Courier New" w:cs="Courier New"/>
          <w:color w:val="009100"/>
          <w:kern w:val="0"/>
          <w:sz w:val="24"/>
          <w:szCs w:val="24"/>
        </w:rPr>
        <w:t>","</w:t>
      </w:r>
      <w:r w:rsidRPr="00AA1A4F">
        <w:rPr>
          <w:rFonts w:ascii="Courier New" w:eastAsia="宋体" w:hAnsi="Courier New" w:cs="Courier New"/>
          <w:color w:val="000000"/>
          <w:kern w:val="0"/>
          <w:sz w:val="24"/>
          <w:szCs w:val="24"/>
          <w:shd w:val="clear" w:color="auto" w:fill="FFFFFF"/>
        </w:rPr>
        <w:t>was],</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:15.0}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SELECT </w:t>
      </w:r>
      <w:proofErr w:type="gramStart"/>
      <w:r w:rsidRPr="00AA1A4F">
        <w:rPr>
          <w:rFonts w:ascii="Courier New" w:eastAsia="宋体" w:hAnsi="Courier New" w:cs="Courier New"/>
          <w:color w:val="000000"/>
          <w:kern w:val="0"/>
          <w:sz w:val="24"/>
          <w:szCs w:val="24"/>
          <w:shd w:val="clear" w:color="auto" w:fill="FFFFFF"/>
        </w:rPr>
        <w:t>explode(</w:t>
      </w:r>
      <w:proofErr w:type="gramEnd"/>
      <w:r w:rsidRPr="00AA1A4F">
        <w:rPr>
          <w:rFonts w:ascii="Courier New" w:eastAsia="宋体" w:hAnsi="Courier New" w:cs="Courier New"/>
          <w:color w:val="000000"/>
          <w:kern w:val="0"/>
          <w:sz w:val="24"/>
          <w:szCs w:val="24"/>
          <w:shd w:val="clear" w:color="auto" w:fill="FFFFFF"/>
        </w:rPr>
        <w:t>context_ngrams(sentences(lower(val)), array(</w:t>
      </w:r>
      <w:r w:rsidRPr="00AA1A4F">
        <w:rPr>
          <w:rFonts w:ascii="Courier New" w:eastAsia="宋体" w:hAnsi="Courier New" w:cs="Courier New"/>
          <w:color w:val="009100"/>
          <w:kern w:val="0"/>
          <w:sz w:val="24"/>
          <w:szCs w:val="24"/>
        </w:rPr>
        <w:t>"he"</w:t>
      </w:r>
      <w:r w:rsidRPr="00AA1A4F">
        <w:rPr>
          <w:rFonts w:ascii="Courier New" w:eastAsia="宋体" w:hAnsi="Courier New" w:cs="Courier New"/>
          <w:color w:val="000000"/>
          <w:kern w:val="0"/>
          <w:sz w:val="24"/>
          <w:szCs w:val="24"/>
          <w:shd w:val="clear" w:color="auto" w:fill="FFFFFF"/>
        </w:rPr>
        <w:t xml:space="preserve">, </w:t>
      </w:r>
      <w:r w:rsidRPr="00AA1A4F">
        <w:rPr>
          <w:rFonts w:ascii="Courier New" w:eastAsia="宋体" w:hAnsi="Courier New" w:cs="Courier New"/>
          <w:color w:val="000091"/>
          <w:kern w:val="0"/>
          <w:sz w:val="24"/>
          <w:szCs w:val="24"/>
        </w:rPr>
        <w:t>null</w:t>
      </w:r>
      <w:r w:rsidRPr="00AA1A4F">
        <w:rPr>
          <w:rFonts w:ascii="Courier New" w:eastAsia="宋体" w:hAnsi="Courier New" w:cs="Courier New"/>
          <w:color w:val="000000"/>
          <w:kern w:val="0"/>
          <w:sz w:val="24"/>
          <w:szCs w:val="24"/>
          <w:shd w:val="clear" w:color="auto" w:fill="FFFFFF"/>
        </w:rPr>
        <w:t>), 10)) AS x FROM kafka;</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was],</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:17.0}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lastRenderedPageBreak/>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had],</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:16.0}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thought],</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:13.0}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could],</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:9.0}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would],</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:7.0}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lay],</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:5.0}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r w:rsidRPr="00AA1A4F">
        <w:rPr>
          <w:rFonts w:ascii="Courier New" w:eastAsia="宋体" w:hAnsi="Courier New" w:cs="Courier New"/>
          <w:color w:val="000000"/>
          <w:kern w:val="0"/>
          <w:sz w:val="24"/>
          <w:szCs w:val="24"/>
          <w:shd w:val="clear" w:color="auto" w:fill="FFFFFF"/>
        </w:rPr>
        <w:t>:[s],</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:4.0}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wanted],</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:4.0}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did],</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:4.0}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"ngram"</w:t>
      </w:r>
      <w:proofErr w:type="gramStart"/>
      <w:r w:rsidRPr="00AA1A4F">
        <w:rPr>
          <w:rFonts w:ascii="Courier New" w:eastAsia="宋体" w:hAnsi="Courier New" w:cs="Courier New"/>
          <w:color w:val="000000"/>
          <w:kern w:val="0"/>
          <w:sz w:val="24"/>
          <w:szCs w:val="24"/>
          <w:shd w:val="clear" w:color="auto" w:fill="FFFFFF"/>
        </w:rPr>
        <w:t>:[</w:t>
      </w:r>
      <w:proofErr w:type="gramEnd"/>
      <w:r w:rsidRPr="00AA1A4F">
        <w:rPr>
          <w:rFonts w:ascii="Courier New" w:eastAsia="宋体" w:hAnsi="Courier New" w:cs="Courier New"/>
          <w:color w:val="000000"/>
          <w:kern w:val="0"/>
          <w:sz w:val="24"/>
          <w:szCs w:val="24"/>
          <w:shd w:val="clear" w:color="auto" w:fill="FFFFFF"/>
        </w:rPr>
        <w:t>felt],</w:t>
      </w:r>
      <w:r w:rsidRPr="00AA1A4F">
        <w:rPr>
          <w:rFonts w:ascii="Courier New" w:eastAsia="宋体" w:hAnsi="Courier New" w:cs="Courier New"/>
          <w:color w:val="009100"/>
          <w:kern w:val="0"/>
          <w:sz w:val="24"/>
          <w:szCs w:val="24"/>
        </w:rPr>
        <w:t>"estfrequency"</w:t>
      </w:r>
      <w:r w:rsidRPr="00AA1A4F">
        <w:rPr>
          <w:rFonts w:ascii="Courier New" w:eastAsia="宋体" w:hAnsi="Courier New" w:cs="Courier New"/>
          <w:color w:val="000000"/>
          <w:kern w:val="0"/>
          <w:sz w:val="24"/>
          <w:szCs w:val="24"/>
          <w:shd w:val="clear" w:color="auto" w:fill="FFFFFF"/>
        </w:rPr>
        <w:t>:4.0}</w:t>
      </w:r>
    </w:p>
    <w:p w:rsidR="00AA1A4F" w:rsidRPr="00AA1A4F" w:rsidRDefault="00AA1A4F" w:rsidP="00AA1A4F">
      <w:pPr>
        <w:widowControl/>
        <w:spacing w:before="536" w:after="67"/>
        <w:jc w:val="left"/>
        <w:outlineLvl w:val="1"/>
        <w:rPr>
          <w:rFonts w:ascii="Helvetica" w:eastAsia="宋体" w:hAnsi="Helvetica" w:cs="Helvetica"/>
          <w:b/>
          <w:bCs/>
          <w:color w:val="003366"/>
          <w:kern w:val="0"/>
          <w:sz w:val="36"/>
          <w:szCs w:val="36"/>
          <w:shd w:val="clear" w:color="auto" w:fill="FFFFFF"/>
        </w:rPr>
      </w:pPr>
      <w:bookmarkStart w:id="130" w:name="StatisticsAndDataMining-histogramnumeric"/>
      <w:bookmarkEnd w:id="130"/>
      <w:r w:rsidRPr="00AA1A4F">
        <w:rPr>
          <w:rFonts w:ascii="Helvetica" w:eastAsia="宋体" w:hAnsi="Helvetica" w:cs="Helvetica"/>
          <w:b/>
          <w:bCs/>
          <w:color w:val="003366"/>
          <w:kern w:val="0"/>
          <w:sz w:val="36"/>
          <w:szCs w:val="36"/>
          <w:shd w:val="clear" w:color="auto" w:fill="FFFFFF"/>
        </w:rPr>
        <w:t>histogram_</w:t>
      </w:r>
      <w:proofErr w:type="gramStart"/>
      <w:r w:rsidRPr="00AA1A4F">
        <w:rPr>
          <w:rFonts w:ascii="Helvetica" w:eastAsia="宋体" w:hAnsi="Helvetica" w:cs="Helvetica"/>
          <w:b/>
          <w:bCs/>
          <w:color w:val="003366"/>
          <w:kern w:val="0"/>
          <w:sz w:val="36"/>
          <w:szCs w:val="36"/>
          <w:shd w:val="clear" w:color="auto" w:fill="FFFFFF"/>
        </w:rPr>
        <w:t>numeric(</w:t>
      </w:r>
      <w:proofErr w:type="gramEnd"/>
      <w:r w:rsidRPr="00AA1A4F">
        <w:rPr>
          <w:rFonts w:ascii="Helvetica" w:eastAsia="宋体" w:hAnsi="Helvetica" w:cs="Helvetica"/>
          <w:b/>
          <w:bCs/>
          <w:color w:val="003366"/>
          <w:kern w:val="0"/>
          <w:sz w:val="36"/>
          <w:szCs w:val="36"/>
          <w:shd w:val="clear" w:color="auto" w:fill="FFFFFF"/>
        </w:rPr>
        <w:t>): Estimating frequency distributions</w:t>
      </w:r>
    </w:p>
    <w:p w:rsidR="00AA1A4F" w:rsidRPr="00AA1A4F" w:rsidRDefault="00AA1A4F" w:rsidP="00AA1A4F">
      <w:pPr>
        <w:widowControl/>
        <w:spacing w:before="167" w:after="16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xml:space="preserve">Histograms represent frequency distributions from empirical data. The kind that is referred to here </w:t>
      </w:r>
      <w:proofErr w:type="gramStart"/>
      <w:r w:rsidRPr="00AA1A4F">
        <w:rPr>
          <w:rFonts w:ascii="Helvetica" w:eastAsia="宋体" w:hAnsi="Helvetica" w:cs="Helvetica"/>
          <w:color w:val="000000"/>
          <w:kern w:val="0"/>
          <w:sz w:val="20"/>
          <w:szCs w:val="20"/>
          <w:shd w:val="clear" w:color="auto" w:fill="FFFFFF"/>
        </w:rPr>
        <w:t>are</w:t>
      </w:r>
      <w:proofErr w:type="gramEnd"/>
      <w:r w:rsidRPr="00AA1A4F">
        <w:rPr>
          <w:rFonts w:ascii="Helvetica" w:eastAsia="宋体" w:hAnsi="Helvetica" w:cs="Helvetica"/>
          <w:color w:val="000000"/>
          <w:kern w:val="0"/>
          <w:sz w:val="20"/>
          <w:szCs w:val="20"/>
          <w:shd w:val="clear" w:color="auto" w:fill="FFFFFF"/>
        </w:rPr>
        <w:t xml:space="preserve"> histograms with variable-sized bins. Specifically, this UDAF will return a list of (x</w:t>
      </w:r>
      <w:proofErr w:type="gramStart"/>
      <w:r w:rsidRPr="00AA1A4F">
        <w:rPr>
          <w:rFonts w:ascii="Helvetica" w:eastAsia="宋体" w:hAnsi="Helvetica" w:cs="Helvetica"/>
          <w:color w:val="000000"/>
          <w:kern w:val="0"/>
          <w:sz w:val="20"/>
          <w:szCs w:val="20"/>
          <w:shd w:val="clear" w:color="auto" w:fill="FFFFFF"/>
        </w:rPr>
        <w:t>,y</w:t>
      </w:r>
      <w:proofErr w:type="gramEnd"/>
      <w:r w:rsidRPr="00AA1A4F">
        <w:rPr>
          <w:rFonts w:ascii="Helvetica" w:eastAsia="宋体" w:hAnsi="Helvetica" w:cs="Helvetica"/>
          <w:color w:val="000000"/>
          <w:kern w:val="0"/>
          <w:sz w:val="20"/>
          <w:szCs w:val="20"/>
          <w:shd w:val="clear" w:color="auto" w:fill="FFFFFF"/>
        </w:rPr>
        <w:t>) pairs that represent histogram bin centers and heights. It's up to you to then plot them in Excel / Gnuplot / Matlab / Mathematica to get a nice graphical display.</w:t>
      </w:r>
    </w:p>
    <w:p w:rsidR="00AA1A4F" w:rsidRPr="00AA1A4F" w:rsidRDefault="00AA1A4F" w:rsidP="00AA1A4F">
      <w:pPr>
        <w:widowControl/>
        <w:spacing w:before="469" w:after="67"/>
        <w:jc w:val="left"/>
        <w:outlineLvl w:val="2"/>
        <w:rPr>
          <w:rFonts w:ascii="Helvetica" w:eastAsia="宋体" w:hAnsi="Helvetica" w:cs="Helvetica"/>
          <w:b/>
          <w:bCs/>
          <w:color w:val="003366"/>
          <w:kern w:val="0"/>
          <w:sz w:val="30"/>
          <w:szCs w:val="30"/>
          <w:shd w:val="clear" w:color="auto" w:fill="FFFFFF"/>
        </w:rPr>
      </w:pPr>
      <w:bookmarkStart w:id="131" w:name="StatisticsAndDataMining-UseCases"/>
      <w:bookmarkEnd w:id="131"/>
      <w:r w:rsidRPr="00AA1A4F">
        <w:rPr>
          <w:rFonts w:ascii="Helvetica" w:eastAsia="宋体" w:hAnsi="Helvetica" w:cs="Helvetica"/>
          <w:b/>
          <w:bCs/>
          <w:color w:val="003366"/>
          <w:kern w:val="0"/>
          <w:sz w:val="30"/>
          <w:szCs w:val="30"/>
          <w:shd w:val="clear" w:color="auto" w:fill="FFFFFF"/>
        </w:rPr>
        <w:t>Use Cases</w:t>
      </w:r>
    </w:p>
    <w:p w:rsidR="00AA1A4F" w:rsidRPr="00AA1A4F" w:rsidRDefault="00AA1A4F" w:rsidP="00E528CF">
      <w:pPr>
        <w:widowControl/>
        <w:numPr>
          <w:ilvl w:val="0"/>
          <w:numId w:val="80"/>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Estimating the frequency distribution of a column, possibly grouped by other attributes.</w:t>
      </w:r>
      <w:r w:rsidRPr="00AA1A4F">
        <w:rPr>
          <w:rFonts w:ascii="Helvetica" w:eastAsia="宋体" w:hAnsi="Helvetica" w:cs="Helvetica"/>
          <w:color w:val="000000"/>
          <w:kern w:val="0"/>
          <w:sz w:val="20"/>
          <w:szCs w:val="20"/>
          <w:shd w:val="clear" w:color="auto" w:fill="FFFFFF"/>
        </w:rPr>
        <w:br/>
        <w:t>2. Choosing discretization points in a continuous valued column.</w:t>
      </w:r>
    </w:p>
    <w:p w:rsidR="00AA1A4F" w:rsidRPr="00AA1A4F" w:rsidRDefault="00AA1A4F" w:rsidP="00AA1A4F">
      <w:pPr>
        <w:widowControl/>
        <w:spacing w:before="469" w:after="67"/>
        <w:ind w:left="720"/>
        <w:jc w:val="left"/>
        <w:outlineLvl w:val="2"/>
        <w:rPr>
          <w:rFonts w:ascii="Helvetica" w:eastAsia="宋体" w:hAnsi="Helvetica" w:cs="Helvetica"/>
          <w:b/>
          <w:bCs/>
          <w:color w:val="003366"/>
          <w:kern w:val="0"/>
          <w:sz w:val="30"/>
          <w:szCs w:val="30"/>
          <w:shd w:val="clear" w:color="auto" w:fill="FFFFFF"/>
        </w:rPr>
      </w:pPr>
      <w:bookmarkStart w:id="132" w:name="StatisticsAndDataMining-Usage"/>
      <w:bookmarkEnd w:id="132"/>
      <w:r w:rsidRPr="00AA1A4F">
        <w:rPr>
          <w:rFonts w:ascii="Helvetica" w:eastAsia="宋体" w:hAnsi="Helvetica" w:cs="Helvetica"/>
          <w:b/>
          <w:bCs/>
          <w:color w:val="003366"/>
          <w:kern w:val="0"/>
          <w:sz w:val="30"/>
          <w:szCs w:val="30"/>
          <w:shd w:val="clear" w:color="auto" w:fill="FFFFFF"/>
        </w:rPr>
        <w:t>Usage</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SELECT histogram_</w:t>
      </w:r>
      <w:proofErr w:type="gramStart"/>
      <w:r w:rsidRPr="00AA1A4F">
        <w:rPr>
          <w:rFonts w:ascii="Courier New" w:eastAsia="宋体" w:hAnsi="Courier New" w:cs="Courier New"/>
          <w:color w:val="000000"/>
          <w:kern w:val="0"/>
          <w:sz w:val="24"/>
          <w:szCs w:val="24"/>
          <w:shd w:val="clear" w:color="auto" w:fill="FFFFFF"/>
        </w:rPr>
        <w:t>numeric(</w:t>
      </w:r>
      <w:proofErr w:type="gramEnd"/>
      <w:r w:rsidRPr="00AA1A4F">
        <w:rPr>
          <w:rFonts w:ascii="Courier New" w:eastAsia="宋体" w:hAnsi="Courier New" w:cs="Courier New"/>
          <w:color w:val="000000"/>
          <w:kern w:val="0"/>
          <w:sz w:val="24"/>
          <w:szCs w:val="24"/>
          <w:shd w:val="clear" w:color="auto" w:fill="FFFFFF"/>
        </w:rPr>
        <w:t>age) FROM users GROUP BY gender;</w:t>
      </w:r>
    </w:p>
    <w:p w:rsidR="00AA1A4F" w:rsidRPr="00AA1A4F" w:rsidRDefault="00AA1A4F" w:rsidP="00AA1A4F">
      <w:pPr>
        <w:widowControl/>
        <w:spacing w:before="167" w:after="16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 command above is self-explanatory. Converting the output into a graphical display is a bit more involved. The following</w:t>
      </w:r>
      <w:r w:rsidRPr="00AA1A4F">
        <w:rPr>
          <w:rFonts w:ascii="Helvetica" w:eastAsia="宋体" w:hAnsi="Helvetica" w:cs="Helvetica"/>
          <w:color w:val="000000"/>
          <w:kern w:val="0"/>
          <w:sz w:val="20"/>
        </w:rPr>
        <w:t> </w:t>
      </w:r>
      <w:hyperlink r:id="rId276" w:history="1">
        <w:r w:rsidRPr="00AA1A4F">
          <w:rPr>
            <w:rFonts w:ascii="Helvetica" w:eastAsia="宋体" w:hAnsi="Helvetica" w:cs="Helvetica"/>
            <w:color w:val="003366"/>
            <w:kern w:val="0"/>
            <w:sz w:val="20"/>
            <w:u w:val="single"/>
          </w:rPr>
          <w:t>Gnuplot</w:t>
        </w:r>
      </w:hyperlink>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command should do it, assuming that you've parsed the output from</w:t>
      </w:r>
      <w:r w:rsidRPr="00AA1A4F">
        <w:rPr>
          <w:rFonts w:ascii="Helvetica" w:eastAsia="宋体" w:hAnsi="Helvetica" w:cs="Helvetica"/>
          <w:color w:val="000000"/>
          <w:kern w:val="0"/>
          <w:sz w:val="20"/>
        </w:rPr>
        <w:t> </w:t>
      </w:r>
      <w:proofErr w:type="gramStart"/>
      <w:r w:rsidRPr="00AA1A4F">
        <w:rPr>
          <w:rFonts w:ascii="宋体" w:eastAsia="宋体" w:hAnsi="宋体" w:cs="宋体"/>
          <w:color w:val="000000"/>
          <w:kern w:val="0"/>
          <w:sz w:val="24"/>
        </w:rPr>
        <w:t>histogram(</w:t>
      </w:r>
      <w:proofErr w:type="gramEnd"/>
      <w:r w:rsidRPr="00AA1A4F">
        <w:rPr>
          <w:rFonts w:ascii="宋体" w:eastAsia="宋体" w:hAnsi="宋体" w:cs="宋体"/>
          <w:color w:val="000000"/>
          <w:kern w:val="0"/>
          <w:sz w:val="24"/>
        </w:rPr>
        <w:t>)</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into a text file of (x,y) pairs called</w:t>
      </w:r>
      <w:r w:rsidRPr="00AA1A4F">
        <w:rPr>
          <w:rFonts w:ascii="Helvetica" w:eastAsia="宋体" w:hAnsi="Helvetica" w:cs="Helvetica"/>
          <w:color w:val="000000"/>
          <w:kern w:val="0"/>
          <w:sz w:val="20"/>
        </w:rPr>
        <w:t> </w:t>
      </w:r>
      <w:r w:rsidRPr="00AA1A4F">
        <w:rPr>
          <w:rFonts w:ascii="宋体" w:eastAsia="宋体" w:hAnsi="宋体" w:cs="宋体"/>
          <w:color w:val="000000"/>
          <w:kern w:val="0"/>
          <w:sz w:val="24"/>
        </w:rPr>
        <w:t>data.txt</w:t>
      </w:r>
      <w:r w:rsidRPr="00AA1A4F">
        <w:rPr>
          <w:rFonts w:ascii="Helvetica" w:eastAsia="宋体" w:hAnsi="Helvetica" w:cs="Helvetica"/>
          <w:color w:val="000000"/>
          <w:kern w:val="0"/>
          <w:sz w:val="20"/>
          <w:szCs w:val="20"/>
          <w:shd w:val="clear" w:color="auto" w:fill="FFFFFF"/>
        </w:rPr>
        <w:t>.</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plot</w:t>
      </w:r>
      <w:proofErr w:type="gramEnd"/>
      <w:r w:rsidRPr="00AA1A4F">
        <w:rPr>
          <w:rFonts w:ascii="Courier New" w:eastAsia="宋体" w:hAnsi="Courier New" w:cs="Courier New"/>
          <w:color w:val="000000"/>
          <w:kern w:val="0"/>
          <w:sz w:val="24"/>
          <w:szCs w:val="24"/>
          <w:shd w:val="clear" w:color="auto" w:fill="FFFFFF"/>
        </w:rPr>
        <w:t xml:space="preserve"> 'data.txt' u 1:2 w impulses lw 5</w:t>
      </w:r>
    </w:p>
    <w:p w:rsidR="00AA1A4F" w:rsidRPr="00AA1A4F" w:rsidRDefault="00AA1A4F" w:rsidP="00AA1A4F">
      <w:pPr>
        <w:widowControl/>
        <w:spacing w:before="469" w:after="67"/>
        <w:jc w:val="left"/>
        <w:outlineLvl w:val="2"/>
        <w:rPr>
          <w:rFonts w:ascii="Helvetica" w:eastAsia="宋体" w:hAnsi="Helvetica" w:cs="Helvetica"/>
          <w:b/>
          <w:bCs/>
          <w:color w:val="003366"/>
          <w:kern w:val="0"/>
          <w:sz w:val="30"/>
          <w:szCs w:val="30"/>
          <w:shd w:val="clear" w:color="auto" w:fill="FFFFFF"/>
        </w:rPr>
      </w:pPr>
      <w:bookmarkStart w:id="133" w:name="StatisticsAndDataMining-Example"/>
      <w:bookmarkEnd w:id="133"/>
      <w:r w:rsidRPr="00AA1A4F">
        <w:rPr>
          <w:rFonts w:ascii="Helvetica" w:eastAsia="宋体" w:hAnsi="Helvetica" w:cs="Helvetica"/>
          <w:b/>
          <w:bCs/>
          <w:color w:val="003366"/>
          <w:kern w:val="0"/>
          <w:sz w:val="30"/>
          <w:szCs w:val="30"/>
          <w:shd w:val="clear" w:color="auto" w:fill="FFFFFF"/>
        </w:rPr>
        <w:t>Example</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SELECT </w:t>
      </w:r>
      <w:proofErr w:type="gramStart"/>
      <w:r w:rsidRPr="00AA1A4F">
        <w:rPr>
          <w:rFonts w:ascii="Courier New" w:eastAsia="宋体" w:hAnsi="Courier New" w:cs="Courier New"/>
          <w:color w:val="000000"/>
          <w:kern w:val="0"/>
          <w:sz w:val="24"/>
          <w:szCs w:val="24"/>
          <w:shd w:val="clear" w:color="auto" w:fill="FFFFFF"/>
        </w:rPr>
        <w:t>explode(</w:t>
      </w:r>
      <w:proofErr w:type="gramEnd"/>
      <w:r w:rsidRPr="00AA1A4F">
        <w:rPr>
          <w:rFonts w:ascii="Courier New" w:eastAsia="宋体" w:hAnsi="Courier New" w:cs="Courier New"/>
          <w:color w:val="000000"/>
          <w:kern w:val="0"/>
          <w:sz w:val="24"/>
          <w:szCs w:val="24"/>
          <w:shd w:val="clear" w:color="auto" w:fill="FFFFFF"/>
        </w:rPr>
        <w:t>histogram_numeric(val, 10)) AS x FROM normal;</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"x"</w:t>
      </w:r>
      <w:r w:rsidRPr="00AA1A4F">
        <w:rPr>
          <w:rFonts w:ascii="Courier New" w:eastAsia="宋体" w:hAnsi="Courier New" w:cs="Courier New"/>
          <w:color w:val="000000"/>
          <w:kern w:val="0"/>
          <w:sz w:val="24"/>
          <w:szCs w:val="24"/>
          <w:shd w:val="clear" w:color="auto" w:fill="FFFFFF"/>
        </w:rPr>
        <w:t>:-3.6505464999999995,</w:t>
      </w:r>
      <w:r w:rsidRPr="00AA1A4F">
        <w:rPr>
          <w:rFonts w:ascii="Courier New" w:eastAsia="宋体" w:hAnsi="Courier New" w:cs="Courier New"/>
          <w:color w:val="009100"/>
          <w:kern w:val="0"/>
          <w:sz w:val="24"/>
          <w:szCs w:val="24"/>
        </w:rPr>
        <w:t>"y"</w:t>
      </w:r>
      <w:r w:rsidRPr="00AA1A4F">
        <w:rPr>
          <w:rFonts w:ascii="Courier New" w:eastAsia="宋体" w:hAnsi="Courier New" w:cs="Courier New"/>
          <w:color w:val="000000"/>
          <w:kern w:val="0"/>
          <w:sz w:val="24"/>
          <w:szCs w:val="24"/>
          <w:shd w:val="clear" w:color="auto" w:fill="FFFFFF"/>
        </w:rPr>
        <w:t>:20.0}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"x"</w:t>
      </w:r>
      <w:r w:rsidRPr="00AA1A4F">
        <w:rPr>
          <w:rFonts w:ascii="Courier New" w:eastAsia="宋体" w:hAnsi="Courier New" w:cs="Courier New"/>
          <w:color w:val="000000"/>
          <w:kern w:val="0"/>
          <w:sz w:val="24"/>
          <w:szCs w:val="24"/>
          <w:shd w:val="clear" w:color="auto" w:fill="FFFFFF"/>
        </w:rPr>
        <w:t>:-2.7514727901960785,</w:t>
      </w:r>
      <w:r w:rsidRPr="00AA1A4F">
        <w:rPr>
          <w:rFonts w:ascii="Courier New" w:eastAsia="宋体" w:hAnsi="Courier New" w:cs="Courier New"/>
          <w:color w:val="009100"/>
          <w:kern w:val="0"/>
          <w:sz w:val="24"/>
          <w:szCs w:val="24"/>
        </w:rPr>
        <w:t>"y"</w:t>
      </w:r>
      <w:r w:rsidRPr="00AA1A4F">
        <w:rPr>
          <w:rFonts w:ascii="Courier New" w:eastAsia="宋体" w:hAnsi="Courier New" w:cs="Courier New"/>
          <w:color w:val="000000"/>
          <w:kern w:val="0"/>
          <w:sz w:val="24"/>
          <w:szCs w:val="24"/>
          <w:shd w:val="clear" w:color="auto" w:fill="FFFFFF"/>
        </w:rPr>
        <w:t>:510.0}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"x"</w:t>
      </w:r>
      <w:r w:rsidRPr="00AA1A4F">
        <w:rPr>
          <w:rFonts w:ascii="Courier New" w:eastAsia="宋体" w:hAnsi="Courier New" w:cs="Courier New"/>
          <w:color w:val="000000"/>
          <w:kern w:val="0"/>
          <w:sz w:val="24"/>
          <w:szCs w:val="24"/>
          <w:shd w:val="clear" w:color="auto" w:fill="FFFFFF"/>
        </w:rPr>
        <w:t>:-1.7956678951954481,</w:t>
      </w:r>
      <w:r w:rsidRPr="00AA1A4F">
        <w:rPr>
          <w:rFonts w:ascii="Courier New" w:eastAsia="宋体" w:hAnsi="Courier New" w:cs="Courier New"/>
          <w:color w:val="009100"/>
          <w:kern w:val="0"/>
          <w:sz w:val="24"/>
          <w:szCs w:val="24"/>
        </w:rPr>
        <w:t>"y"</w:t>
      </w:r>
      <w:r w:rsidRPr="00AA1A4F">
        <w:rPr>
          <w:rFonts w:ascii="Courier New" w:eastAsia="宋体" w:hAnsi="Courier New" w:cs="Courier New"/>
          <w:color w:val="000000"/>
          <w:kern w:val="0"/>
          <w:sz w:val="24"/>
          <w:szCs w:val="24"/>
          <w:shd w:val="clear" w:color="auto" w:fill="FFFFFF"/>
        </w:rPr>
        <w:t>:8263.0}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"x"</w:t>
      </w:r>
      <w:r w:rsidRPr="00AA1A4F">
        <w:rPr>
          <w:rFonts w:ascii="Courier New" w:eastAsia="宋体" w:hAnsi="Courier New" w:cs="Courier New"/>
          <w:color w:val="000000"/>
          <w:kern w:val="0"/>
          <w:sz w:val="24"/>
          <w:szCs w:val="24"/>
          <w:shd w:val="clear" w:color="auto" w:fill="FFFFFF"/>
        </w:rPr>
        <w:t>:-0.9878507685761995,</w:t>
      </w:r>
      <w:r w:rsidRPr="00AA1A4F">
        <w:rPr>
          <w:rFonts w:ascii="Courier New" w:eastAsia="宋体" w:hAnsi="Courier New" w:cs="Courier New"/>
          <w:color w:val="009100"/>
          <w:kern w:val="0"/>
          <w:sz w:val="24"/>
          <w:szCs w:val="24"/>
        </w:rPr>
        <w:t>"y"</w:t>
      </w:r>
      <w:r w:rsidRPr="00AA1A4F">
        <w:rPr>
          <w:rFonts w:ascii="Courier New" w:eastAsia="宋体" w:hAnsi="Courier New" w:cs="Courier New"/>
          <w:color w:val="000000"/>
          <w:kern w:val="0"/>
          <w:sz w:val="24"/>
          <w:szCs w:val="24"/>
          <w:shd w:val="clear" w:color="auto" w:fill="FFFFFF"/>
        </w:rPr>
        <w:t>:19167.0}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"x"</w:t>
      </w:r>
      <w:r w:rsidRPr="00AA1A4F">
        <w:rPr>
          <w:rFonts w:ascii="Courier New" w:eastAsia="宋体" w:hAnsi="Courier New" w:cs="Courier New"/>
          <w:color w:val="000000"/>
          <w:kern w:val="0"/>
          <w:sz w:val="24"/>
          <w:szCs w:val="24"/>
          <w:shd w:val="clear" w:color="auto" w:fill="FFFFFF"/>
        </w:rPr>
        <w:t>:-0.2625338380837097,</w:t>
      </w:r>
      <w:r w:rsidRPr="00AA1A4F">
        <w:rPr>
          <w:rFonts w:ascii="Courier New" w:eastAsia="宋体" w:hAnsi="Courier New" w:cs="Courier New"/>
          <w:color w:val="009100"/>
          <w:kern w:val="0"/>
          <w:sz w:val="24"/>
          <w:szCs w:val="24"/>
        </w:rPr>
        <w:t>"y"</w:t>
      </w:r>
      <w:r w:rsidRPr="00AA1A4F">
        <w:rPr>
          <w:rFonts w:ascii="Courier New" w:eastAsia="宋体" w:hAnsi="Courier New" w:cs="Courier New"/>
          <w:color w:val="000000"/>
          <w:kern w:val="0"/>
          <w:sz w:val="24"/>
          <w:szCs w:val="24"/>
          <w:shd w:val="clear" w:color="auto" w:fill="FFFFFF"/>
        </w:rPr>
        <w:t>:31737.0}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lastRenderedPageBreak/>
        <w:t>{</w:t>
      </w:r>
      <w:r w:rsidRPr="00AA1A4F">
        <w:rPr>
          <w:rFonts w:ascii="Courier New" w:eastAsia="宋体" w:hAnsi="Courier New" w:cs="Courier New"/>
          <w:color w:val="009100"/>
          <w:kern w:val="0"/>
          <w:sz w:val="24"/>
          <w:szCs w:val="24"/>
        </w:rPr>
        <w:t>"x"</w:t>
      </w:r>
      <w:r w:rsidRPr="00AA1A4F">
        <w:rPr>
          <w:rFonts w:ascii="Courier New" w:eastAsia="宋体" w:hAnsi="Courier New" w:cs="Courier New"/>
          <w:color w:val="000000"/>
          <w:kern w:val="0"/>
          <w:sz w:val="24"/>
          <w:szCs w:val="24"/>
          <w:shd w:val="clear" w:color="auto" w:fill="FFFFFF"/>
        </w:rPr>
        <w:t>:0.5057392319427763,</w:t>
      </w:r>
      <w:r w:rsidRPr="00AA1A4F">
        <w:rPr>
          <w:rFonts w:ascii="Courier New" w:eastAsia="宋体" w:hAnsi="Courier New" w:cs="Courier New"/>
          <w:color w:val="009100"/>
          <w:kern w:val="0"/>
          <w:sz w:val="24"/>
          <w:szCs w:val="24"/>
        </w:rPr>
        <w:t>"y"</w:t>
      </w:r>
      <w:r w:rsidRPr="00AA1A4F">
        <w:rPr>
          <w:rFonts w:ascii="Courier New" w:eastAsia="宋体" w:hAnsi="Courier New" w:cs="Courier New"/>
          <w:color w:val="000000"/>
          <w:kern w:val="0"/>
          <w:sz w:val="24"/>
          <w:szCs w:val="24"/>
          <w:shd w:val="clear" w:color="auto" w:fill="FFFFFF"/>
        </w:rPr>
        <w:t>:31502.0}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"x"</w:t>
      </w:r>
      <w:r w:rsidRPr="00AA1A4F">
        <w:rPr>
          <w:rFonts w:ascii="Courier New" w:eastAsia="宋体" w:hAnsi="Courier New" w:cs="Courier New"/>
          <w:color w:val="000000"/>
          <w:kern w:val="0"/>
          <w:sz w:val="24"/>
          <w:szCs w:val="24"/>
          <w:shd w:val="clear" w:color="auto" w:fill="FFFFFF"/>
        </w:rPr>
        <w:t>:1.2774146480311135,</w:t>
      </w:r>
      <w:r w:rsidRPr="00AA1A4F">
        <w:rPr>
          <w:rFonts w:ascii="Courier New" w:eastAsia="宋体" w:hAnsi="Courier New" w:cs="Courier New"/>
          <w:color w:val="009100"/>
          <w:kern w:val="0"/>
          <w:sz w:val="24"/>
          <w:szCs w:val="24"/>
        </w:rPr>
        <w:t>"y"</w:t>
      </w:r>
      <w:r w:rsidRPr="00AA1A4F">
        <w:rPr>
          <w:rFonts w:ascii="Courier New" w:eastAsia="宋体" w:hAnsi="Courier New" w:cs="Courier New"/>
          <w:color w:val="000000"/>
          <w:kern w:val="0"/>
          <w:sz w:val="24"/>
          <w:szCs w:val="24"/>
          <w:shd w:val="clear" w:color="auto" w:fill="FFFFFF"/>
        </w:rPr>
        <w:t>:14526.0}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"x"</w:t>
      </w:r>
      <w:r w:rsidRPr="00AA1A4F">
        <w:rPr>
          <w:rFonts w:ascii="Courier New" w:eastAsia="宋体" w:hAnsi="Courier New" w:cs="Courier New"/>
          <w:color w:val="000000"/>
          <w:kern w:val="0"/>
          <w:sz w:val="24"/>
          <w:szCs w:val="24"/>
          <w:shd w:val="clear" w:color="auto" w:fill="FFFFFF"/>
        </w:rPr>
        <w:t>:2.083955560712489,</w:t>
      </w:r>
      <w:r w:rsidRPr="00AA1A4F">
        <w:rPr>
          <w:rFonts w:ascii="Courier New" w:eastAsia="宋体" w:hAnsi="Courier New" w:cs="Courier New"/>
          <w:color w:val="009100"/>
          <w:kern w:val="0"/>
          <w:sz w:val="24"/>
          <w:szCs w:val="24"/>
        </w:rPr>
        <w:t>"y"</w:t>
      </w:r>
      <w:r w:rsidRPr="00AA1A4F">
        <w:rPr>
          <w:rFonts w:ascii="Courier New" w:eastAsia="宋体" w:hAnsi="Courier New" w:cs="Courier New"/>
          <w:color w:val="000000"/>
          <w:kern w:val="0"/>
          <w:sz w:val="24"/>
          <w:szCs w:val="24"/>
          <w:shd w:val="clear" w:color="auto" w:fill="FFFFFF"/>
        </w:rPr>
        <w:t>:3986.0}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"x"</w:t>
      </w:r>
      <w:r w:rsidRPr="00AA1A4F">
        <w:rPr>
          <w:rFonts w:ascii="Courier New" w:eastAsia="宋体" w:hAnsi="Courier New" w:cs="Courier New"/>
          <w:color w:val="000000"/>
          <w:kern w:val="0"/>
          <w:sz w:val="24"/>
          <w:szCs w:val="24"/>
          <w:shd w:val="clear" w:color="auto" w:fill="FFFFFF"/>
        </w:rPr>
        <w:t>:2.9209550254545484,</w:t>
      </w:r>
      <w:r w:rsidRPr="00AA1A4F">
        <w:rPr>
          <w:rFonts w:ascii="Courier New" w:eastAsia="宋体" w:hAnsi="Courier New" w:cs="Courier New"/>
          <w:color w:val="009100"/>
          <w:kern w:val="0"/>
          <w:sz w:val="24"/>
          <w:szCs w:val="24"/>
        </w:rPr>
        <w:t>"y"</w:t>
      </w:r>
      <w:r w:rsidRPr="00AA1A4F">
        <w:rPr>
          <w:rFonts w:ascii="Courier New" w:eastAsia="宋体" w:hAnsi="Courier New" w:cs="Courier New"/>
          <w:color w:val="000000"/>
          <w:kern w:val="0"/>
          <w:sz w:val="24"/>
          <w:szCs w:val="24"/>
          <w:shd w:val="clear" w:color="auto" w:fill="FFFFFF"/>
        </w:rPr>
        <w:t>:275.0}</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w:t>
      </w:r>
      <w:r w:rsidRPr="00AA1A4F">
        <w:rPr>
          <w:rFonts w:ascii="Courier New" w:eastAsia="宋体" w:hAnsi="Courier New" w:cs="Courier New"/>
          <w:color w:val="009100"/>
          <w:kern w:val="0"/>
          <w:sz w:val="24"/>
          <w:szCs w:val="24"/>
        </w:rPr>
        <w:t>"x"</w:t>
      </w:r>
      <w:r w:rsidRPr="00AA1A4F">
        <w:rPr>
          <w:rFonts w:ascii="Courier New" w:eastAsia="宋体" w:hAnsi="Courier New" w:cs="Courier New"/>
          <w:color w:val="000000"/>
          <w:kern w:val="0"/>
          <w:sz w:val="24"/>
          <w:szCs w:val="24"/>
          <w:shd w:val="clear" w:color="auto" w:fill="FFFFFF"/>
        </w:rPr>
        <w:t>:3.674835214285715,</w:t>
      </w:r>
      <w:r w:rsidRPr="00AA1A4F">
        <w:rPr>
          <w:rFonts w:ascii="Courier New" w:eastAsia="宋体" w:hAnsi="Courier New" w:cs="Courier New"/>
          <w:color w:val="009100"/>
          <w:kern w:val="0"/>
          <w:sz w:val="24"/>
          <w:szCs w:val="24"/>
        </w:rPr>
        <w:t>"y"</w:t>
      </w:r>
      <w:r w:rsidRPr="00AA1A4F">
        <w:rPr>
          <w:rFonts w:ascii="Courier New" w:eastAsia="宋体" w:hAnsi="Courier New" w:cs="Courier New"/>
          <w:color w:val="000000"/>
          <w:kern w:val="0"/>
          <w:sz w:val="24"/>
          <w:szCs w:val="24"/>
          <w:shd w:val="clear" w:color="auto" w:fill="FFFFFF"/>
        </w:rPr>
        <w:t>:14.0}</w:t>
      </w:r>
    </w:p>
    <w:p w:rsidR="00AA1A4F" w:rsidRPr="00AA1A4F" w:rsidRDefault="00AA1A4F" w:rsidP="00AA1A4F">
      <w:pPr>
        <w:widowControl/>
        <w:pBdr>
          <w:bottom w:val="single" w:sz="6" w:space="1" w:color="auto"/>
        </w:pBdr>
        <w:jc w:val="center"/>
        <w:rPr>
          <w:rFonts w:ascii="Arial" w:eastAsia="宋体" w:hAnsi="Arial" w:cs="Arial" w:hint="eastAsia"/>
          <w:vanish/>
          <w:kern w:val="0"/>
          <w:sz w:val="16"/>
          <w:szCs w:val="16"/>
        </w:rPr>
      </w:pPr>
      <w:r w:rsidRPr="00AA1A4F">
        <w:rPr>
          <w:rFonts w:ascii="Arial" w:eastAsia="宋体" w:hAnsi="Arial" w:cs="Arial" w:hint="eastAsia"/>
          <w:vanish/>
          <w:kern w:val="0"/>
          <w:sz w:val="16"/>
          <w:szCs w:val="16"/>
        </w:rPr>
        <w:t>窗体顶端</w:t>
      </w:r>
    </w:p>
    <w:p w:rsidR="00AA1A4F" w:rsidRPr="00AA1A4F" w:rsidRDefault="00AA1A4F" w:rsidP="00AA1A4F">
      <w:pPr>
        <w:widowControl/>
        <w:pBdr>
          <w:top w:val="single" w:sz="6" w:space="1" w:color="auto"/>
        </w:pBdr>
        <w:jc w:val="center"/>
        <w:rPr>
          <w:rFonts w:ascii="Arial" w:eastAsia="宋体" w:hAnsi="Arial" w:cs="Arial" w:hint="eastAsia"/>
          <w:vanish/>
          <w:kern w:val="0"/>
          <w:sz w:val="16"/>
          <w:szCs w:val="16"/>
        </w:rPr>
      </w:pPr>
      <w:r w:rsidRPr="00AA1A4F">
        <w:rPr>
          <w:rFonts w:ascii="Arial" w:eastAsia="宋体" w:hAnsi="Arial" w:cs="Arial" w:hint="eastAsia"/>
          <w:vanish/>
          <w:kern w:val="0"/>
          <w:sz w:val="16"/>
          <w:szCs w:val="16"/>
        </w:rPr>
        <w:t>窗体底端</w:t>
      </w:r>
    </w:p>
    <w:p w:rsidR="00AA1A4F" w:rsidRDefault="00AA1A4F">
      <w:pPr>
        <w:widowControl/>
        <w:jc w:val="left"/>
        <w:rPr>
          <w:rFonts w:ascii="Arial" w:eastAsia="宋体" w:hAnsi="Arial" w:cs="Arial"/>
          <w:kern w:val="0"/>
          <w:sz w:val="16"/>
          <w:szCs w:val="16"/>
        </w:rPr>
      </w:pPr>
      <w:r>
        <w:rPr>
          <w:rFonts w:ascii="Arial" w:eastAsia="宋体" w:hAnsi="Arial" w:cs="Arial"/>
          <w:kern w:val="0"/>
          <w:sz w:val="16"/>
          <w:szCs w:val="16"/>
        </w:rPr>
        <w:br w:type="page"/>
      </w:r>
    </w:p>
    <w:p w:rsidR="00AA1A4F" w:rsidRPr="00AA1A4F" w:rsidRDefault="00AA1A4F" w:rsidP="00AA1A4F">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277" w:history="1">
        <w:r w:rsidRPr="00AA1A4F">
          <w:rPr>
            <w:rFonts w:ascii="Helvetica" w:eastAsia="宋体" w:hAnsi="Helvetica" w:cs="Helvetica"/>
            <w:b/>
            <w:bCs/>
            <w:color w:val="003366"/>
            <w:kern w:val="36"/>
            <w:sz w:val="36"/>
          </w:rPr>
          <w:t>AdminManual Configuration</w:t>
        </w:r>
      </w:hyperlink>
    </w:p>
    <w:p w:rsidR="00AA1A4F" w:rsidRPr="00AA1A4F" w:rsidRDefault="00AA1A4F" w:rsidP="00E528CF">
      <w:pPr>
        <w:widowControl/>
        <w:numPr>
          <w:ilvl w:val="0"/>
          <w:numId w:val="73"/>
        </w:numPr>
        <w:spacing w:line="183" w:lineRule="atLeast"/>
        <w:ind w:left="0"/>
        <w:jc w:val="left"/>
        <w:rPr>
          <w:rFonts w:ascii="Helvetica" w:eastAsia="宋体" w:hAnsi="Helvetica" w:cs="Helvetica"/>
          <w:color w:val="666666"/>
          <w:kern w:val="0"/>
          <w:sz w:val="13"/>
          <w:szCs w:val="13"/>
          <w:shd w:val="clear" w:color="auto" w:fill="FFFFFF"/>
        </w:rPr>
      </w:pPr>
    </w:p>
    <w:p w:rsidR="00AA1A4F" w:rsidRPr="00AA1A4F" w:rsidRDefault="00AA1A4F" w:rsidP="00E528CF">
      <w:pPr>
        <w:widowControl/>
        <w:numPr>
          <w:ilvl w:val="0"/>
          <w:numId w:val="73"/>
        </w:numPr>
        <w:spacing w:line="183" w:lineRule="atLeast"/>
        <w:ind w:left="0"/>
        <w:jc w:val="left"/>
        <w:rPr>
          <w:rFonts w:ascii="Helvetica" w:eastAsia="宋体" w:hAnsi="Helvetica" w:cs="Helvetica"/>
          <w:color w:val="666666"/>
          <w:kern w:val="0"/>
          <w:sz w:val="13"/>
          <w:szCs w:val="13"/>
          <w:shd w:val="clear" w:color="auto" w:fill="FFFFFF"/>
        </w:rPr>
      </w:pPr>
      <w:r w:rsidRPr="00AA1A4F">
        <w:rPr>
          <w:rFonts w:ascii="Helvetica" w:eastAsia="宋体" w:hAnsi="Helvetica" w:cs="Helvetica"/>
          <w:color w:val="666666"/>
          <w:kern w:val="0"/>
          <w:sz w:val="13"/>
          <w:szCs w:val="13"/>
          <w:shd w:val="clear" w:color="auto" w:fill="FFFFFF"/>
        </w:rPr>
        <w:t>Added by</w:t>
      </w:r>
      <w:r w:rsidRPr="00AA1A4F">
        <w:rPr>
          <w:rFonts w:ascii="Helvetica" w:eastAsia="宋体" w:hAnsi="Helvetica" w:cs="Helvetica"/>
          <w:color w:val="666666"/>
          <w:kern w:val="0"/>
          <w:sz w:val="13"/>
        </w:rPr>
        <w:t> </w:t>
      </w:r>
      <w:hyperlink r:id="rId278" w:history="1">
        <w:r w:rsidRPr="00AA1A4F">
          <w:rPr>
            <w:rFonts w:ascii="Helvetica" w:eastAsia="宋体" w:hAnsi="Helvetica" w:cs="Helvetica"/>
            <w:color w:val="666666"/>
            <w:kern w:val="0"/>
            <w:sz w:val="13"/>
            <w:u w:val="single"/>
          </w:rPr>
          <w:t>Confluence Administrator</w:t>
        </w:r>
      </w:hyperlink>
      <w:r w:rsidRPr="00AA1A4F">
        <w:rPr>
          <w:rFonts w:ascii="Helvetica" w:eastAsia="宋体" w:hAnsi="Helvetica" w:cs="Helvetica"/>
          <w:color w:val="666666"/>
          <w:kern w:val="0"/>
          <w:sz w:val="13"/>
          <w:szCs w:val="13"/>
          <w:shd w:val="clear" w:color="auto" w:fill="FFFFFF"/>
        </w:rPr>
        <w:t>, last edited by</w:t>
      </w:r>
      <w:r w:rsidRPr="00AA1A4F">
        <w:rPr>
          <w:rFonts w:ascii="Helvetica" w:eastAsia="宋体" w:hAnsi="Helvetica" w:cs="Helvetica"/>
          <w:color w:val="666666"/>
          <w:kern w:val="0"/>
          <w:sz w:val="13"/>
        </w:rPr>
        <w:t> </w:t>
      </w:r>
      <w:hyperlink r:id="rId279" w:history="1">
        <w:r w:rsidRPr="00AA1A4F">
          <w:rPr>
            <w:rFonts w:ascii="Helvetica" w:eastAsia="宋体" w:hAnsi="Helvetica" w:cs="Helvetica"/>
            <w:color w:val="666666"/>
            <w:kern w:val="0"/>
            <w:sz w:val="13"/>
            <w:u w:val="single"/>
          </w:rPr>
          <w:t>Ashoat Tevosyan</w:t>
        </w:r>
      </w:hyperlink>
      <w:r w:rsidRPr="00AA1A4F">
        <w:rPr>
          <w:rFonts w:ascii="Helvetica" w:eastAsia="宋体" w:hAnsi="Helvetica" w:cs="Helvetica"/>
          <w:color w:val="666666"/>
          <w:kern w:val="0"/>
          <w:sz w:val="13"/>
        </w:rPr>
        <w:t> </w:t>
      </w:r>
      <w:r w:rsidRPr="00AA1A4F">
        <w:rPr>
          <w:rFonts w:ascii="Helvetica" w:eastAsia="宋体" w:hAnsi="Helvetica" w:cs="Helvetica"/>
          <w:color w:val="666666"/>
          <w:kern w:val="0"/>
          <w:sz w:val="13"/>
          <w:szCs w:val="13"/>
          <w:shd w:val="clear" w:color="auto" w:fill="FFFFFF"/>
        </w:rPr>
        <w:t>on Jun 29, 2011</w:t>
      </w:r>
      <w:r w:rsidRPr="00AA1A4F">
        <w:rPr>
          <w:rFonts w:ascii="Helvetica" w:eastAsia="宋体" w:hAnsi="Helvetica" w:cs="Helvetica"/>
          <w:color w:val="666666"/>
          <w:kern w:val="0"/>
          <w:sz w:val="13"/>
        </w:rPr>
        <w:t>  (</w:t>
      </w:r>
      <w:hyperlink r:id="rId280" w:history="1">
        <w:r w:rsidRPr="00AA1A4F">
          <w:rPr>
            <w:rFonts w:ascii="Helvetica" w:eastAsia="宋体" w:hAnsi="Helvetica" w:cs="Helvetica"/>
            <w:color w:val="666666"/>
            <w:kern w:val="0"/>
            <w:sz w:val="13"/>
            <w:u w:val="single"/>
          </w:rPr>
          <w:t>view change</w:t>
        </w:r>
      </w:hyperlink>
      <w:r w:rsidRPr="00AA1A4F">
        <w:rPr>
          <w:rFonts w:ascii="Helvetica" w:eastAsia="宋体" w:hAnsi="Helvetica" w:cs="Helvetica"/>
          <w:color w:val="666666"/>
          <w:kern w:val="0"/>
          <w:sz w:val="13"/>
        </w:rPr>
        <w:t>)</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Configuring Hive =</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A number of configuration variables in Hive can be used by the administrator to change the behavior for their installations and user sessions. These variables can be configured in any of the following ways, shown in the order of preference:</w:t>
      </w:r>
    </w:p>
    <w:p w:rsidR="00AA1A4F" w:rsidRPr="00AA1A4F" w:rsidRDefault="00AA1A4F" w:rsidP="00E528CF">
      <w:pPr>
        <w:widowControl/>
        <w:numPr>
          <w:ilvl w:val="0"/>
          <w:numId w:val="74"/>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Using the set command in the cli for setting session level values for the configuration variable for all statements subsequent to the set command. e.g.</w:t>
      </w:r>
    </w:p>
    <w:p w:rsidR="00AA1A4F" w:rsidRPr="00AA1A4F" w:rsidRDefault="00AA1A4F" w:rsidP="00E528CF">
      <w:pPr>
        <w:widowControl/>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set hive.exec.scratchdir=/tmp/mydir</w:t>
      </w:r>
    </w:p>
    <w:p w:rsidR="00AA1A4F" w:rsidRPr="00AA1A4F" w:rsidRDefault="00AA1A4F" w:rsidP="00AA1A4F">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AA1A4F">
        <w:rPr>
          <w:rFonts w:ascii="Helvetica" w:eastAsia="宋体" w:hAnsi="Helvetica" w:cs="Helvetica"/>
          <w:color w:val="000000"/>
          <w:kern w:val="0"/>
          <w:sz w:val="20"/>
          <w:szCs w:val="20"/>
          <w:shd w:val="clear" w:color="auto" w:fill="FFFFFF"/>
        </w:rPr>
        <w:t>sets</w:t>
      </w:r>
      <w:proofErr w:type="gramEnd"/>
      <w:r w:rsidRPr="00AA1A4F">
        <w:rPr>
          <w:rFonts w:ascii="Helvetica" w:eastAsia="宋体" w:hAnsi="Helvetica" w:cs="Helvetica"/>
          <w:color w:val="000000"/>
          <w:kern w:val="0"/>
          <w:sz w:val="20"/>
          <w:szCs w:val="20"/>
          <w:shd w:val="clear" w:color="auto" w:fill="FFFFFF"/>
        </w:rPr>
        <w:t xml:space="preserve"> the scratch directory (which is used by hive to store temporary output and plans) to /tmp/mydir for all subseq</w:t>
      </w:r>
    </w:p>
    <w:p w:rsidR="00AA1A4F" w:rsidRPr="00AA1A4F" w:rsidRDefault="00AA1A4F" w:rsidP="00E528CF">
      <w:pPr>
        <w:widowControl/>
        <w:numPr>
          <w:ilvl w:val="0"/>
          <w:numId w:val="74"/>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Using -hiveconf option on the cli for the entire session. e.g.</w:t>
      </w:r>
    </w:p>
    <w:p w:rsidR="00AA1A4F" w:rsidRPr="00AA1A4F" w:rsidRDefault="00AA1A4F" w:rsidP="00E528CF">
      <w:pPr>
        <w:widowControl/>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bin/hive -hiveconf hive.exec.scratchdir=/tmp/mydir</w:t>
      </w:r>
    </w:p>
    <w:p w:rsidR="00AA1A4F" w:rsidRPr="00AA1A4F" w:rsidRDefault="00AA1A4F" w:rsidP="00E528CF">
      <w:pPr>
        <w:widowControl/>
        <w:numPr>
          <w:ilvl w:val="0"/>
          <w:numId w:val="74"/>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In hive-site.xml. This is used for setting values for the entire Hive configuration. e.g.</w:t>
      </w:r>
    </w:p>
    <w:p w:rsidR="00AA1A4F" w:rsidRPr="00AA1A4F" w:rsidRDefault="00AA1A4F" w:rsidP="00E528CF">
      <w:pPr>
        <w:widowControl/>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&lt;property&gt;</w:t>
      </w:r>
    </w:p>
    <w:p w:rsidR="00AA1A4F" w:rsidRPr="00AA1A4F" w:rsidRDefault="00AA1A4F" w:rsidP="00E528CF">
      <w:pPr>
        <w:widowControl/>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&lt;name&gt;hive.exec.scratchdir&lt;/name&gt;</w:t>
      </w:r>
    </w:p>
    <w:p w:rsidR="00AA1A4F" w:rsidRPr="00AA1A4F" w:rsidRDefault="00AA1A4F" w:rsidP="00E528CF">
      <w:pPr>
        <w:widowControl/>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&lt;value&gt;/tmp/mydir&lt;/value&gt;</w:t>
      </w:r>
    </w:p>
    <w:p w:rsidR="00AA1A4F" w:rsidRPr="00AA1A4F" w:rsidRDefault="00AA1A4F" w:rsidP="00E528CF">
      <w:pPr>
        <w:widowControl/>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&lt;description&gt;Scratch space </w:t>
      </w:r>
      <w:r w:rsidRPr="00AA1A4F">
        <w:rPr>
          <w:rFonts w:ascii="Courier New" w:eastAsia="宋体" w:hAnsi="Courier New" w:cs="Courier New"/>
          <w:color w:val="000091"/>
          <w:kern w:val="0"/>
          <w:sz w:val="24"/>
          <w:szCs w:val="24"/>
        </w:rPr>
        <w:t>for</w:t>
      </w:r>
      <w:r w:rsidRPr="00AA1A4F">
        <w:rPr>
          <w:rFonts w:ascii="Courier New" w:eastAsia="宋体" w:hAnsi="Courier New" w:cs="Courier New"/>
          <w:color w:val="000000"/>
          <w:kern w:val="0"/>
          <w:sz w:val="24"/>
          <w:szCs w:val="24"/>
          <w:shd w:val="clear" w:color="auto" w:fill="FFFFFF"/>
        </w:rPr>
        <w:t xml:space="preserve"> Hive jobs&lt;/description&gt;</w:t>
      </w:r>
    </w:p>
    <w:p w:rsidR="00AA1A4F" w:rsidRPr="00AA1A4F" w:rsidRDefault="00AA1A4F" w:rsidP="00E528CF">
      <w:pPr>
        <w:widowControl/>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 xml:space="preserve">  &lt;/property&gt;</w:t>
      </w:r>
    </w:p>
    <w:p w:rsidR="00AA1A4F" w:rsidRPr="00AA1A4F" w:rsidRDefault="00AA1A4F" w:rsidP="00E528CF">
      <w:pPr>
        <w:widowControl/>
        <w:numPr>
          <w:ilvl w:val="0"/>
          <w:numId w:val="74"/>
        </w:numPr>
        <w:spacing w:line="260" w:lineRule="atLeast"/>
        <w:jc w:val="left"/>
        <w:rPr>
          <w:rFonts w:ascii="Helvetica" w:eastAsia="宋体" w:hAnsi="Helvetica" w:cs="Helvetica"/>
          <w:color w:val="000000"/>
          <w:kern w:val="0"/>
          <w:sz w:val="20"/>
          <w:szCs w:val="20"/>
          <w:shd w:val="clear" w:color="auto" w:fill="FFFFFF"/>
        </w:rPr>
      </w:pPr>
      <w:proofErr w:type="gramStart"/>
      <w:r w:rsidRPr="00AA1A4F">
        <w:rPr>
          <w:rFonts w:ascii="Helvetica" w:eastAsia="宋体" w:hAnsi="Helvetica" w:cs="Helvetica"/>
          <w:color w:val="000000"/>
          <w:kern w:val="0"/>
          <w:sz w:val="20"/>
          <w:szCs w:val="20"/>
          <w:shd w:val="clear" w:color="auto" w:fill="FFFFFF"/>
        </w:rPr>
        <w:t>hive-default.xml</w:t>
      </w:r>
      <w:proofErr w:type="gramEnd"/>
      <w:r w:rsidRPr="00AA1A4F">
        <w:rPr>
          <w:rFonts w:ascii="Helvetica" w:eastAsia="宋体" w:hAnsi="Helvetica" w:cs="Helvetica"/>
          <w:color w:val="000000"/>
          <w:kern w:val="0"/>
          <w:sz w:val="20"/>
          <w:szCs w:val="20"/>
          <w:shd w:val="clear" w:color="auto" w:fill="FFFFFF"/>
        </w:rPr>
        <w:t xml:space="preserve"> - This configuration file contains the default values for various configuration variables that come with prepackaged in a Hive distribution. These should not be changed by the administrator. In order to override any of the values, create hive-site.xml instead and set the value in that file as shown above.</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proofErr w:type="gramStart"/>
      <w:r w:rsidRPr="00AA1A4F">
        <w:rPr>
          <w:rFonts w:ascii="Helvetica" w:eastAsia="宋体" w:hAnsi="Helvetica" w:cs="Helvetica"/>
          <w:color w:val="000000"/>
          <w:kern w:val="0"/>
          <w:sz w:val="20"/>
          <w:szCs w:val="20"/>
          <w:shd w:val="clear" w:color="auto" w:fill="FFFFFF"/>
        </w:rPr>
        <w:t>hive-default.xml</w:t>
      </w:r>
      <w:proofErr w:type="gramEnd"/>
      <w:r w:rsidRPr="00AA1A4F">
        <w:rPr>
          <w:rFonts w:ascii="Helvetica" w:eastAsia="宋体" w:hAnsi="Helvetica" w:cs="Helvetica"/>
          <w:color w:val="000000"/>
          <w:kern w:val="0"/>
          <w:sz w:val="20"/>
          <w:szCs w:val="20"/>
          <w:shd w:val="clear" w:color="auto" w:fill="FFFFFF"/>
        </w:rPr>
        <w:t xml:space="preserve"> is located in the conf directory in your installation root. </w:t>
      </w:r>
      <w:proofErr w:type="gramStart"/>
      <w:r w:rsidRPr="00AA1A4F">
        <w:rPr>
          <w:rFonts w:ascii="Helvetica" w:eastAsia="宋体" w:hAnsi="Helvetica" w:cs="Helvetica"/>
          <w:color w:val="000000"/>
          <w:kern w:val="0"/>
          <w:sz w:val="20"/>
          <w:szCs w:val="20"/>
          <w:shd w:val="clear" w:color="auto" w:fill="FFFFFF"/>
        </w:rPr>
        <w:t>hive-site.xml</w:t>
      </w:r>
      <w:proofErr w:type="gramEnd"/>
      <w:r w:rsidRPr="00AA1A4F">
        <w:rPr>
          <w:rFonts w:ascii="Helvetica" w:eastAsia="宋体" w:hAnsi="Helvetica" w:cs="Helvetica"/>
          <w:color w:val="000000"/>
          <w:kern w:val="0"/>
          <w:sz w:val="20"/>
          <w:szCs w:val="20"/>
          <w:shd w:val="clear" w:color="auto" w:fill="FFFFFF"/>
        </w:rPr>
        <w:t xml:space="preserve"> should also be created in the same directory.</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Broadly the configuration variables are categorized into:</w:t>
      </w:r>
    </w:p>
    <w:p w:rsidR="00AA1A4F" w:rsidRPr="00AA1A4F" w:rsidRDefault="00AA1A4F" w:rsidP="00AA1A4F">
      <w:pPr>
        <w:widowControl/>
        <w:spacing w:before="301" w:after="43"/>
        <w:jc w:val="left"/>
        <w:outlineLvl w:val="2"/>
        <w:rPr>
          <w:rFonts w:ascii="Helvetica" w:eastAsia="宋体" w:hAnsi="Helvetica" w:cs="Helvetica"/>
          <w:b/>
          <w:bCs/>
          <w:color w:val="003366"/>
          <w:kern w:val="0"/>
          <w:sz w:val="30"/>
          <w:szCs w:val="30"/>
          <w:shd w:val="clear" w:color="auto" w:fill="FFFFFF"/>
        </w:rPr>
      </w:pPr>
      <w:r w:rsidRPr="00AA1A4F">
        <w:rPr>
          <w:rFonts w:ascii="Helvetica" w:eastAsia="宋体" w:hAnsi="Helvetica" w:cs="Helvetica"/>
          <w:b/>
          <w:bCs/>
          <w:color w:val="003366"/>
          <w:kern w:val="0"/>
          <w:sz w:val="30"/>
          <w:szCs w:val="30"/>
          <w:shd w:val="clear" w:color="auto" w:fill="FFFFFF"/>
        </w:rPr>
        <w:t>Hive Configuration Variables</w:t>
      </w:r>
    </w:p>
    <w:tbl>
      <w:tblPr>
        <w:tblW w:w="0" w:type="auto"/>
        <w:tblCellMar>
          <w:left w:w="0" w:type="dxa"/>
          <w:right w:w="0" w:type="dxa"/>
        </w:tblCellMar>
        <w:tblLook w:val="04A0"/>
      </w:tblPr>
      <w:tblGrid>
        <w:gridCol w:w="2497"/>
        <w:gridCol w:w="3593"/>
        <w:gridCol w:w="1584"/>
        <w:gridCol w:w="740"/>
      </w:tblGrid>
      <w:tr w:rsidR="00AA1A4F" w:rsidRPr="00AA1A4F" w:rsidTr="00AA1A4F">
        <w:trPr>
          <w:gridAfter w:val="1"/>
        </w:trPr>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Variable 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Description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Default Value</w:t>
            </w:r>
          </w:p>
        </w:tc>
      </w:tr>
      <w:tr w:rsidR="00AA1A4F" w:rsidRPr="00AA1A4F" w:rsidTr="00AA1A4F">
        <w:trPr>
          <w:gridAfter w:val="1"/>
        </w:trPr>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hive.exec.script.wrapper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Wrapper around any invocations to script operator e.g. if this is set to python, the script passed to the script operator will be invoked as</w:t>
            </w:r>
            <w:r w:rsidRPr="00AA1A4F">
              <w:rPr>
                <w:rFonts w:ascii="宋体" w:eastAsia="宋体" w:hAnsi="宋体" w:cs="宋体"/>
                <w:color w:val="000000"/>
                <w:kern w:val="0"/>
                <w:sz w:val="20"/>
              </w:rPr>
              <w:t> </w:t>
            </w:r>
            <w:r w:rsidRPr="00AA1A4F">
              <w:rPr>
                <w:rFonts w:ascii="宋体" w:eastAsia="宋体" w:hAnsi="宋体" w:cs="宋体"/>
                <w:color w:val="000000"/>
                <w:kern w:val="0"/>
                <w:sz w:val="24"/>
              </w:rPr>
              <w:t>python &lt;script command&gt;</w:t>
            </w:r>
            <w:r w:rsidRPr="00AA1A4F">
              <w:rPr>
                <w:rFonts w:ascii="宋体" w:eastAsia="宋体" w:hAnsi="宋体" w:cs="宋体"/>
                <w:color w:val="000000"/>
                <w:kern w:val="0"/>
                <w:sz w:val="20"/>
                <w:szCs w:val="20"/>
              </w:rPr>
              <w:t>. If the value is null or not set, the script is invoked as</w:t>
            </w:r>
            <w:r w:rsidRPr="00AA1A4F">
              <w:rPr>
                <w:rFonts w:ascii="宋体" w:eastAsia="宋体" w:hAnsi="宋体" w:cs="宋体"/>
                <w:color w:val="000000"/>
                <w:kern w:val="0"/>
                <w:sz w:val="20"/>
              </w:rPr>
              <w:t> </w:t>
            </w:r>
            <w:r w:rsidRPr="00AA1A4F">
              <w:rPr>
                <w:rFonts w:ascii="宋体" w:eastAsia="宋体" w:hAnsi="宋体" w:cs="宋体"/>
                <w:color w:val="000000"/>
                <w:kern w:val="0"/>
                <w:sz w:val="24"/>
              </w:rPr>
              <w:t>&lt;script command&gt;</w:t>
            </w:r>
            <w:r w:rsidRPr="00AA1A4F">
              <w:rPr>
                <w:rFonts w:ascii="宋体" w:eastAsia="宋体" w:hAnsi="宋体" w:cs="宋体"/>
                <w:color w:val="000000"/>
                <w:kern w:val="0"/>
                <w:sz w:val="20"/>
                <w:szCs w:val="20"/>
              </w:rPr>
              <w: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null</w:t>
            </w:r>
          </w:p>
        </w:tc>
      </w:tr>
      <w:tr w:rsidR="00AA1A4F" w:rsidRPr="00AA1A4F" w:rsidTr="00AA1A4F">
        <w:trPr>
          <w:gridAfter w:val="1"/>
        </w:trPr>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hive.exec.plan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null</w:t>
            </w:r>
          </w:p>
        </w:tc>
      </w:tr>
      <w:tr w:rsidR="00AA1A4F" w:rsidRPr="00AA1A4F" w:rsidTr="00AA1A4F">
        <w:trPr>
          <w:gridAfter w:val="1"/>
        </w:trPr>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hive.exec.scratchdir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This directory is used by hive to store the plans for different map/reduce stages for the query as well as to stored the intermediate outputs of these stages.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/tmp/&lt;user.name&gt;/hive</w:t>
            </w:r>
          </w:p>
        </w:tc>
      </w:tr>
      <w:tr w:rsidR="00AA1A4F" w:rsidRPr="00AA1A4F" w:rsidTr="00AA1A4F">
        <w:trPr>
          <w:gridAfter w:val="1"/>
        </w:trPr>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hive.querylog.location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Directory where structured hive query logs are created. One file per session is created in this directory. If this variable set to empty string structured log will not be created.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/tmp/&lt;user.name&gt;</w:t>
            </w:r>
          </w:p>
        </w:tc>
      </w:tr>
      <w:tr w:rsidR="00AA1A4F" w:rsidRPr="00AA1A4F" w:rsidTr="00AA1A4F">
        <w:trPr>
          <w:gridAfter w:val="1"/>
        </w:trPr>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hive.exec.submitviachild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Determines whether the map/reduce jobs should be submitted through a separate jvm in the non local mode.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false - By default jobs are submitted through the same jvm as the compiler</w:t>
            </w:r>
          </w:p>
        </w:tc>
      </w:tr>
      <w:tr w:rsidR="00AA1A4F" w:rsidRPr="00AA1A4F" w:rsidTr="00AA1A4F">
        <w:trPr>
          <w:gridAfter w:val="1"/>
        </w:trPr>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hive.exec.script.maxerrsize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Maximum number of serialization errors allowed in a user script invoked through</w:t>
            </w:r>
            <w:r w:rsidRPr="00AA1A4F">
              <w:rPr>
                <w:rFonts w:ascii="宋体" w:eastAsia="宋体" w:hAnsi="宋体" w:cs="宋体"/>
                <w:color w:val="000000"/>
                <w:kern w:val="0"/>
                <w:sz w:val="20"/>
              </w:rPr>
              <w:t> </w:t>
            </w:r>
            <w:r w:rsidRPr="00AA1A4F">
              <w:rPr>
                <w:rFonts w:ascii="宋体" w:eastAsia="宋体" w:hAnsi="宋体" w:cs="宋体"/>
                <w:color w:val="000000"/>
                <w:kern w:val="0"/>
                <w:sz w:val="24"/>
              </w:rPr>
              <w:t>TRANSFORM</w:t>
            </w:r>
            <w:r w:rsidRPr="00AA1A4F">
              <w:rPr>
                <w:rFonts w:ascii="宋体" w:eastAsia="宋体" w:hAnsi="宋体" w:cs="宋体"/>
                <w:color w:val="000000"/>
                <w:kern w:val="0"/>
                <w:sz w:val="20"/>
              </w:rPr>
              <w:t> </w:t>
            </w:r>
            <w:r w:rsidRPr="00AA1A4F">
              <w:rPr>
                <w:rFonts w:ascii="宋体" w:eastAsia="宋体" w:hAnsi="宋体" w:cs="宋体"/>
                <w:color w:val="000000"/>
                <w:kern w:val="0"/>
                <w:sz w:val="20"/>
                <w:szCs w:val="20"/>
              </w:rPr>
              <w:t>or</w:t>
            </w:r>
            <w:r w:rsidRPr="00AA1A4F">
              <w:rPr>
                <w:rFonts w:ascii="宋体" w:eastAsia="宋体" w:hAnsi="宋体" w:cs="宋体"/>
                <w:color w:val="000000"/>
                <w:kern w:val="0"/>
                <w:sz w:val="20"/>
              </w:rPr>
              <w:t> </w:t>
            </w:r>
            <w:r w:rsidRPr="00AA1A4F">
              <w:rPr>
                <w:rFonts w:ascii="宋体" w:eastAsia="宋体" w:hAnsi="宋体" w:cs="宋体"/>
                <w:color w:val="000000"/>
                <w:kern w:val="0"/>
                <w:sz w:val="24"/>
              </w:rPr>
              <w:t>MAP</w:t>
            </w:r>
            <w:r w:rsidRPr="00AA1A4F">
              <w:rPr>
                <w:rFonts w:ascii="宋体" w:eastAsia="宋体" w:hAnsi="宋体" w:cs="宋体"/>
                <w:color w:val="000000"/>
                <w:kern w:val="0"/>
                <w:sz w:val="20"/>
              </w:rPr>
              <w:t> </w:t>
            </w:r>
            <w:r w:rsidRPr="00AA1A4F">
              <w:rPr>
                <w:rFonts w:ascii="宋体" w:eastAsia="宋体" w:hAnsi="宋体" w:cs="宋体"/>
                <w:color w:val="000000"/>
                <w:kern w:val="0"/>
                <w:sz w:val="20"/>
                <w:szCs w:val="20"/>
              </w:rPr>
              <w:t>or</w:t>
            </w:r>
            <w:r w:rsidRPr="00AA1A4F">
              <w:rPr>
                <w:rFonts w:ascii="宋体" w:eastAsia="宋体" w:hAnsi="宋体" w:cs="宋体"/>
                <w:color w:val="000000"/>
                <w:kern w:val="0"/>
                <w:sz w:val="20"/>
              </w:rPr>
              <w:t> </w:t>
            </w:r>
            <w:r w:rsidRPr="00AA1A4F">
              <w:rPr>
                <w:rFonts w:ascii="宋体" w:eastAsia="宋体" w:hAnsi="宋体" w:cs="宋体"/>
                <w:color w:val="000000"/>
                <w:kern w:val="0"/>
                <w:sz w:val="24"/>
              </w:rPr>
              <w:t>REDUCE</w:t>
            </w:r>
            <w:r w:rsidRPr="00AA1A4F">
              <w:rPr>
                <w:rFonts w:ascii="宋体" w:eastAsia="宋体" w:hAnsi="宋体" w:cs="宋体"/>
                <w:color w:val="000000"/>
                <w:kern w:val="0"/>
                <w:sz w:val="20"/>
              </w:rPr>
              <w:t> </w:t>
            </w:r>
            <w:r w:rsidRPr="00AA1A4F">
              <w:rPr>
                <w:rFonts w:ascii="宋体" w:eastAsia="宋体" w:hAnsi="宋体" w:cs="宋体"/>
                <w:color w:val="000000"/>
                <w:kern w:val="0"/>
                <w:sz w:val="20"/>
                <w:szCs w:val="20"/>
              </w:rPr>
              <w:t>constructs.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100000</w:t>
            </w:r>
          </w:p>
        </w:tc>
      </w:tr>
      <w:tr w:rsidR="00AA1A4F" w:rsidRPr="00AA1A4F" w:rsidTr="00AA1A4F">
        <w:trPr>
          <w:gridAfter w:val="1"/>
        </w:trPr>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hive.exec.compress.output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Determines whether the output of the final map/reduce job in a query is compressed or not.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false</w:t>
            </w:r>
          </w:p>
        </w:tc>
      </w:tr>
      <w:tr w:rsidR="00AA1A4F" w:rsidRPr="00AA1A4F" w:rsidTr="00AA1A4F">
        <w:trPr>
          <w:gridAfter w:val="1"/>
        </w:trPr>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hive.exec.compress.intermediate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Determines whether the output of the intermediate map/reduce jobs in a query is compressed or not.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false</w:t>
            </w:r>
          </w:p>
        </w:tc>
      </w:tr>
      <w:tr w:rsidR="00AA1A4F" w:rsidRPr="00AA1A4F" w:rsidTr="00AA1A4F">
        <w:trPr>
          <w:gridAfter w:val="1"/>
        </w:trPr>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hive.jar.path</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location of hive_cli.jar that is used when submitting jobs in a separate jvm.</w:t>
            </w:r>
          </w:p>
        </w:tc>
        <w:tc>
          <w:tcPr>
            <w:tcW w:w="0" w:type="auto"/>
            <w:vAlign w:val="center"/>
            <w:hideMark/>
          </w:tcPr>
          <w:p w:rsidR="00AA1A4F" w:rsidRPr="00AA1A4F" w:rsidRDefault="00AA1A4F" w:rsidP="00AA1A4F">
            <w:pPr>
              <w:widowControl/>
              <w:jc w:val="left"/>
              <w:rPr>
                <w:rFonts w:ascii="Times New Roman" w:eastAsia="Times New Roman" w:hAnsi="Times New Roman" w:cs="Times New Roman"/>
                <w:kern w:val="0"/>
                <w:sz w:val="20"/>
                <w:szCs w:val="20"/>
              </w:rPr>
            </w:pPr>
          </w:p>
        </w:tc>
      </w:tr>
      <w:tr w:rsidR="00AA1A4F" w:rsidRPr="00AA1A4F" w:rsidTr="00AA1A4F">
        <w:trPr>
          <w:gridAfter w:val="1"/>
        </w:trPr>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hive.aux.jars.path</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The location of the plugin jars that contain implementations of user defined functions and </w:t>
            </w:r>
            <w:r w:rsidRPr="00AA1A4F">
              <w:rPr>
                <w:rFonts w:ascii="宋体" w:eastAsia="宋体" w:hAnsi="宋体" w:cs="宋体"/>
                <w:color w:val="000000"/>
                <w:kern w:val="0"/>
                <w:sz w:val="20"/>
                <w:szCs w:val="20"/>
              </w:rPr>
              <w:lastRenderedPageBreak/>
              <w:t>serdes.</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hive.partition.pruning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A strict value for this variable indicates that an error is thrown by the compiler in case no partition predicate is provided on a partitioned table. This is used to protect against a user inadvertently issuing a query against all the partitions of the table.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nonstrict</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hive.map.aggr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Determines whether the map side aggregation is on or not.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true</w:t>
            </w:r>
          </w:p>
        </w:tc>
        <w:tc>
          <w:tcPr>
            <w:tcW w:w="0" w:type="auto"/>
            <w:vAlign w:val="center"/>
            <w:hideMark/>
          </w:tcPr>
          <w:p w:rsidR="00AA1A4F" w:rsidRPr="00AA1A4F" w:rsidRDefault="00AA1A4F" w:rsidP="00AA1A4F">
            <w:pPr>
              <w:widowControl/>
              <w:jc w:val="left"/>
              <w:rPr>
                <w:rFonts w:ascii="Times New Roman" w:eastAsia="Times New Roman" w:hAnsi="Times New Roman" w:cs="Times New Roman"/>
                <w:kern w:val="0"/>
                <w:sz w:val="20"/>
                <w:szCs w:val="20"/>
              </w:rPr>
            </w:pP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hive.join.emit.interval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1000</w:t>
            </w:r>
          </w:p>
        </w:tc>
        <w:tc>
          <w:tcPr>
            <w:tcW w:w="0" w:type="auto"/>
            <w:vAlign w:val="center"/>
            <w:hideMark/>
          </w:tcPr>
          <w:p w:rsidR="00AA1A4F" w:rsidRPr="00AA1A4F" w:rsidRDefault="00AA1A4F" w:rsidP="00AA1A4F">
            <w:pPr>
              <w:widowControl/>
              <w:jc w:val="left"/>
              <w:rPr>
                <w:rFonts w:ascii="Times New Roman" w:eastAsia="Times New Roman" w:hAnsi="Times New Roman" w:cs="Times New Roman"/>
                <w:kern w:val="0"/>
                <w:sz w:val="20"/>
                <w:szCs w:val="20"/>
              </w:rPr>
            </w:pP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hive.map.aggr.hash.percentmemory</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(float)0.5</w:t>
            </w:r>
          </w:p>
        </w:tc>
        <w:tc>
          <w:tcPr>
            <w:tcW w:w="0" w:type="auto"/>
            <w:vAlign w:val="center"/>
            <w:hideMark/>
          </w:tcPr>
          <w:p w:rsidR="00AA1A4F" w:rsidRPr="00AA1A4F" w:rsidRDefault="00AA1A4F" w:rsidP="00AA1A4F">
            <w:pPr>
              <w:widowControl/>
              <w:jc w:val="left"/>
              <w:rPr>
                <w:rFonts w:ascii="Times New Roman" w:eastAsia="Times New Roman" w:hAnsi="Times New Roman" w:cs="Times New Roman"/>
                <w:kern w:val="0"/>
                <w:sz w:val="20"/>
                <w:szCs w:val="20"/>
              </w:rPr>
            </w:pP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hive.default.fileformat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Default file format for CREATE TABLE statement. Options are TextFile, SequenceFile and RCFile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TextFile</w:t>
            </w:r>
          </w:p>
        </w:tc>
        <w:tc>
          <w:tcPr>
            <w:tcW w:w="0" w:type="auto"/>
            <w:vAlign w:val="center"/>
            <w:hideMark/>
          </w:tcPr>
          <w:p w:rsidR="00AA1A4F" w:rsidRPr="00AA1A4F" w:rsidRDefault="00AA1A4F" w:rsidP="00AA1A4F">
            <w:pPr>
              <w:widowControl/>
              <w:jc w:val="left"/>
              <w:rPr>
                <w:rFonts w:ascii="Times New Roman" w:eastAsia="Times New Roman" w:hAnsi="Times New Roman" w:cs="Times New Roman"/>
                <w:kern w:val="0"/>
                <w:sz w:val="20"/>
                <w:szCs w:val="20"/>
              </w:rPr>
            </w:pP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hive.merge.mapfiles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Merge small files at the end of a map-only job.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true</w:t>
            </w:r>
          </w:p>
        </w:tc>
        <w:tc>
          <w:tcPr>
            <w:tcW w:w="0" w:type="auto"/>
            <w:vAlign w:val="center"/>
            <w:hideMark/>
          </w:tcPr>
          <w:p w:rsidR="00AA1A4F" w:rsidRPr="00AA1A4F" w:rsidRDefault="00AA1A4F" w:rsidP="00AA1A4F">
            <w:pPr>
              <w:widowControl/>
              <w:jc w:val="left"/>
              <w:rPr>
                <w:rFonts w:ascii="Times New Roman" w:eastAsia="Times New Roman" w:hAnsi="Times New Roman" w:cs="Times New Roman"/>
                <w:kern w:val="0"/>
                <w:sz w:val="20"/>
                <w:szCs w:val="20"/>
              </w:rPr>
            </w:pP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hive.merge.mapredfiles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Merge small files at the end of a map-reduce job.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false</w:t>
            </w:r>
          </w:p>
        </w:tc>
        <w:tc>
          <w:tcPr>
            <w:tcW w:w="0" w:type="auto"/>
            <w:vAlign w:val="center"/>
            <w:hideMark/>
          </w:tcPr>
          <w:p w:rsidR="00AA1A4F" w:rsidRPr="00AA1A4F" w:rsidRDefault="00AA1A4F" w:rsidP="00AA1A4F">
            <w:pPr>
              <w:widowControl/>
              <w:jc w:val="left"/>
              <w:rPr>
                <w:rFonts w:ascii="Times New Roman" w:eastAsia="Times New Roman" w:hAnsi="Times New Roman" w:cs="Times New Roman"/>
                <w:kern w:val="0"/>
                <w:sz w:val="20"/>
                <w:szCs w:val="20"/>
              </w:rPr>
            </w:pP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hive.merge.size.per.task</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Size of merged files at the end of the job.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256000000</w:t>
            </w:r>
          </w:p>
        </w:tc>
        <w:tc>
          <w:tcPr>
            <w:tcW w:w="0" w:type="auto"/>
            <w:vAlign w:val="center"/>
            <w:hideMark/>
          </w:tcPr>
          <w:p w:rsidR="00AA1A4F" w:rsidRPr="00AA1A4F" w:rsidRDefault="00AA1A4F" w:rsidP="00AA1A4F">
            <w:pPr>
              <w:widowControl/>
              <w:jc w:val="left"/>
              <w:rPr>
                <w:rFonts w:ascii="Times New Roman" w:eastAsia="Times New Roman" w:hAnsi="Times New Roman" w:cs="Times New Roman"/>
                <w:kern w:val="0"/>
                <w:sz w:val="20"/>
                <w:szCs w:val="20"/>
              </w:rPr>
            </w:pP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hive.merge.size.smallfiles.avgsize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When the average output file size of a job is less than this number, Hive </w:t>
            </w:r>
            <w:r w:rsidRPr="00AA1A4F">
              <w:rPr>
                <w:rFonts w:ascii="宋体" w:eastAsia="宋体" w:hAnsi="宋体" w:cs="宋体"/>
                <w:color w:val="000000"/>
                <w:kern w:val="0"/>
                <w:sz w:val="20"/>
                <w:szCs w:val="20"/>
              </w:rPr>
              <w:lastRenderedPageBreak/>
              <w:t>will start an additional map-reduce job to merge the output files into bigger files. This is only done for map-only jobs if hive.merge.mapfiles is true, and for map-reduce jobs if hive.merge.mapredfiles is true.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16000000</w:t>
            </w:r>
          </w:p>
        </w:tc>
        <w:tc>
          <w:tcPr>
            <w:tcW w:w="0" w:type="auto"/>
            <w:vAlign w:val="center"/>
            <w:hideMark/>
          </w:tcPr>
          <w:p w:rsidR="00AA1A4F" w:rsidRPr="00AA1A4F" w:rsidRDefault="00AA1A4F" w:rsidP="00AA1A4F">
            <w:pPr>
              <w:widowControl/>
              <w:jc w:val="left"/>
              <w:rPr>
                <w:rFonts w:ascii="Times New Roman" w:eastAsia="Times New Roman" w:hAnsi="Times New Roman" w:cs="Times New Roman"/>
                <w:kern w:val="0"/>
                <w:sz w:val="20"/>
                <w:szCs w:val="20"/>
              </w:rPr>
            </w:pP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hive.enforce.bucketing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If enabled, enforces inserts into bucketed tables to also be bucketed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false</w:t>
            </w:r>
          </w:p>
        </w:tc>
        <w:tc>
          <w:tcPr>
            <w:tcW w:w="0" w:type="auto"/>
            <w:vAlign w:val="center"/>
            <w:hideMark/>
          </w:tcPr>
          <w:p w:rsidR="00AA1A4F" w:rsidRPr="00AA1A4F" w:rsidRDefault="00AA1A4F" w:rsidP="00AA1A4F">
            <w:pPr>
              <w:widowControl/>
              <w:jc w:val="left"/>
              <w:rPr>
                <w:rFonts w:ascii="Times New Roman" w:eastAsia="Times New Roman" w:hAnsi="Times New Roman" w:cs="Times New Roman"/>
                <w:kern w:val="0"/>
                <w:sz w:val="20"/>
                <w:szCs w:val="20"/>
              </w:rPr>
            </w:pPr>
          </w:p>
        </w:tc>
      </w:tr>
    </w:tbl>
    <w:p w:rsidR="00AA1A4F" w:rsidRPr="00AA1A4F" w:rsidRDefault="00AA1A4F" w:rsidP="00AA1A4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34" w:name="AdminManualConfiguration-HiveMetaStoreCo"/>
      <w:bookmarkEnd w:id="134"/>
      <w:r w:rsidRPr="00AA1A4F">
        <w:rPr>
          <w:rFonts w:ascii="Helvetica" w:eastAsia="宋体" w:hAnsi="Helvetica" w:cs="Helvetica"/>
          <w:b/>
          <w:bCs/>
          <w:color w:val="003366"/>
          <w:kern w:val="0"/>
          <w:sz w:val="30"/>
          <w:szCs w:val="30"/>
          <w:shd w:val="clear" w:color="auto" w:fill="FFFFFF"/>
        </w:rPr>
        <w:t>Hive MetaStore Configuration Variables</w:t>
      </w:r>
    </w:p>
    <w:tbl>
      <w:tblPr>
        <w:tblW w:w="0" w:type="auto"/>
        <w:tblCellMar>
          <w:left w:w="0" w:type="dxa"/>
          <w:right w:w="0" w:type="dxa"/>
        </w:tblCellMar>
        <w:tblLook w:val="04A0"/>
      </w:tblPr>
      <w:tblGrid>
        <w:gridCol w:w="3808"/>
        <w:gridCol w:w="3758"/>
        <w:gridCol w:w="848"/>
      </w:tblGrid>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Variable 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Description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Default Value</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hive.metastore.metadb.dir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hive.metastore.warehouse.dir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Location of the default database for the warehouse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hive.metastore.uris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hive.metastore.usefilestore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hive.metastore.rawstore.impl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hive.metastore.local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javax.jdo.option.ConnectionURL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JDBC connect string for a JDBC metastore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javax.jdo.option.ConnectionDriverName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Driver class name for a JDBC metastore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javax.jdo.option.ConnectionUserName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javax.jdo.option.ConnectionPassword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org.jpox.autoCreateSchema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Creates necessary schema on startup if one doesn't exist. (</w:t>
            </w:r>
            <w:proofErr w:type="gramStart"/>
            <w:r w:rsidRPr="00AA1A4F">
              <w:rPr>
                <w:rFonts w:ascii="宋体" w:eastAsia="宋体" w:hAnsi="宋体" w:cs="宋体"/>
                <w:color w:val="000000"/>
                <w:kern w:val="0"/>
                <w:sz w:val="20"/>
                <w:szCs w:val="20"/>
              </w:rPr>
              <w:t>e.g</w:t>
            </w:r>
            <w:proofErr w:type="gramEnd"/>
            <w:r w:rsidRPr="00AA1A4F">
              <w:rPr>
                <w:rFonts w:ascii="宋体" w:eastAsia="宋体" w:hAnsi="宋体" w:cs="宋体"/>
                <w:color w:val="000000"/>
                <w:kern w:val="0"/>
                <w:sz w:val="20"/>
                <w:szCs w:val="20"/>
              </w:rPr>
              <w:t>. tables, columns...) Set to false after creating it once.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org.jpox.fixedDatastore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Whether the datastore schema is fixed.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hive.metastore.checkForDefaultDb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hive.metastore.ds.connection.url.hook</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Name of the hook to use for retriving </w:t>
            </w:r>
            <w:r w:rsidRPr="00AA1A4F">
              <w:rPr>
                <w:rFonts w:ascii="宋体" w:eastAsia="宋体" w:hAnsi="宋体" w:cs="宋体"/>
                <w:color w:val="000000"/>
                <w:kern w:val="0"/>
                <w:sz w:val="20"/>
                <w:szCs w:val="20"/>
              </w:rPr>
              <w:lastRenderedPageBreak/>
              <w:t>the JDO connection URL. If empty, the value in javax.jdo.option.ConnectionURL is used as the connection URL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hive.metastore.ds.retry.attempts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number of times to retry a call to the backing datastore if there were a connection error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1</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hive.metastore.ds.retry.interval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number of miliseconds between datastore retry attempts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1000</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hive.metastore.server.min.threads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Minimum number of worker threads in the Thrift server's pool.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200</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hive.metastore.server.max.threads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Maximum number of worker threads in the Thrift server's pool.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10000</w:t>
            </w:r>
          </w:p>
        </w:tc>
      </w:tr>
    </w:tbl>
    <w:p w:rsidR="00AA1A4F" w:rsidRPr="00AA1A4F" w:rsidRDefault="00AA1A4F" w:rsidP="00AA1A4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35" w:name="AdminManualConfiguration-HiveConfigurati"/>
      <w:bookmarkEnd w:id="135"/>
      <w:r w:rsidRPr="00AA1A4F">
        <w:rPr>
          <w:rFonts w:ascii="Helvetica" w:eastAsia="宋体" w:hAnsi="Helvetica" w:cs="Helvetica"/>
          <w:b/>
          <w:bCs/>
          <w:color w:val="003366"/>
          <w:kern w:val="0"/>
          <w:sz w:val="30"/>
          <w:szCs w:val="30"/>
          <w:shd w:val="clear" w:color="auto" w:fill="FFFFFF"/>
        </w:rPr>
        <w:t>Hive Configuration Variables used to interact with Hadoop</w:t>
      </w:r>
    </w:p>
    <w:tbl>
      <w:tblPr>
        <w:tblW w:w="0" w:type="auto"/>
        <w:tblCellMar>
          <w:left w:w="0" w:type="dxa"/>
          <w:right w:w="0" w:type="dxa"/>
        </w:tblCellMar>
        <w:tblLook w:val="04A0"/>
      </w:tblPr>
      <w:tblGrid>
        <w:gridCol w:w="2008"/>
        <w:gridCol w:w="3998"/>
        <w:gridCol w:w="2408"/>
      </w:tblGrid>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Variable 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Description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Default Value</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hadoop.bin.path</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location of hadoop script which is used to submit jobs to hadoop when submitting through a separate jvm.</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$HADOOP_HOME/bin/hadoop</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hadoop.config.dir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location of the configuration directory of the hadoop installation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$HADOOP_HOME/conf</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fs.default.name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file:///</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map.input.file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null</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mapred.job.tracker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url to the jobtracker. If this is set to local then map/reduce is run in the local mode.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local</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mapred.reduce.tasks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The </w:t>
            </w:r>
            <w:proofErr w:type="gramStart"/>
            <w:r w:rsidRPr="00AA1A4F">
              <w:rPr>
                <w:rFonts w:ascii="宋体" w:eastAsia="宋体" w:hAnsi="宋体" w:cs="宋体"/>
                <w:color w:val="000000"/>
                <w:kern w:val="0"/>
                <w:sz w:val="20"/>
                <w:szCs w:val="20"/>
              </w:rPr>
              <w:t>number</w:t>
            </w:r>
            <w:proofErr w:type="gramEnd"/>
            <w:r w:rsidRPr="00AA1A4F">
              <w:rPr>
                <w:rFonts w:ascii="宋体" w:eastAsia="宋体" w:hAnsi="宋体" w:cs="宋体"/>
                <w:color w:val="000000"/>
                <w:kern w:val="0"/>
                <w:sz w:val="20"/>
                <w:szCs w:val="20"/>
              </w:rPr>
              <w:t xml:space="preserve"> of reducers for each map/reduce stage in the query plan.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1</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mapred.job.name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name of the map/reduce job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null</w:t>
            </w:r>
          </w:p>
        </w:tc>
      </w:tr>
    </w:tbl>
    <w:p w:rsidR="00AA1A4F" w:rsidRPr="00AA1A4F" w:rsidRDefault="00AA1A4F" w:rsidP="00AA1A4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36" w:name="AdminManualConfiguration-HiveVariablesus"/>
      <w:bookmarkEnd w:id="136"/>
      <w:r w:rsidRPr="00AA1A4F">
        <w:rPr>
          <w:rFonts w:ascii="Helvetica" w:eastAsia="宋体" w:hAnsi="Helvetica" w:cs="Helvetica"/>
          <w:b/>
          <w:bCs/>
          <w:color w:val="003366"/>
          <w:kern w:val="0"/>
          <w:sz w:val="30"/>
          <w:szCs w:val="30"/>
          <w:shd w:val="clear" w:color="auto" w:fill="FFFFFF"/>
        </w:rPr>
        <w:t>Hive Variables used to pass run time information</w:t>
      </w:r>
    </w:p>
    <w:tbl>
      <w:tblPr>
        <w:tblW w:w="0" w:type="auto"/>
        <w:tblCellMar>
          <w:left w:w="0" w:type="dxa"/>
          <w:right w:w="0" w:type="dxa"/>
        </w:tblCellMar>
        <w:tblLook w:val="04A0"/>
      </w:tblPr>
      <w:tblGrid>
        <w:gridCol w:w="2008"/>
        <w:gridCol w:w="5298"/>
        <w:gridCol w:w="1108"/>
      </w:tblGrid>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Variable 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Description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b/>
                <w:bCs/>
                <w:color w:val="000000"/>
                <w:kern w:val="0"/>
                <w:sz w:val="20"/>
                <w:szCs w:val="20"/>
              </w:rPr>
              <w:t xml:space="preserve">Default </w:t>
            </w:r>
            <w:r w:rsidRPr="00AA1A4F">
              <w:rPr>
                <w:rFonts w:ascii="宋体" w:eastAsia="宋体" w:hAnsi="宋体" w:cs="宋体"/>
                <w:b/>
                <w:bCs/>
                <w:color w:val="000000"/>
                <w:kern w:val="0"/>
                <w:sz w:val="20"/>
                <w:szCs w:val="20"/>
              </w:rPr>
              <w:lastRenderedPageBreak/>
              <w:t>Value</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hive.session.id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id of the Hive Session.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hive.query.string</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query string passed to the map/reduce job.</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hive.query.planid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id of the plan for the map/reduce stage.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hive.jobname.length</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maximum length of the jobname.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50</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hive.table.name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name of the hive table. This is passed to the user scripts through the script operator.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hive.partition.name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name of the hive partition. This is passed to the user scripts through the script operator.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hive.alias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The alias being processed. This is also passed to the user scripts through the script operator.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bl>
    <w:p w:rsidR="00AA1A4F" w:rsidRPr="00AA1A4F" w:rsidRDefault="00AA1A4F" w:rsidP="00AA1A4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37" w:name="AdminManualConfiguration-TemporaryFolder"/>
      <w:bookmarkEnd w:id="137"/>
      <w:r w:rsidRPr="00AA1A4F">
        <w:rPr>
          <w:rFonts w:ascii="Helvetica" w:eastAsia="宋体" w:hAnsi="Helvetica" w:cs="Helvetica"/>
          <w:b/>
          <w:bCs/>
          <w:color w:val="003366"/>
          <w:kern w:val="0"/>
          <w:sz w:val="30"/>
          <w:szCs w:val="30"/>
          <w:shd w:val="clear" w:color="auto" w:fill="FFFFFF"/>
        </w:rPr>
        <w:t>Temporary Folders</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Hive uses temporary folders both on the machine running the Hive client and the default HDFS instance. These folders are used to store per-query temporary/intermediate data sets and are normally cleaned up by the hive client when the query is finished. However, in cases of abnormal hive client termination, some data may be left behind. The configuration details are as follows:</w:t>
      </w:r>
    </w:p>
    <w:p w:rsidR="00AA1A4F" w:rsidRPr="00AA1A4F" w:rsidRDefault="00AA1A4F" w:rsidP="00E528CF">
      <w:pPr>
        <w:widowControl/>
        <w:numPr>
          <w:ilvl w:val="0"/>
          <w:numId w:val="75"/>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On the HDFS cluster this is set to</w:t>
      </w:r>
      <w:r w:rsidRPr="00AA1A4F">
        <w:rPr>
          <w:rFonts w:ascii="Helvetica" w:eastAsia="宋体" w:hAnsi="Helvetica" w:cs="Helvetica"/>
          <w:color w:val="000000"/>
          <w:kern w:val="0"/>
          <w:sz w:val="20"/>
        </w:rPr>
        <w:t> </w:t>
      </w:r>
      <w:r w:rsidRPr="00AA1A4F">
        <w:rPr>
          <w:rFonts w:ascii="Helvetica" w:eastAsia="宋体" w:hAnsi="Helvetica" w:cs="Helvetica"/>
          <w:i/>
          <w:iCs/>
          <w:color w:val="000000"/>
          <w:kern w:val="0"/>
          <w:sz w:val="20"/>
        </w:rPr>
        <w:t>/tmp/hive-&lt;username&gt;</w:t>
      </w:r>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by default and is controlled by the configuration variable</w:t>
      </w:r>
      <w:r w:rsidRPr="00AA1A4F">
        <w:rPr>
          <w:rFonts w:ascii="Helvetica" w:eastAsia="宋体" w:hAnsi="Helvetica" w:cs="Helvetica"/>
          <w:color w:val="000000"/>
          <w:kern w:val="0"/>
          <w:sz w:val="20"/>
        </w:rPr>
        <w:t> </w:t>
      </w:r>
      <w:r w:rsidRPr="00AA1A4F">
        <w:rPr>
          <w:rFonts w:ascii="Helvetica" w:eastAsia="宋体" w:hAnsi="Helvetica" w:cs="Helvetica"/>
          <w:i/>
          <w:iCs/>
          <w:color w:val="000000"/>
          <w:kern w:val="0"/>
          <w:sz w:val="20"/>
        </w:rPr>
        <w:t>hive.exec.scratchdir</w:t>
      </w:r>
    </w:p>
    <w:p w:rsidR="00AA1A4F" w:rsidRPr="00AA1A4F" w:rsidRDefault="00AA1A4F" w:rsidP="00E528CF">
      <w:pPr>
        <w:widowControl/>
        <w:numPr>
          <w:ilvl w:val="0"/>
          <w:numId w:val="75"/>
        </w:numPr>
        <w:spacing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On the client machine, this is hardcoded to</w:t>
      </w:r>
      <w:r w:rsidRPr="00AA1A4F">
        <w:rPr>
          <w:rFonts w:ascii="Helvetica" w:eastAsia="宋体" w:hAnsi="Helvetica" w:cs="Helvetica"/>
          <w:color w:val="000000"/>
          <w:kern w:val="0"/>
          <w:sz w:val="20"/>
        </w:rPr>
        <w:t> </w:t>
      </w:r>
      <w:r w:rsidRPr="00AA1A4F">
        <w:rPr>
          <w:rFonts w:ascii="Helvetica" w:eastAsia="宋体" w:hAnsi="Helvetica" w:cs="Helvetica"/>
          <w:i/>
          <w:iCs/>
          <w:color w:val="000000"/>
          <w:kern w:val="0"/>
          <w:sz w:val="20"/>
        </w:rPr>
        <w:t>/tmp/&lt;username&gt;</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Note that when writing data to a table/partition, Hive will first write to a temporary location on the target table's filesystem (using hive.exec.scratchdir as the temporary location) and then move the data to the target table. This applies in all cases - whether tables are stored in HDFS (normal case) or in file systems like S3 or even NFS.</w:t>
      </w:r>
    </w:p>
    <w:p w:rsidR="00AA1A4F" w:rsidRPr="00AA1A4F" w:rsidRDefault="00AA1A4F" w:rsidP="00AA1A4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38" w:name="AdminManualConfiguration-LogFiles"/>
      <w:bookmarkEnd w:id="138"/>
      <w:r w:rsidRPr="00AA1A4F">
        <w:rPr>
          <w:rFonts w:ascii="Helvetica" w:eastAsia="宋体" w:hAnsi="Helvetica" w:cs="Helvetica"/>
          <w:b/>
          <w:bCs/>
          <w:color w:val="003366"/>
          <w:kern w:val="0"/>
          <w:sz w:val="30"/>
          <w:szCs w:val="30"/>
          <w:shd w:val="clear" w:color="auto" w:fill="FFFFFF"/>
        </w:rPr>
        <w:t>Log Files</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Hive client produces logs and history files on the client machine. Please see</w:t>
      </w:r>
      <w:r w:rsidRPr="00AA1A4F">
        <w:rPr>
          <w:rFonts w:ascii="Helvetica" w:eastAsia="宋体" w:hAnsi="Helvetica" w:cs="Helvetica"/>
          <w:color w:val="000000"/>
          <w:kern w:val="0"/>
          <w:sz w:val="20"/>
        </w:rPr>
        <w:t> </w:t>
      </w:r>
      <w:hyperlink r:id="rId281" w:anchor="Error_Logs" w:history="1">
        <w:r w:rsidRPr="00AA1A4F">
          <w:rPr>
            <w:rFonts w:ascii="Helvetica" w:eastAsia="宋体" w:hAnsi="Helvetica" w:cs="Helvetica"/>
            <w:color w:val="003366"/>
            <w:kern w:val="0"/>
            <w:sz w:val="20"/>
            <w:u w:val="single"/>
          </w:rPr>
          <w:t>Error Logs</w:t>
        </w:r>
      </w:hyperlink>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on configuration details.</w:t>
      </w:r>
    </w:p>
    <w:p w:rsidR="00AA1A4F" w:rsidRDefault="00AA1A4F">
      <w:pPr>
        <w:widowControl/>
        <w:jc w:val="left"/>
        <w:rPr>
          <w:rFonts w:ascii="Arial" w:eastAsia="宋体" w:hAnsi="Arial" w:cs="Arial"/>
          <w:kern w:val="0"/>
          <w:sz w:val="16"/>
          <w:szCs w:val="16"/>
        </w:rPr>
      </w:pPr>
      <w:r>
        <w:rPr>
          <w:rFonts w:ascii="Arial" w:eastAsia="宋体" w:hAnsi="Arial" w:cs="Arial"/>
          <w:kern w:val="0"/>
          <w:sz w:val="16"/>
          <w:szCs w:val="16"/>
        </w:rPr>
        <w:br w:type="page"/>
      </w:r>
    </w:p>
    <w:p w:rsidR="00AA1A4F" w:rsidRPr="00AA1A4F" w:rsidRDefault="00AA1A4F" w:rsidP="00AA1A4F">
      <w:pPr>
        <w:widowControl/>
        <w:spacing w:after="107" w:line="480" w:lineRule="auto"/>
        <w:jc w:val="left"/>
        <w:outlineLvl w:val="0"/>
        <w:rPr>
          <w:rFonts w:ascii="Helvetica" w:eastAsia="宋体" w:hAnsi="Helvetica" w:cs="Helvetica"/>
          <w:b/>
          <w:bCs/>
          <w:color w:val="003366"/>
          <w:kern w:val="36"/>
          <w:sz w:val="36"/>
          <w:szCs w:val="36"/>
          <w:shd w:val="clear" w:color="auto" w:fill="FFFFFF"/>
        </w:rPr>
      </w:pPr>
      <w:hyperlink r:id="rId282" w:history="1">
        <w:r w:rsidRPr="00AA1A4F">
          <w:rPr>
            <w:rFonts w:ascii="Helvetica" w:eastAsia="宋体" w:hAnsi="Helvetica" w:cs="Helvetica"/>
            <w:b/>
            <w:bCs/>
            <w:color w:val="003366"/>
            <w:kern w:val="36"/>
            <w:sz w:val="36"/>
          </w:rPr>
          <w:t>AdminManual MetastoreAdmin</w:t>
        </w:r>
      </w:hyperlink>
    </w:p>
    <w:p w:rsidR="00AA1A4F" w:rsidRPr="00AA1A4F" w:rsidRDefault="00AA1A4F" w:rsidP="00E528CF">
      <w:pPr>
        <w:widowControl/>
        <w:numPr>
          <w:ilvl w:val="0"/>
          <w:numId w:val="76"/>
        </w:numPr>
        <w:spacing w:line="183" w:lineRule="atLeast"/>
        <w:ind w:left="0"/>
        <w:jc w:val="left"/>
        <w:rPr>
          <w:rFonts w:ascii="Helvetica" w:eastAsia="宋体" w:hAnsi="Helvetica" w:cs="Helvetica"/>
          <w:color w:val="666666"/>
          <w:kern w:val="0"/>
          <w:sz w:val="13"/>
          <w:szCs w:val="13"/>
          <w:shd w:val="clear" w:color="auto" w:fill="FFFFFF"/>
        </w:rPr>
      </w:pPr>
    </w:p>
    <w:p w:rsidR="00AA1A4F" w:rsidRPr="00AA1A4F" w:rsidRDefault="00AA1A4F" w:rsidP="00E528CF">
      <w:pPr>
        <w:widowControl/>
        <w:numPr>
          <w:ilvl w:val="0"/>
          <w:numId w:val="76"/>
        </w:numPr>
        <w:spacing w:line="183" w:lineRule="atLeast"/>
        <w:ind w:left="0"/>
        <w:jc w:val="left"/>
        <w:rPr>
          <w:rFonts w:ascii="Helvetica" w:eastAsia="宋体" w:hAnsi="Helvetica" w:cs="Helvetica"/>
          <w:color w:val="666666"/>
          <w:kern w:val="0"/>
          <w:sz w:val="13"/>
          <w:szCs w:val="13"/>
          <w:shd w:val="clear" w:color="auto" w:fill="FFFFFF"/>
        </w:rPr>
      </w:pPr>
      <w:r w:rsidRPr="00AA1A4F">
        <w:rPr>
          <w:rFonts w:ascii="Helvetica" w:eastAsia="宋体" w:hAnsi="Helvetica" w:cs="Helvetica"/>
          <w:color w:val="666666"/>
          <w:kern w:val="0"/>
          <w:sz w:val="13"/>
          <w:szCs w:val="13"/>
          <w:shd w:val="clear" w:color="auto" w:fill="FFFFFF"/>
        </w:rPr>
        <w:t>Added by</w:t>
      </w:r>
      <w:r w:rsidRPr="00AA1A4F">
        <w:rPr>
          <w:rFonts w:ascii="Helvetica" w:eastAsia="宋体" w:hAnsi="Helvetica" w:cs="Helvetica"/>
          <w:color w:val="666666"/>
          <w:kern w:val="0"/>
          <w:sz w:val="13"/>
        </w:rPr>
        <w:t> </w:t>
      </w:r>
      <w:hyperlink r:id="rId283" w:history="1">
        <w:r w:rsidRPr="00AA1A4F">
          <w:rPr>
            <w:rFonts w:ascii="Helvetica" w:eastAsia="宋体" w:hAnsi="Helvetica" w:cs="Helvetica"/>
            <w:color w:val="666666"/>
            <w:kern w:val="0"/>
            <w:sz w:val="13"/>
            <w:u w:val="single"/>
          </w:rPr>
          <w:t>Confluence Administrator</w:t>
        </w:r>
      </w:hyperlink>
      <w:r w:rsidRPr="00AA1A4F">
        <w:rPr>
          <w:rFonts w:ascii="Helvetica" w:eastAsia="宋体" w:hAnsi="Helvetica" w:cs="Helvetica"/>
          <w:color w:val="666666"/>
          <w:kern w:val="0"/>
          <w:sz w:val="13"/>
          <w:szCs w:val="13"/>
          <w:shd w:val="clear" w:color="auto" w:fill="FFFFFF"/>
        </w:rPr>
        <w:t>, last edited by</w:t>
      </w:r>
      <w:r w:rsidRPr="00AA1A4F">
        <w:rPr>
          <w:rFonts w:ascii="Helvetica" w:eastAsia="宋体" w:hAnsi="Helvetica" w:cs="Helvetica"/>
          <w:color w:val="666666"/>
          <w:kern w:val="0"/>
          <w:sz w:val="13"/>
        </w:rPr>
        <w:t> </w:t>
      </w:r>
      <w:hyperlink r:id="rId284" w:history="1">
        <w:r w:rsidRPr="00AA1A4F">
          <w:rPr>
            <w:rFonts w:ascii="Helvetica" w:eastAsia="宋体" w:hAnsi="Helvetica" w:cs="Helvetica"/>
            <w:color w:val="666666"/>
            <w:kern w:val="0"/>
            <w:sz w:val="13"/>
            <w:u w:val="single"/>
          </w:rPr>
          <w:t>Ashoat Tevosyan</w:t>
        </w:r>
      </w:hyperlink>
      <w:r w:rsidRPr="00AA1A4F">
        <w:rPr>
          <w:rFonts w:ascii="Helvetica" w:eastAsia="宋体" w:hAnsi="Helvetica" w:cs="Helvetica"/>
          <w:color w:val="666666"/>
          <w:kern w:val="0"/>
          <w:sz w:val="13"/>
        </w:rPr>
        <w:t> </w:t>
      </w:r>
      <w:r w:rsidRPr="00AA1A4F">
        <w:rPr>
          <w:rFonts w:ascii="Helvetica" w:eastAsia="宋体" w:hAnsi="Helvetica" w:cs="Helvetica"/>
          <w:color w:val="666666"/>
          <w:kern w:val="0"/>
          <w:sz w:val="13"/>
          <w:szCs w:val="13"/>
          <w:shd w:val="clear" w:color="auto" w:fill="FFFFFF"/>
        </w:rPr>
        <w:t>on Jun 29, 2011</w:t>
      </w:r>
      <w:r w:rsidRPr="00AA1A4F">
        <w:rPr>
          <w:rFonts w:ascii="Helvetica" w:eastAsia="宋体" w:hAnsi="Helvetica" w:cs="Helvetica"/>
          <w:color w:val="666666"/>
          <w:kern w:val="0"/>
          <w:sz w:val="13"/>
        </w:rPr>
        <w:t>  (</w:t>
      </w:r>
      <w:hyperlink r:id="rId285" w:history="1">
        <w:r w:rsidRPr="00AA1A4F">
          <w:rPr>
            <w:rFonts w:ascii="Helvetica" w:eastAsia="宋体" w:hAnsi="Helvetica" w:cs="Helvetica"/>
            <w:color w:val="666666"/>
            <w:kern w:val="0"/>
            <w:sz w:val="13"/>
            <w:u w:val="single"/>
          </w:rPr>
          <w:t>view change</w:t>
        </w:r>
      </w:hyperlink>
      <w:r w:rsidRPr="00AA1A4F">
        <w:rPr>
          <w:rFonts w:ascii="Helvetica" w:eastAsia="宋体" w:hAnsi="Helvetica" w:cs="Helvetica"/>
          <w:color w:val="666666"/>
          <w:kern w:val="0"/>
          <w:sz w:val="13"/>
        </w:rPr>
        <w:t>)</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 Hive Metastore ==</w:t>
      </w:r>
    </w:p>
    <w:p w:rsidR="00AA1A4F" w:rsidRPr="00AA1A4F" w:rsidRDefault="00AA1A4F" w:rsidP="00E528CF">
      <w:pPr>
        <w:widowControl/>
        <w:numPr>
          <w:ilvl w:val="1"/>
          <w:numId w:val="77"/>
        </w:numPr>
        <w:spacing w:line="260" w:lineRule="atLeast"/>
        <w:jc w:val="left"/>
        <w:rPr>
          <w:rFonts w:ascii="Helvetica" w:eastAsia="宋体" w:hAnsi="Helvetica" w:cs="Helvetica"/>
          <w:color w:val="000000"/>
          <w:kern w:val="0"/>
          <w:sz w:val="20"/>
          <w:szCs w:val="20"/>
          <w:shd w:val="clear" w:color="auto" w:fill="FFFFFF"/>
        </w:rPr>
      </w:pPr>
      <w:hyperlink r:id="rId286" w:anchor="AdminManualMetastoreAdmin-Introduction" w:history="1">
        <w:r w:rsidRPr="00AA1A4F">
          <w:rPr>
            <w:rFonts w:ascii="Helvetica" w:eastAsia="宋体" w:hAnsi="Helvetica" w:cs="Helvetica"/>
            <w:color w:val="003366"/>
            <w:kern w:val="0"/>
            <w:sz w:val="20"/>
            <w:u w:val="single"/>
          </w:rPr>
          <w:t>Introduction</w:t>
        </w:r>
      </w:hyperlink>
    </w:p>
    <w:p w:rsidR="00AA1A4F" w:rsidRPr="00AA1A4F" w:rsidRDefault="00AA1A4F" w:rsidP="00E528CF">
      <w:pPr>
        <w:widowControl/>
        <w:numPr>
          <w:ilvl w:val="1"/>
          <w:numId w:val="77"/>
        </w:numPr>
        <w:spacing w:line="260" w:lineRule="atLeast"/>
        <w:jc w:val="left"/>
        <w:rPr>
          <w:rFonts w:ascii="Helvetica" w:eastAsia="宋体" w:hAnsi="Helvetica" w:cs="Helvetica"/>
          <w:color w:val="000000"/>
          <w:kern w:val="0"/>
          <w:sz w:val="20"/>
          <w:szCs w:val="20"/>
          <w:shd w:val="clear" w:color="auto" w:fill="FFFFFF"/>
        </w:rPr>
      </w:pPr>
      <w:hyperlink r:id="rId287" w:anchor="AdminManualMetastoreAdmin-EmbeddedMetastore" w:history="1">
        <w:r w:rsidRPr="00AA1A4F">
          <w:rPr>
            <w:rFonts w:ascii="Helvetica" w:eastAsia="宋体" w:hAnsi="Helvetica" w:cs="Helvetica"/>
            <w:color w:val="003366"/>
            <w:kern w:val="0"/>
            <w:sz w:val="20"/>
            <w:u w:val="single"/>
          </w:rPr>
          <w:t>Embedded Metastore</w:t>
        </w:r>
      </w:hyperlink>
    </w:p>
    <w:p w:rsidR="00AA1A4F" w:rsidRPr="00AA1A4F" w:rsidRDefault="00AA1A4F" w:rsidP="00E528CF">
      <w:pPr>
        <w:widowControl/>
        <w:numPr>
          <w:ilvl w:val="1"/>
          <w:numId w:val="77"/>
        </w:numPr>
        <w:spacing w:line="260" w:lineRule="atLeast"/>
        <w:jc w:val="left"/>
        <w:rPr>
          <w:rFonts w:ascii="Helvetica" w:eastAsia="宋体" w:hAnsi="Helvetica" w:cs="Helvetica"/>
          <w:color w:val="000000"/>
          <w:kern w:val="0"/>
          <w:sz w:val="20"/>
          <w:szCs w:val="20"/>
          <w:shd w:val="clear" w:color="auto" w:fill="FFFFFF"/>
        </w:rPr>
      </w:pPr>
      <w:hyperlink r:id="rId288" w:anchor="AdminManualMetastoreAdmin-LocalMetastore" w:history="1">
        <w:r w:rsidRPr="00AA1A4F">
          <w:rPr>
            <w:rFonts w:ascii="Helvetica" w:eastAsia="宋体" w:hAnsi="Helvetica" w:cs="Helvetica"/>
            <w:color w:val="003366"/>
            <w:kern w:val="0"/>
            <w:sz w:val="20"/>
            <w:u w:val="single"/>
          </w:rPr>
          <w:t>Local Metastore</w:t>
        </w:r>
      </w:hyperlink>
    </w:p>
    <w:p w:rsidR="00AA1A4F" w:rsidRPr="00AA1A4F" w:rsidRDefault="00AA1A4F" w:rsidP="00E528CF">
      <w:pPr>
        <w:widowControl/>
        <w:numPr>
          <w:ilvl w:val="1"/>
          <w:numId w:val="77"/>
        </w:numPr>
        <w:spacing w:line="260" w:lineRule="atLeast"/>
        <w:jc w:val="left"/>
        <w:rPr>
          <w:rFonts w:ascii="Helvetica" w:eastAsia="宋体" w:hAnsi="Helvetica" w:cs="Helvetica"/>
          <w:color w:val="000000"/>
          <w:kern w:val="0"/>
          <w:sz w:val="20"/>
          <w:szCs w:val="20"/>
          <w:shd w:val="clear" w:color="auto" w:fill="FFFFFF"/>
        </w:rPr>
      </w:pPr>
      <w:hyperlink r:id="rId289" w:anchor="AdminManualMetastoreAdmin-RemoteMetastore" w:history="1">
        <w:r w:rsidRPr="00AA1A4F">
          <w:rPr>
            <w:rFonts w:ascii="Helvetica" w:eastAsia="宋体" w:hAnsi="Helvetica" w:cs="Helvetica"/>
            <w:color w:val="003366"/>
            <w:kern w:val="0"/>
            <w:sz w:val="20"/>
            <w:u w:val="single"/>
          </w:rPr>
          <w:t>Remote Metastore</w:t>
        </w:r>
      </w:hyperlink>
    </w:p>
    <w:p w:rsidR="00AA1A4F" w:rsidRPr="00AA1A4F" w:rsidRDefault="00AA1A4F" w:rsidP="00E528CF">
      <w:pPr>
        <w:widowControl/>
        <w:numPr>
          <w:ilvl w:val="0"/>
          <w:numId w:val="77"/>
        </w:numPr>
        <w:spacing w:line="260" w:lineRule="atLeast"/>
        <w:jc w:val="left"/>
        <w:rPr>
          <w:rFonts w:ascii="Helvetica" w:eastAsia="宋体" w:hAnsi="Helvetica" w:cs="Helvetica"/>
          <w:color w:val="000000"/>
          <w:kern w:val="0"/>
          <w:sz w:val="20"/>
          <w:szCs w:val="20"/>
          <w:shd w:val="clear" w:color="auto" w:fill="FFFFFF"/>
        </w:rPr>
      </w:pPr>
      <w:hyperlink r:id="rId290" w:anchor="AdminManualMetastoreAdmin-MetastoreDeploymentOptionsinPictures" w:history="1">
        <w:r w:rsidRPr="00AA1A4F">
          <w:rPr>
            <w:rFonts w:ascii="Helvetica" w:eastAsia="宋体" w:hAnsi="Helvetica" w:cs="Helvetica"/>
            <w:color w:val="003366"/>
            <w:kern w:val="0"/>
            <w:sz w:val="20"/>
            <w:u w:val="single"/>
          </w:rPr>
          <w:t>Metastore Deployment Options in Pictures</w:t>
        </w:r>
      </w:hyperlink>
    </w:p>
    <w:p w:rsidR="00AA1A4F" w:rsidRPr="00AA1A4F" w:rsidRDefault="00AA1A4F" w:rsidP="00AA1A4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39" w:name="AdminManualMetastoreAdmin-Introduction"/>
      <w:bookmarkEnd w:id="139"/>
      <w:r w:rsidRPr="00AA1A4F">
        <w:rPr>
          <w:rFonts w:ascii="Helvetica" w:eastAsia="宋体" w:hAnsi="Helvetica" w:cs="Helvetica"/>
          <w:b/>
          <w:bCs/>
          <w:color w:val="003366"/>
          <w:kern w:val="0"/>
          <w:sz w:val="30"/>
          <w:szCs w:val="30"/>
          <w:shd w:val="clear" w:color="auto" w:fill="FFFFFF"/>
        </w:rPr>
        <w:t>Introduction</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All the metadata for Hive tables and partitions are stored in Hive Metastore. Metadata is persisted using</w:t>
      </w:r>
      <w:r w:rsidRPr="00AA1A4F">
        <w:rPr>
          <w:rFonts w:ascii="Helvetica" w:eastAsia="宋体" w:hAnsi="Helvetica" w:cs="Helvetica"/>
          <w:color w:val="000000"/>
          <w:kern w:val="0"/>
          <w:sz w:val="20"/>
        </w:rPr>
        <w:t> </w:t>
      </w:r>
      <w:hyperlink r:id="rId291" w:history="1">
        <w:r w:rsidRPr="00AA1A4F">
          <w:rPr>
            <w:rFonts w:ascii="Helvetica" w:eastAsia="宋体" w:hAnsi="Helvetica" w:cs="Helvetica"/>
            <w:color w:val="003366"/>
            <w:kern w:val="0"/>
            <w:sz w:val="20"/>
            <w:u w:val="single"/>
          </w:rPr>
          <w:t>JPOX</w:t>
        </w:r>
      </w:hyperlink>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ORM solution so any store that is supported by it. Most of the commercial relational databases and many open source datstores are supported. Any datastore that has JDBC driver can probably be used.</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You can find an E/R diagram for the metastore</w:t>
      </w:r>
      <w:r w:rsidRPr="00AA1A4F">
        <w:rPr>
          <w:rFonts w:ascii="Helvetica" w:eastAsia="宋体" w:hAnsi="Helvetica" w:cs="Helvetica"/>
          <w:color w:val="000000"/>
          <w:kern w:val="0"/>
          <w:sz w:val="20"/>
        </w:rPr>
        <w:t> </w:t>
      </w:r>
      <w:hyperlink r:id="rId292" w:history="1">
        <w:r w:rsidRPr="00AA1A4F">
          <w:rPr>
            <w:rFonts w:ascii="Helvetica" w:eastAsia="宋体" w:hAnsi="Helvetica" w:cs="Helvetica"/>
            <w:color w:val="003366"/>
            <w:kern w:val="0"/>
            <w:sz w:val="20"/>
            <w:u w:val="single"/>
          </w:rPr>
          <w:t>here</w:t>
        </w:r>
      </w:hyperlink>
      <w:r w:rsidRPr="00AA1A4F">
        <w:rPr>
          <w:rFonts w:ascii="Helvetica" w:eastAsia="宋体" w:hAnsi="Helvetica" w:cs="Helvetica"/>
          <w:color w:val="000000"/>
          <w:kern w:val="0"/>
          <w:sz w:val="20"/>
          <w:szCs w:val="20"/>
          <w:shd w:val="clear" w:color="auto" w:fill="FFFFFF"/>
        </w:rPr>
        <w:t>.</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There are 3 different ways to setup metastore server using different Hive configurations. The relevant configuration parameters are</w:t>
      </w:r>
    </w:p>
    <w:tbl>
      <w:tblPr>
        <w:tblW w:w="0" w:type="auto"/>
        <w:tblCellMar>
          <w:left w:w="0" w:type="dxa"/>
          <w:right w:w="0" w:type="dxa"/>
        </w:tblCellMar>
        <w:tblLook w:val="04A0"/>
      </w:tblPr>
      <w:tblGrid>
        <w:gridCol w:w="3808"/>
        <w:gridCol w:w="4606"/>
      </w:tblGrid>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Config Param</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Description</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javax.jdo.option.ConnectionURL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JDBC connection string for the data store which contains metadata</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javax.jdo.option.ConnectionDriverName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JDBC Driver class name for the data store which contains metadata</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hive.metastore.uris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 connects to this URI to make metadata requests for a remote metastore</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hive.metastore.local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local or remote metastore</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hive.metastore.warehouse.dir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URI of the default location for native tables</w:t>
            </w:r>
          </w:p>
        </w:tc>
      </w:tr>
    </w:tbl>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Default configuration sets up an embedded metastore which is used in unit tests and is described in the next section. More practical options are described in the subsequent sections.</w:t>
      </w:r>
    </w:p>
    <w:p w:rsidR="00AA1A4F" w:rsidRPr="00AA1A4F" w:rsidRDefault="00AA1A4F" w:rsidP="00AA1A4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40" w:name="AdminManualMetastoreAdmin-EmbeddedMetast"/>
      <w:bookmarkEnd w:id="140"/>
      <w:r w:rsidRPr="00AA1A4F">
        <w:rPr>
          <w:rFonts w:ascii="Helvetica" w:eastAsia="宋体" w:hAnsi="Helvetica" w:cs="Helvetica"/>
          <w:b/>
          <w:bCs/>
          <w:color w:val="003366"/>
          <w:kern w:val="0"/>
          <w:sz w:val="30"/>
          <w:szCs w:val="30"/>
          <w:shd w:val="clear" w:color="auto" w:fill="FFFFFF"/>
        </w:rPr>
        <w:t>Embedded Metastore</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Mainly used for unit tests and only one process can connect to metastore at a time. So it is not really a practical solution but works well for unit tests.</w:t>
      </w:r>
    </w:p>
    <w:tbl>
      <w:tblPr>
        <w:tblW w:w="0" w:type="auto"/>
        <w:tblCellMar>
          <w:left w:w="0" w:type="dxa"/>
          <w:right w:w="0" w:type="dxa"/>
        </w:tblCellMar>
        <w:tblLook w:val="04A0"/>
      </w:tblPr>
      <w:tblGrid>
        <w:gridCol w:w="2502"/>
        <w:gridCol w:w="4574"/>
        <w:gridCol w:w="1338"/>
      </w:tblGrid>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Config Param</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Config Value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Comment</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javax.jdo.option.ConnectionURL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proofErr w:type="gramStart"/>
            <w:r w:rsidRPr="00AA1A4F">
              <w:rPr>
                <w:rFonts w:ascii="宋体" w:eastAsia="宋体" w:hAnsi="宋体" w:cs="宋体"/>
                <w:color w:val="000000"/>
                <w:kern w:val="0"/>
                <w:sz w:val="20"/>
                <w:szCs w:val="20"/>
              </w:rPr>
              <w:t>jdbc:</w:t>
            </w:r>
            <w:proofErr w:type="gramEnd"/>
            <w:r w:rsidRPr="00AA1A4F">
              <w:rPr>
                <w:rFonts w:ascii="宋体" w:eastAsia="宋体" w:hAnsi="宋体" w:cs="宋体"/>
                <w:color w:val="000000"/>
                <w:kern w:val="0"/>
                <w:sz w:val="20"/>
                <w:szCs w:val="20"/>
              </w:rPr>
              <w:t>derby:;databaseName=../build/test/junit_metastore_db;create=true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proofErr w:type="gramStart"/>
            <w:r w:rsidRPr="00AA1A4F">
              <w:rPr>
                <w:rFonts w:ascii="宋体" w:eastAsia="宋体" w:hAnsi="宋体" w:cs="宋体"/>
                <w:color w:val="000000"/>
                <w:kern w:val="0"/>
                <w:sz w:val="20"/>
                <w:szCs w:val="20"/>
              </w:rPr>
              <w:t>derby</w:t>
            </w:r>
            <w:proofErr w:type="gramEnd"/>
            <w:r w:rsidRPr="00AA1A4F">
              <w:rPr>
                <w:rFonts w:ascii="宋体" w:eastAsia="宋体" w:hAnsi="宋体" w:cs="宋体"/>
                <w:color w:val="000000"/>
                <w:kern w:val="0"/>
                <w:sz w:val="20"/>
                <w:szCs w:val="20"/>
              </w:rPr>
              <w:t xml:space="preserve"> database located at hive/trunk/build...</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javax.jdo.option.ConnectionDriverName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org.apache.derby.jdbc.EmbeddedDriver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Derby embeded JDBC driver class</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hive.metastore.uris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not needed since this is a local metastore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hive.metastore.local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true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embeded is local</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hive.metastore.warehouse.dir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3366"/>
                <w:kern w:val="0"/>
                <w:sz w:val="24"/>
                <w:szCs w:val="24"/>
                <w:u w:val="single"/>
              </w:rPr>
            </w:pPr>
            <w:r w:rsidRPr="00AA1A4F">
              <w:rPr>
                <w:rFonts w:ascii="宋体" w:eastAsia="宋体" w:hAnsi="宋体" w:cs="宋体"/>
                <w:color w:val="000000"/>
                <w:kern w:val="0"/>
                <w:sz w:val="20"/>
                <w:szCs w:val="20"/>
              </w:rPr>
              <w:fldChar w:fldCharType="begin"/>
            </w:r>
            <w:r w:rsidRPr="00AA1A4F">
              <w:rPr>
                <w:rFonts w:ascii="宋体" w:eastAsia="宋体" w:hAnsi="宋体" w:cs="宋体"/>
                <w:color w:val="000000"/>
                <w:kern w:val="0"/>
                <w:sz w:val="20"/>
                <w:szCs w:val="20"/>
              </w:rPr>
              <w:instrText xml:space="preserve"> HYPERLINK "file://%24%3Cdiv%20class%3D/" </w:instrText>
            </w:r>
            <w:r w:rsidRPr="00AA1A4F">
              <w:rPr>
                <w:rFonts w:ascii="宋体" w:eastAsia="宋体" w:hAnsi="宋体" w:cs="宋体"/>
                <w:color w:val="000000"/>
                <w:kern w:val="0"/>
                <w:sz w:val="20"/>
                <w:szCs w:val="20"/>
              </w:rPr>
              <w:fldChar w:fldCharType="separate"/>
            </w:r>
            <w:r w:rsidRPr="00AA1A4F">
              <w:rPr>
                <w:rFonts w:ascii="宋体" w:eastAsia="宋体" w:hAnsi="宋体" w:cs="宋体"/>
                <w:color w:val="003366"/>
                <w:kern w:val="0"/>
                <w:sz w:val="20"/>
                <w:u w:val="single"/>
              </w:rPr>
              <w:t>Unknown macro: {user.dir} /../build/ql/test/data/warehouse" class="external-link" rel="nofollow"&gt;file://$</w:t>
            </w:r>
          </w:p>
          <w:p w:rsidR="00AA1A4F" w:rsidRPr="00AA1A4F" w:rsidRDefault="00AA1A4F" w:rsidP="00AA1A4F">
            <w:pPr>
              <w:widowControl/>
              <w:shd w:val="clear" w:color="auto" w:fill="FFCCCC"/>
              <w:spacing w:before="54" w:after="54" w:line="260" w:lineRule="atLeast"/>
              <w:jc w:val="left"/>
              <w:rPr>
                <w:rFonts w:ascii="宋体" w:eastAsia="宋体" w:hAnsi="宋体" w:cs="宋体"/>
                <w:kern w:val="0"/>
                <w:sz w:val="24"/>
                <w:szCs w:val="24"/>
              </w:rPr>
            </w:pPr>
            <w:r w:rsidRPr="00AA1A4F">
              <w:rPr>
                <w:rFonts w:ascii="宋体" w:eastAsia="宋体" w:hAnsi="宋体" w:cs="宋体"/>
                <w:color w:val="003366"/>
                <w:kern w:val="0"/>
                <w:sz w:val="20"/>
                <w:u w:val="single"/>
              </w:rPr>
              <w:t>Unknown macro: {user.dir}</w:t>
            </w:r>
          </w:p>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3366"/>
                <w:kern w:val="0"/>
                <w:sz w:val="20"/>
                <w:u w:val="single"/>
              </w:rPr>
              <w:t>/../build/ql/test/data/warehouse</w:t>
            </w:r>
            <w:r w:rsidRPr="00AA1A4F">
              <w:rPr>
                <w:rFonts w:ascii="宋体" w:eastAsia="宋体" w:hAnsi="宋体" w:cs="宋体"/>
                <w:color w:val="000000"/>
                <w:kern w:val="0"/>
                <w:sz w:val="20"/>
                <w:szCs w:val="20"/>
              </w:rPr>
              <w:fldChar w:fldCharType="end"/>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unit test data goes in here</w:t>
            </w:r>
          </w:p>
        </w:tc>
      </w:tr>
    </w:tbl>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If you want to run the metastore as a network server so it can be accessed from multiple nodes try HiveDerbyServerMode.</w:t>
      </w:r>
    </w:p>
    <w:p w:rsidR="00AA1A4F" w:rsidRPr="00AA1A4F" w:rsidRDefault="00AA1A4F" w:rsidP="00AA1A4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41" w:name="AdminManualMetastoreAdmin-LocalMetastore"/>
      <w:bookmarkEnd w:id="141"/>
      <w:r w:rsidRPr="00AA1A4F">
        <w:rPr>
          <w:rFonts w:ascii="Helvetica" w:eastAsia="宋体" w:hAnsi="Helvetica" w:cs="Helvetica"/>
          <w:b/>
          <w:bCs/>
          <w:color w:val="003366"/>
          <w:kern w:val="0"/>
          <w:sz w:val="30"/>
          <w:szCs w:val="30"/>
          <w:shd w:val="clear" w:color="auto" w:fill="FFFFFF"/>
        </w:rPr>
        <w:t>Local Metastore</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In local metastore setup, each Hive Client will open a connection to the datastore and make SQL queries against it. The following config will setup a metastore in a MySQL server. Make sure that the server accessible from the machines where Hive queries are executed since this is a local store. Also the jdbc client library is in the classpath of Hive Client.</w:t>
      </w:r>
    </w:p>
    <w:tbl>
      <w:tblPr>
        <w:tblW w:w="0" w:type="auto"/>
        <w:tblCellMar>
          <w:left w:w="0" w:type="dxa"/>
          <w:right w:w="0" w:type="dxa"/>
        </w:tblCellMar>
        <w:tblLook w:val="04A0"/>
      </w:tblPr>
      <w:tblGrid>
        <w:gridCol w:w="3758"/>
        <w:gridCol w:w="3561"/>
        <w:gridCol w:w="1095"/>
      </w:tblGrid>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Config Param</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Config Value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Comment</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javax.jdo.option.ConnectionURL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jdbc:mysql://&lt;host name&gt;/&lt;database name&gt;?createDatabaseIfNotExist=true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metadata is stored in a MySQL server</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javax.jdo.option.ConnectionDriverName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com.mysql.jdbc.Driver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MySQL JDBC driver class</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javax.jdo.option.ConnectionUserName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&lt;user name&gt;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xml:space="preserve">user name for </w:t>
            </w:r>
            <w:r w:rsidRPr="00AA1A4F">
              <w:rPr>
                <w:rFonts w:ascii="宋体" w:eastAsia="宋体" w:hAnsi="宋体" w:cs="宋体"/>
                <w:color w:val="000000"/>
                <w:kern w:val="0"/>
                <w:sz w:val="20"/>
                <w:szCs w:val="20"/>
              </w:rPr>
              <w:lastRenderedPageBreak/>
              <w:t>connecting to mysql server</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javax.jdo.option.ConnectionPassword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&lt;password&gt;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password for connecting to mysql server</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hive.metastore.uris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not needed because this is local store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 </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hive.metastore.local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true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this is local store</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hive.metastore.warehouse.dir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&lt;base hdfs path&gt;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proofErr w:type="gramStart"/>
            <w:r w:rsidRPr="00AA1A4F">
              <w:rPr>
                <w:rFonts w:ascii="宋体" w:eastAsia="宋体" w:hAnsi="宋体" w:cs="宋体"/>
                <w:color w:val="000000"/>
                <w:kern w:val="0"/>
                <w:sz w:val="20"/>
                <w:szCs w:val="20"/>
              </w:rPr>
              <w:t>default</w:t>
            </w:r>
            <w:proofErr w:type="gramEnd"/>
            <w:r w:rsidRPr="00AA1A4F">
              <w:rPr>
                <w:rFonts w:ascii="宋体" w:eastAsia="宋体" w:hAnsi="宋体" w:cs="宋体"/>
                <w:color w:val="000000"/>
                <w:kern w:val="0"/>
                <w:sz w:val="20"/>
                <w:szCs w:val="20"/>
              </w:rPr>
              <w:t xml:space="preserve"> location for Hive tables.</w:t>
            </w:r>
          </w:p>
        </w:tc>
      </w:tr>
    </w:tbl>
    <w:p w:rsidR="00AA1A4F" w:rsidRPr="00AA1A4F" w:rsidRDefault="00AA1A4F" w:rsidP="00AA1A4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42" w:name="AdminManualMetastoreAdmin-RemoteMetastor"/>
      <w:bookmarkEnd w:id="142"/>
      <w:r w:rsidRPr="00AA1A4F">
        <w:rPr>
          <w:rFonts w:ascii="Helvetica" w:eastAsia="宋体" w:hAnsi="Helvetica" w:cs="Helvetica"/>
          <w:b/>
          <w:bCs/>
          <w:color w:val="003366"/>
          <w:kern w:val="0"/>
          <w:sz w:val="30"/>
          <w:szCs w:val="30"/>
          <w:shd w:val="clear" w:color="auto" w:fill="FFFFFF"/>
        </w:rPr>
        <w:t>Remote Metastore</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In remote metastore setup, all Hive Clients will make a connection a metastore server which in turn queries the datastore (MySQL in this example) for metadata. Metastore server and client communicate using</w:t>
      </w:r>
      <w:r w:rsidRPr="00AA1A4F">
        <w:rPr>
          <w:rFonts w:ascii="Helvetica" w:eastAsia="宋体" w:hAnsi="Helvetica" w:cs="Helvetica"/>
          <w:color w:val="000000"/>
          <w:kern w:val="0"/>
          <w:sz w:val="20"/>
        </w:rPr>
        <w:t> </w:t>
      </w:r>
      <w:hyperlink r:id="rId293" w:history="1">
        <w:r w:rsidRPr="00AA1A4F">
          <w:rPr>
            <w:rFonts w:ascii="Helvetica" w:eastAsia="宋体" w:hAnsi="Helvetica" w:cs="Helvetica"/>
            <w:color w:val="003366"/>
            <w:kern w:val="0"/>
            <w:sz w:val="20"/>
            <w:u w:val="single"/>
          </w:rPr>
          <w:t>Thrift</w:t>
        </w:r>
      </w:hyperlink>
      <w:r w:rsidRPr="00AA1A4F">
        <w:rPr>
          <w:rFonts w:ascii="Helvetica" w:eastAsia="宋体" w:hAnsi="Helvetica" w:cs="Helvetica"/>
          <w:color w:val="000000"/>
          <w:kern w:val="0"/>
          <w:sz w:val="20"/>
        </w:rPr>
        <w:t> </w:t>
      </w:r>
      <w:r w:rsidRPr="00AA1A4F">
        <w:rPr>
          <w:rFonts w:ascii="Helvetica" w:eastAsia="宋体" w:hAnsi="Helvetica" w:cs="Helvetica"/>
          <w:color w:val="000000"/>
          <w:kern w:val="0"/>
          <w:sz w:val="20"/>
          <w:szCs w:val="20"/>
          <w:shd w:val="clear" w:color="auto" w:fill="FFFFFF"/>
        </w:rPr>
        <w:t>Protocol. Starting with Hive 0.5.0, you can start a thrift server by executing the following command:</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AA1A4F">
        <w:rPr>
          <w:rFonts w:ascii="Courier New" w:eastAsia="宋体" w:hAnsi="Courier New" w:cs="Courier New"/>
          <w:color w:val="000000"/>
          <w:kern w:val="0"/>
          <w:sz w:val="24"/>
          <w:szCs w:val="24"/>
          <w:shd w:val="clear" w:color="auto" w:fill="FFFFFF"/>
        </w:rPr>
        <w:t>hive</w:t>
      </w:r>
      <w:proofErr w:type="gramEnd"/>
      <w:r w:rsidRPr="00AA1A4F">
        <w:rPr>
          <w:rFonts w:ascii="Courier New" w:eastAsia="宋体" w:hAnsi="Courier New" w:cs="Courier New"/>
          <w:color w:val="000000"/>
          <w:kern w:val="0"/>
          <w:sz w:val="24"/>
          <w:szCs w:val="24"/>
          <w:shd w:val="clear" w:color="auto" w:fill="FFFFFF"/>
        </w:rPr>
        <w:t xml:space="preserve"> --service metastore</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In versions of Hive earlier than 0.5.0, it's instead necessary to run the thrift server via direct execution of Java:</w:t>
      </w:r>
    </w:p>
    <w:p w:rsidR="00AA1A4F" w:rsidRPr="00AA1A4F" w:rsidRDefault="00AA1A4F" w:rsidP="00AA1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AA1A4F">
        <w:rPr>
          <w:rFonts w:ascii="Courier New" w:eastAsia="宋体" w:hAnsi="Courier New" w:cs="Courier New"/>
          <w:color w:val="000000"/>
          <w:kern w:val="0"/>
          <w:sz w:val="24"/>
          <w:szCs w:val="24"/>
          <w:shd w:val="clear" w:color="auto" w:fill="FFFFFF"/>
        </w:rPr>
        <w:t>$JAVA_HOME/bin/</w:t>
      </w:r>
      <w:proofErr w:type="gramStart"/>
      <w:r w:rsidRPr="00AA1A4F">
        <w:rPr>
          <w:rFonts w:ascii="Courier New" w:eastAsia="宋体" w:hAnsi="Courier New" w:cs="Courier New"/>
          <w:color w:val="000000"/>
          <w:kern w:val="0"/>
          <w:sz w:val="24"/>
          <w:szCs w:val="24"/>
          <w:shd w:val="clear" w:color="auto" w:fill="FFFFFF"/>
        </w:rPr>
        <w:t>java  -</w:t>
      </w:r>
      <w:proofErr w:type="gramEnd"/>
      <w:r w:rsidRPr="00AA1A4F">
        <w:rPr>
          <w:rFonts w:ascii="Courier New" w:eastAsia="宋体" w:hAnsi="Courier New" w:cs="Courier New"/>
          <w:color w:val="000000"/>
          <w:kern w:val="0"/>
          <w:sz w:val="24"/>
          <w:szCs w:val="24"/>
          <w:shd w:val="clear" w:color="auto" w:fill="FFFFFF"/>
        </w:rPr>
        <w:t>Xmx1024m -Dlog4j.configuration=file:</w:t>
      </w:r>
      <w:r w:rsidRPr="00AA1A4F">
        <w:rPr>
          <w:rFonts w:ascii="Courier New" w:eastAsia="宋体" w:hAnsi="Courier New" w:cs="Courier New"/>
          <w:color w:val="808080"/>
          <w:kern w:val="0"/>
          <w:sz w:val="24"/>
          <w:szCs w:val="24"/>
        </w:rPr>
        <w:t>//$HIVE_HOME/conf/hms-log4j.properties -Djava.library.path=$HADOOP_HOME/lib/</w:t>
      </w:r>
      <w:r w:rsidRPr="00AA1A4F">
        <w:rPr>
          <w:rFonts w:ascii="Courier New" w:eastAsia="宋体" w:hAnsi="Courier New" w:cs="Courier New"/>
          <w:color w:val="000091"/>
          <w:kern w:val="0"/>
          <w:sz w:val="24"/>
          <w:szCs w:val="24"/>
        </w:rPr>
        <w:t>native</w:t>
      </w:r>
      <w:r w:rsidRPr="00AA1A4F">
        <w:rPr>
          <w:rFonts w:ascii="Courier New" w:eastAsia="宋体" w:hAnsi="Courier New" w:cs="Courier New"/>
          <w:color w:val="808080"/>
          <w:kern w:val="0"/>
          <w:sz w:val="24"/>
          <w:szCs w:val="24"/>
        </w:rPr>
        <w:t>/Linux-amd64-64/ -cp $CLASSPATH org.apache.hadoop.hive.metastore.HiveMetaStore</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If you execute Java directly, then JAVA_HOME, HIVE_HOME, HADOOP_HOME must be correctly set; CLASSPATH should contain Hadoop, Hive (lib and auxlib), and Java jars.</w:t>
      </w:r>
    </w:p>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Server Configuration Parameters</w:t>
      </w:r>
    </w:p>
    <w:tbl>
      <w:tblPr>
        <w:tblW w:w="0" w:type="auto"/>
        <w:tblCellMar>
          <w:left w:w="0" w:type="dxa"/>
          <w:right w:w="0" w:type="dxa"/>
        </w:tblCellMar>
        <w:tblLook w:val="04A0"/>
      </w:tblPr>
      <w:tblGrid>
        <w:gridCol w:w="3758"/>
        <w:gridCol w:w="3561"/>
        <w:gridCol w:w="1095"/>
      </w:tblGrid>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Config Param</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Config Value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Comment</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lastRenderedPageBreak/>
              <w:t>javax.jdo.option.ConnectionURL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jdbc:mysql://&lt;host name&gt;/&lt;database name&gt;?createDatabaseIfNotExist=true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metadata is stored in a MySQL server</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javax.jdo.option.ConnectionDriverName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com.mysql.jdbc.Driver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MySQL JDBC driver class</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javax.jdo.option.ConnectionUserName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&lt;user name&gt;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user name for connecting to mysql server</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javax.jdo.option.ConnectionPassword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&lt;password&gt;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password for connecting to mysql server</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hive.metastore.warehouse.dir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&lt;base hdfs path&gt;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proofErr w:type="gramStart"/>
            <w:r w:rsidRPr="00AA1A4F">
              <w:rPr>
                <w:rFonts w:ascii="宋体" w:eastAsia="宋体" w:hAnsi="宋体" w:cs="宋体"/>
                <w:color w:val="000000"/>
                <w:kern w:val="0"/>
                <w:sz w:val="20"/>
                <w:szCs w:val="20"/>
              </w:rPr>
              <w:t>default</w:t>
            </w:r>
            <w:proofErr w:type="gramEnd"/>
            <w:r w:rsidRPr="00AA1A4F">
              <w:rPr>
                <w:rFonts w:ascii="宋体" w:eastAsia="宋体" w:hAnsi="宋体" w:cs="宋体"/>
                <w:color w:val="000000"/>
                <w:kern w:val="0"/>
                <w:sz w:val="20"/>
                <w:szCs w:val="20"/>
              </w:rPr>
              <w:t xml:space="preserve"> location for Hive tables.</w:t>
            </w:r>
          </w:p>
        </w:tc>
      </w:tr>
    </w:tbl>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Client Configuration Parameters</w:t>
      </w:r>
    </w:p>
    <w:tbl>
      <w:tblPr>
        <w:tblW w:w="0" w:type="auto"/>
        <w:tblCellMar>
          <w:left w:w="0" w:type="dxa"/>
          <w:right w:w="0" w:type="dxa"/>
        </w:tblCellMar>
        <w:tblLook w:val="04A0"/>
      </w:tblPr>
      <w:tblGrid>
        <w:gridCol w:w="2908"/>
        <w:gridCol w:w="2808"/>
        <w:gridCol w:w="2698"/>
      </w:tblGrid>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Config Param</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Config Value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Comment</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hive.metastore.uris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thrift://&lt;host_name&gt;:&lt;port&gt;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host and port for the thrift metastore server</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hive.metastore.local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false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this is local store</w:t>
            </w:r>
          </w:p>
        </w:tc>
      </w:tr>
      <w:tr w:rsidR="00AA1A4F" w:rsidRPr="00AA1A4F" w:rsidTr="00AA1A4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hive.metastore.warehouse.dir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r w:rsidRPr="00AA1A4F">
              <w:rPr>
                <w:rFonts w:ascii="宋体" w:eastAsia="宋体" w:hAnsi="宋体" w:cs="宋体"/>
                <w:color w:val="000000"/>
                <w:kern w:val="0"/>
                <w:sz w:val="20"/>
                <w:szCs w:val="20"/>
              </w:rPr>
              <w:t>&lt;base hdfs path&gt;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AA1A4F" w:rsidRPr="00AA1A4F" w:rsidRDefault="00AA1A4F" w:rsidP="00AA1A4F">
            <w:pPr>
              <w:widowControl/>
              <w:spacing w:before="54" w:after="54" w:line="260" w:lineRule="atLeast"/>
              <w:jc w:val="left"/>
              <w:rPr>
                <w:rFonts w:ascii="宋体" w:eastAsia="宋体" w:hAnsi="宋体" w:cs="宋体"/>
                <w:color w:val="000000"/>
                <w:kern w:val="0"/>
                <w:sz w:val="20"/>
                <w:szCs w:val="20"/>
              </w:rPr>
            </w:pPr>
            <w:proofErr w:type="gramStart"/>
            <w:r w:rsidRPr="00AA1A4F">
              <w:rPr>
                <w:rFonts w:ascii="宋体" w:eastAsia="宋体" w:hAnsi="宋体" w:cs="宋体"/>
                <w:color w:val="000000"/>
                <w:kern w:val="0"/>
                <w:sz w:val="20"/>
                <w:szCs w:val="20"/>
              </w:rPr>
              <w:t>default</w:t>
            </w:r>
            <w:proofErr w:type="gramEnd"/>
            <w:r w:rsidRPr="00AA1A4F">
              <w:rPr>
                <w:rFonts w:ascii="宋体" w:eastAsia="宋体" w:hAnsi="宋体" w:cs="宋体"/>
                <w:color w:val="000000"/>
                <w:kern w:val="0"/>
                <w:sz w:val="20"/>
                <w:szCs w:val="20"/>
              </w:rPr>
              <w:t xml:space="preserve"> location for Hive tables.</w:t>
            </w:r>
          </w:p>
        </w:tc>
      </w:tr>
    </w:tbl>
    <w:p w:rsidR="00AA1A4F" w:rsidRPr="00AA1A4F" w:rsidRDefault="00AA1A4F" w:rsidP="00AA1A4F">
      <w:pPr>
        <w:widowControl/>
        <w:spacing w:before="107" w:after="107" w:line="260" w:lineRule="atLeast"/>
        <w:jc w:val="left"/>
        <w:rPr>
          <w:rFonts w:ascii="Helvetica" w:eastAsia="宋体" w:hAnsi="Helvetica" w:cs="Helvetica"/>
          <w:color w:val="000000"/>
          <w:kern w:val="0"/>
          <w:sz w:val="20"/>
          <w:szCs w:val="20"/>
          <w:shd w:val="clear" w:color="auto" w:fill="FFFFFF"/>
        </w:rPr>
      </w:pPr>
      <w:r w:rsidRPr="00AA1A4F">
        <w:rPr>
          <w:rFonts w:ascii="Helvetica" w:eastAsia="宋体" w:hAnsi="Helvetica" w:cs="Helvetica"/>
          <w:color w:val="000000"/>
          <w:kern w:val="0"/>
          <w:sz w:val="20"/>
          <w:szCs w:val="20"/>
          <w:shd w:val="clear" w:color="auto" w:fill="FFFFFF"/>
        </w:rPr>
        <w:t>If you are using MySQL as the datastore for metadata, put MySQL client libraries in HIVE_HOME/lib before starting Hive Client or HiveMetastore Server.</w:t>
      </w:r>
    </w:p>
    <w:p w:rsidR="00E528CF" w:rsidRDefault="00E528CF">
      <w:pPr>
        <w:widowControl/>
        <w:jc w:val="left"/>
        <w:rPr>
          <w:rFonts w:ascii="Arial" w:eastAsia="宋体" w:hAnsi="Arial" w:cs="Arial"/>
          <w:kern w:val="0"/>
          <w:sz w:val="16"/>
          <w:szCs w:val="16"/>
        </w:rPr>
      </w:pPr>
      <w:r>
        <w:rPr>
          <w:rFonts w:ascii="Arial" w:eastAsia="宋体" w:hAnsi="Arial" w:cs="Arial"/>
          <w:kern w:val="0"/>
          <w:sz w:val="16"/>
          <w:szCs w:val="16"/>
        </w:rPr>
        <w:br w:type="page"/>
      </w:r>
    </w:p>
    <w:p w:rsidR="00E528CF" w:rsidRDefault="00E528CF" w:rsidP="00E528CF">
      <w:pPr>
        <w:pStyle w:val="1"/>
        <w:spacing w:before="0" w:beforeAutospacing="0" w:after="167" w:afterAutospacing="0" w:line="480" w:lineRule="auto"/>
        <w:rPr>
          <w:rFonts w:ascii="Helvetica" w:hAnsi="Helvetica" w:cs="Helvetica"/>
          <w:color w:val="003366"/>
          <w:sz w:val="36"/>
          <w:szCs w:val="36"/>
          <w:shd w:val="clear" w:color="auto" w:fill="FFFFFF"/>
        </w:rPr>
      </w:pPr>
      <w:hyperlink r:id="rId294" w:history="1">
        <w:r>
          <w:rPr>
            <w:rStyle w:val="a4"/>
            <w:rFonts w:ascii="Helvetica" w:hAnsi="Helvetica" w:cs="Helvetica"/>
            <w:color w:val="003366"/>
            <w:sz w:val="36"/>
            <w:szCs w:val="36"/>
            <w:shd w:val="clear" w:color="auto" w:fill="FFFFFF"/>
          </w:rPr>
          <w:t>AdminManual SettingUpHiveServer</w:t>
        </w:r>
      </w:hyperlink>
    </w:p>
    <w:p w:rsidR="00E528CF" w:rsidRPr="00E528CF" w:rsidRDefault="00E528CF" w:rsidP="00E528CF">
      <w:pPr>
        <w:widowControl/>
        <w:spacing w:before="301" w:after="43"/>
        <w:jc w:val="left"/>
        <w:outlineLvl w:val="2"/>
        <w:rPr>
          <w:rFonts w:ascii="Helvetica" w:eastAsia="宋体" w:hAnsi="Helvetica" w:cs="Helvetica"/>
          <w:b/>
          <w:bCs/>
          <w:color w:val="003366"/>
          <w:kern w:val="0"/>
          <w:sz w:val="30"/>
          <w:szCs w:val="30"/>
          <w:shd w:val="clear" w:color="auto" w:fill="FFFFFF"/>
        </w:rPr>
      </w:pPr>
      <w:hyperlink r:id="rId295" w:history="1">
        <w:r w:rsidRPr="00E528CF">
          <w:rPr>
            <w:rFonts w:ascii="Helvetica" w:eastAsia="宋体" w:hAnsi="Helvetica" w:cs="Helvetica"/>
            <w:b/>
            <w:bCs/>
            <w:color w:val="003366"/>
            <w:kern w:val="0"/>
            <w:sz w:val="30"/>
            <w:szCs w:val="30"/>
            <w:shd w:val="clear" w:color="auto" w:fill="FFFFFF"/>
          </w:rPr>
          <w:t>HiveServer</w:t>
        </w:r>
      </w:hyperlink>
    </w:p>
    <w:p w:rsidR="00E528CF" w:rsidRPr="00E528CF" w:rsidRDefault="00E528CF" w:rsidP="00E528CF">
      <w:pPr>
        <w:widowControl/>
        <w:numPr>
          <w:ilvl w:val="0"/>
          <w:numId w:val="81"/>
        </w:numPr>
        <w:spacing w:line="183" w:lineRule="atLeast"/>
        <w:ind w:left="0"/>
        <w:jc w:val="left"/>
        <w:rPr>
          <w:rFonts w:ascii="Helvetica" w:eastAsia="宋体" w:hAnsi="Helvetica" w:cs="Helvetica"/>
          <w:color w:val="666666"/>
          <w:kern w:val="0"/>
          <w:sz w:val="13"/>
          <w:szCs w:val="13"/>
          <w:shd w:val="clear" w:color="auto" w:fill="FFFFFF"/>
        </w:rPr>
      </w:pPr>
    </w:p>
    <w:p w:rsidR="00E528CF" w:rsidRPr="00E528CF" w:rsidRDefault="00E528CF" w:rsidP="00E528CF">
      <w:pPr>
        <w:widowControl/>
        <w:numPr>
          <w:ilvl w:val="0"/>
          <w:numId w:val="81"/>
        </w:numPr>
        <w:spacing w:line="183" w:lineRule="atLeast"/>
        <w:ind w:left="0"/>
        <w:jc w:val="left"/>
        <w:rPr>
          <w:rFonts w:ascii="Helvetica" w:eastAsia="宋体" w:hAnsi="Helvetica" w:cs="Helvetica"/>
          <w:color w:val="666666"/>
          <w:kern w:val="0"/>
          <w:sz w:val="13"/>
          <w:szCs w:val="13"/>
          <w:shd w:val="clear" w:color="auto" w:fill="FFFFFF"/>
        </w:rPr>
      </w:pPr>
      <w:r w:rsidRPr="00E528CF">
        <w:rPr>
          <w:rFonts w:ascii="Helvetica" w:eastAsia="宋体" w:hAnsi="Helvetica" w:cs="Helvetica"/>
          <w:color w:val="666666"/>
          <w:kern w:val="0"/>
          <w:sz w:val="13"/>
          <w:szCs w:val="13"/>
          <w:shd w:val="clear" w:color="auto" w:fill="FFFFFF"/>
        </w:rPr>
        <w:t>Added by</w:t>
      </w:r>
      <w:r w:rsidRPr="00E528CF">
        <w:rPr>
          <w:rFonts w:ascii="Helvetica" w:eastAsia="宋体" w:hAnsi="Helvetica" w:cs="Helvetica"/>
          <w:color w:val="666666"/>
          <w:kern w:val="0"/>
          <w:sz w:val="13"/>
        </w:rPr>
        <w:t> </w:t>
      </w:r>
      <w:hyperlink r:id="rId296" w:history="1">
        <w:r w:rsidRPr="00E528CF">
          <w:rPr>
            <w:rFonts w:ascii="Helvetica" w:eastAsia="宋体" w:hAnsi="Helvetica" w:cs="Helvetica"/>
            <w:color w:val="666666"/>
            <w:kern w:val="0"/>
            <w:sz w:val="13"/>
            <w:u w:val="single"/>
          </w:rPr>
          <w:t>Confluence Administrator</w:t>
        </w:r>
      </w:hyperlink>
      <w:r w:rsidRPr="00E528CF">
        <w:rPr>
          <w:rFonts w:ascii="Helvetica" w:eastAsia="宋体" w:hAnsi="Helvetica" w:cs="Helvetica"/>
          <w:color w:val="666666"/>
          <w:kern w:val="0"/>
          <w:sz w:val="13"/>
          <w:szCs w:val="13"/>
          <w:shd w:val="clear" w:color="auto" w:fill="FFFFFF"/>
        </w:rPr>
        <w:t>, last edited by</w:t>
      </w:r>
      <w:r w:rsidRPr="00E528CF">
        <w:rPr>
          <w:rFonts w:ascii="Helvetica" w:eastAsia="宋体" w:hAnsi="Helvetica" w:cs="Helvetica"/>
          <w:color w:val="666666"/>
          <w:kern w:val="0"/>
          <w:sz w:val="13"/>
        </w:rPr>
        <w:t> </w:t>
      </w:r>
      <w:hyperlink r:id="rId297" w:history="1">
        <w:r w:rsidRPr="00E528CF">
          <w:rPr>
            <w:rFonts w:ascii="Helvetica" w:eastAsia="宋体" w:hAnsi="Helvetica" w:cs="Helvetica"/>
            <w:color w:val="666666"/>
            <w:kern w:val="0"/>
            <w:sz w:val="13"/>
            <w:u w:val="single"/>
          </w:rPr>
          <w:t>Travis Powell</w:t>
        </w:r>
      </w:hyperlink>
      <w:r w:rsidRPr="00E528CF">
        <w:rPr>
          <w:rFonts w:ascii="Helvetica" w:eastAsia="宋体" w:hAnsi="Helvetica" w:cs="Helvetica"/>
          <w:color w:val="666666"/>
          <w:kern w:val="0"/>
          <w:sz w:val="13"/>
        </w:rPr>
        <w:t> </w:t>
      </w:r>
      <w:r w:rsidRPr="00E528CF">
        <w:rPr>
          <w:rFonts w:ascii="Helvetica" w:eastAsia="宋体" w:hAnsi="Helvetica" w:cs="Helvetica"/>
          <w:color w:val="666666"/>
          <w:kern w:val="0"/>
          <w:sz w:val="13"/>
          <w:szCs w:val="13"/>
          <w:shd w:val="clear" w:color="auto" w:fill="FFFFFF"/>
        </w:rPr>
        <w:t>on Aug 08, 2011</w:t>
      </w:r>
      <w:r w:rsidRPr="00E528CF">
        <w:rPr>
          <w:rFonts w:ascii="Helvetica" w:eastAsia="宋体" w:hAnsi="Helvetica" w:cs="Helvetica"/>
          <w:color w:val="666666"/>
          <w:kern w:val="0"/>
          <w:sz w:val="13"/>
        </w:rPr>
        <w:t>  (</w:t>
      </w:r>
      <w:hyperlink r:id="rId298" w:history="1">
        <w:r w:rsidRPr="00E528CF">
          <w:rPr>
            <w:rFonts w:ascii="Helvetica" w:eastAsia="宋体" w:hAnsi="Helvetica" w:cs="Helvetica"/>
            <w:color w:val="666666"/>
            <w:kern w:val="0"/>
            <w:sz w:val="13"/>
            <w:u w:val="single"/>
          </w:rPr>
          <w:t>view change</w:t>
        </w:r>
      </w:hyperlink>
      <w:r w:rsidRPr="00E528CF">
        <w:rPr>
          <w:rFonts w:ascii="Helvetica" w:eastAsia="宋体" w:hAnsi="Helvetica" w:cs="Helvetica"/>
          <w:color w:val="666666"/>
          <w:kern w:val="0"/>
          <w:sz w:val="13"/>
        </w:rPr>
        <w:t>)</w:t>
      </w:r>
    </w:p>
    <w:p w:rsidR="00E528CF" w:rsidRPr="00E528CF" w:rsidRDefault="00E528CF" w:rsidP="00E528CF">
      <w:pPr>
        <w:widowControl/>
        <w:numPr>
          <w:ilvl w:val="0"/>
          <w:numId w:val="81"/>
        </w:numPr>
        <w:spacing w:line="183" w:lineRule="atLeast"/>
        <w:ind w:left="0"/>
        <w:jc w:val="left"/>
        <w:rPr>
          <w:rFonts w:ascii="Helvetica" w:eastAsia="宋体" w:hAnsi="Helvetica" w:cs="Helvetica"/>
          <w:color w:val="666666"/>
          <w:kern w:val="0"/>
          <w:sz w:val="13"/>
          <w:szCs w:val="13"/>
          <w:shd w:val="clear" w:color="auto" w:fill="FFFFFF"/>
        </w:rPr>
      </w:pPr>
      <w:hyperlink r:id="rId299" w:history="1">
        <w:r w:rsidRPr="00E528CF">
          <w:rPr>
            <w:rFonts w:ascii="Helvetica" w:eastAsia="宋体" w:hAnsi="Helvetica" w:cs="Helvetica"/>
            <w:color w:val="666666"/>
            <w:kern w:val="0"/>
            <w:sz w:val="13"/>
            <w:u w:val="single"/>
          </w:rPr>
          <w:t>show comment</w:t>
        </w:r>
      </w:hyperlink>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Once Hive has been built using steps in</w:t>
      </w:r>
      <w:r w:rsidRPr="00E528CF">
        <w:rPr>
          <w:rFonts w:ascii="Helvetica" w:eastAsia="宋体" w:hAnsi="Helvetica" w:cs="Helvetica"/>
          <w:color w:val="000000"/>
          <w:kern w:val="0"/>
          <w:sz w:val="20"/>
        </w:rPr>
        <w:t> </w:t>
      </w:r>
      <w:hyperlink r:id="rId300" w:tooltip="GettingStarted" w:history="1">
        <w:r w:rsidRPr="00E528CF">
          <w:rPr>
            <w:rFonts w:ascii="Helvetica" w:eastAsia="宋体" w:hAnsi="Helvetica" w:cs="Helvetica"/>
            <w:color w:val="003366"/>
            <w:kern w:val="0"/>
            <w:sz w:val="20"/>
            <w:u w:val="single"/>
          </w:rPr>
          <w:t>Getting Started</w:t>
        </w:r>
      </w:hyperlink>
      <w:r w:rsidRPr="00E528CF">
        <w:rPr>
          <w:rFonts w:ascii="Helvetica" w:eastAsia="宋体" w:hAnsi="Helvetica" w:cs="Helvetica"/>
          <w:color w:val="000000"/>
          <w:kern w:val="0"/>
          <w:sz w:val="20"/>
          <w:szCs w:val="20"/>
          <w:shd w:val="clear" w:color="auto" w:fill="FFFFFF"/>
        </w:rPr>
        <w:t>, the thrift server can be started by running the following:</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roofErr w:type="gramStart"/>
      <w:r w:rsidRPr="00E528CF">
        <w:rPr>
          <w:rFonts w:ascii="Courier New" w:eastAsia="宋体" w:hAnsi="Courier New" w:cs="Courier New"/>
          <w:color w:val="000000"/>
          <w:kern w:val="0"/>
          <w:sz w:val="24"/>
          <w:szCs w:val="24"/>
          <w:shd w:val="clear" w:color="auto" w:fill="FFFFFF"/>
        </w:rPr>
        <w:t>build/dist/bin/hive</w:t>
      </w:r>
      <w:proofErr w:type="gramEnd"/>
      <w:r w:rsidRPr="00E528CF">
        <w:rPr>
          <w:rFonts w:ascii="Courier New" w:eastAsia="宋体" w:hAnsi="Courier New" w:cs="Courier New"/>
          <w:color w:val="000000"/>
          <w:kern w:val="0"/>
          <w:sz w:val="24"/>
          <w:szCs w:val="24"/>
          <w:shd w:val="clear" w:color="auto" w:fill="FFFFFF"/>
        </w:rPr>
        <w:t xml:space="preserve"> --service hiveserver --help</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roofErr w:type="gramStart"/>
      <w:r w:rsidRPr="00E528CF">
        <w:rPr>
          <w:rFonts w:ascii="Courier New" w:eastAsia="宋体" w:hAnsi="Courier New" w:cs="Courier New"/>
          <w:color w:val="000000"/>
          <w:kern w:val="0"/>
          <w:sz w:val="24"/>
          <w:szCs w:val="24"/>
          <w:shd w:val="clear" w:color="auto" w:fill="FFFFFF"/>
        </w:rPr>
        <w:t>usage</w:t>
      </w:r>
      <w:proofErr w:type="gramEnd"/>
      <w:r w:rsidRPr="00E528CF">
        <w:rPr>
          <w:rFonts w:ascii="Courier New" w:eastAsia="宋体" w:hAnsi="Courier New" w:cs="Courier New"/>
          <w:color w:val="000000"/>
          <w:kern w:val="0"/>
          <w:sz w:val="24"/>
          <w:szCs w:val="24"/>
          <w:shd w:val="clear" w:color="auto" w:fill="FFFFFF"/>
        </w:rPr>
        <w:t xml:space="preserve"> HIVE_PORT=xxxx ./hive --service hiveserver</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HIVE_</w:t>
      </w:r>
      <w:proofErr w:type="gramStart"/>
      <w:r w:rsidRPr="00E528CF">
        <w:rPr>
          <w:rFonts w:ascii="Courier New" w:eastAsia="宋体" w:hAnsi="Courier New" w:cs="Courier New"/>
          <w:color w:val="000000"/>
          <w:kern w:val="0"/>
          <w:sz w:val="24"/>
          <w:szCs w:val="24"/>
          <w:shd w:val="clear" w:color="auto" w:fill="FFFFFF"/>
        </w:rPr>
        <w:t>PORT :</w:t>
      </w:r>
      <w:proofErr w:type="gramEnd"/>
      <w:r w:rsidRPr="00E528CF">
        <w:rPr>
          <w:rFonts w:ascii="Courier New" w:eastAsia="宋体" w:hAnsi="Courier New" w:cs="Courier New"/>
          <w:color w:val="000000"/>
          <w:kern w:val="0"/>
          <w:sz w:val="24"/>
          <w:szCs w:val="24"/>
          <w:shd w:val="clear" w:color="auto" w:fill="FFFFFF"/>
        </w:rPr>
        <w:t xml:space="preserve"> Specify the server port</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roofErr w:type="gramStart"/>
      <w:r w:rsidRPr="00E528CF">
        <w:rPr>
          <w:rFonts w:ascii="Courier New" w:eastAsia="宋体" w:hAnsi="Courier New" w:cs="Courier New"/>
          <w:color w:val="000000"/>
          <w:kern w:val="0"/>
          <w:sz w:val="24"/>
          <w:szCs w:val="24"/>
          <w:shd w:val="clear" w:color="auto" w:fill="FFFFFF"/>
        </w:rPr>
        <w:t>bin/hive</w:t>
      </w:r>
      <w:proofErr w:type="gramEnd"/>
      <w:r w:rsidRPr="00E528CF">
        <w:rPr>
          <w:rFonts w:ascii="Courier New" w:eastAsia="宋体" w:hAnsi="Courier New" w:cs="Courier New"/>
          <w:color w:val="000000"/>
          <w:kern w:val="0"/>
          <w:sz w:val="24"/>
          <w:szCs w:val="24"/>
          <w:shd w:val="clear" w:color="auto" w:fill="FFFFFF"/>
        </w:rPr>
        <w:t xml:space="preserve"> --service hiveserver</w:t>
      </w:r>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 xml:space="preserve">After starting the </w:t>
      </w:r>
      <w:proofErr w:type="gramStart"/>
      <w:r w:rsidRPr="00E528CF">
        <w:rPr>
          <w:rFonts w:ascii="Helvetica" w:eastAsia="宋体" w:hAnsi="Helvetica" w:cs="Helvetica"/>
          <w:color w:val="000000"/>
          <w:kern w:val="0"/>
          <w:sz w:val="20"/>
          <w:szCs w:val="20"/>
          <w:shd w:val="clear" w:color="auto" w:fill="FFFFFF"/>
        </w:rPr>
        <w:t>server, to test if the server is working well, run</w:t>
      </w:r>
      <w:proofErr w:type="gramEnd"/>
      <w:r w:rsidRPr="00E528CF">
        <w:rPr>
          <w:rFonts w:ascii="Helvetica" w:eastAsia="宋体" w:hAnsi="Helvetica" w:cs="Helvetica"/>
          <w:color w:val="000000"/>
          <w:kern w:val="0"/>
          <w:sz w:val="20"/>
          <w:szCs w:val="20"/>
          <w:shd w:val="clear" w:color="auto" w:fill="FFFFFF"/>
        </w:rPr>
        <w:t xml:space="preserve"> the hiveserver and jdbc tests in 'standalone' mode. The HIVE_PORT is assumed to be 10000 on localhost for this case.</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roofErr w:type="gramStart"/>
      <w:r w:rsidRPr="00E528CF">
        <w:rPr>
          <w:rFonts w:ascii="Courier New" w:eastAsia="宋体" w:hAnsi="Courier New" w:cs="Courier New"/>
          <w:color w:val="000000"/>
          <w:kern w:val="0"/>
          <w:sz w:val="24"/>
          <w:szCs w:val="24"/>
          <w:shd w:val="clear" w:color="auto" w:fill="FFFFFF"/>
        </w:rPr>
        <w:t>ant</w:t>
      </w:r>
      <w:proofErr w:type="gramEnd"/>
      <w:r w:rsidRPr="00E528CF">
        <w:rPr>
          <w:rFonts w:ascii="Courier New" w:eastAsia="宋体" w:hAnsi="Courier New" w:cs="Courier New"/>
          <w:color w:val="000000"/>
          <w:kern w:val="0"/>
          <w:sz w:val="24"/>
          <w:szCs w:val="24"/>
          <w:shd w:val="clear" w:color="auto" w:fill="FFFFFF"/>
        </w:rPr>
        <w:t xml:space="preserve"> test -Dtestcase=TestJdbcDriver -Dstandalone=</w:t>
      </w:r>
      <w:r w:rsidRPr="00E528CF">
        <w:rPr>
          <w:rFonts w:ascii="Courier New" w:eastAsia="宋体" w:hAnsi="Courier New" w:cs="Courier New"/>
          <w:color w:val="000091"/>
          <w:kern w:val="0"/>
          <w:sz w:val="24"/>
          <w:szCs w:val="24"/>
        </w:rPr>
        <w:t>true</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roofErr w:type="gramStart"/>
      <w:r w:rsidRPr="00E528CF">
        <w:rPr>
          <w:rFonts w:ascii="Courier New" w:eastAsia="宋体" w:hAnsi="Courier New" w:cs="Courier New"/>
          <w:color w:val="000000"/>
          <w:kern w:val="0"/>
          <w:sz w:val="24"/>
          <w:szCs w:val="24"/>
          <w:shd w:val="clear" w:color="auto" w:fill="FFFFFF"/>
        </w:rPr>
        <w:t>ant</w:t>
      </w:r>
      <w:proofErr w:type="gramEnd"/>
      <w:r w:rsidRPr="00E528CF">
        <w:rPr>
          <w:rFonts w:ascii="Courier New" w:eastAsia="宋体" w:hAnsi="Courier New" w:cs="Courier New"/>
          <w:color w:val="000000"/>
          <w:kern w:val="0"/>
          <w:sz w:val="24"/>
          <w:szCs w:val="24"/>
          <w:shd w:val="clear" w:color="auto" w:fill="FFFFFF"/>
        </w:rPr>
        <w:t xml:space="preserve"> test -Dtestcase=TestHiveServer -Dstandalone=</w:t>
      </w:r>
      <w:r w:rsidRPr="00E528CF">
        <w:rPr>
          <w:rFonts w:ascii="Courier New" w:eastAsia="宋体" w:hAnsi="Courier New" w:cs="Courier New"/>
          <w:color w:val="000091"/>
          <w:kern w:val="0"/>
          <w:sz w:val="24"/>
          <w:szCs w:val="24"/>
        </w:rPr>
        <w:t>true</w:t>
      </w:r>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The service supports clients in multiple languages. For more details see</w:t>
      </w:r>
      <w:r w:rsidRPr="00E528CF">
        <w:rPr>
          <w:rFonts w:ascii="Helvetica" w:eastAsia="宋体" w:hAnsi="Helvetica" w:cs="Helvetica"/>
          <w:color w:val="000000"/>
          <w:kern w:val="0"/>
          <w:sz w:val="20"/>
        </w:rPr>
        <w:t> </w:t>
      </w:r>
      <w:hyperlink r:id="rId301" w:tooltip="HiveClient" w:history="1">
        <w:r w:rsidRPr="00E528CF">
          <w:rPr>
            <w:rFonts w:ascii="Helvetica" w:eastAsia="宋体" w:hAnsi="Helvetica" w:cs="Helvetica"/>
            <w:color w:val="003366"/>
            <w:kern w:val="0"/>
            <w:sz w:val="20"/>
            <w:u w:val="single"/>
          </w:rPr>
          <w:t>Hive Client</w:t>
        </w:r>
      </w:hyperlink>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b/>
          <w:bCs/>
          <w:color w:val="000000"/>
          <w:kern w:val="0"/>
          <w:sz w:val="20"/>
          <w:szCs w:val="20"/>
          <w:shd w:val="clear" w:color="auto" w:fill="FFFFFF"/>
        </w:rPr>
        <w:t>NOTE</w:t>
      </w:r>
      <w:r w:rsidRPr="00E528CF">
        <w:rPr>
          <w:rFonts w:ascii="Helvetica" w:eastAsia="宋体" w:hAnsi="Helvetica" w:cs="Helvetica"/>
          <w:color w:val="000000"/>
          <w:kern w:val="0"/>
          <w:sz w:val="20"/>
          <w:szCs w:val="20"/>
          <w:shd w:val="clear" w:color="auto" w:fill="FFFFFF"/>
        </w:rPr>
        <w:t>:</w:t>
      </w:r>
    </w:p>
    <w:p w:rsidR="00E528CF" w:rsidRPr="00E528CF" w:rsidRDefault="00E528CF" w:rsidP="00E528CF">
      <w:pPr>
        <w:widowControl/>
        <w:numPr>
          <w:ilvl w:val="0"/>
          <w:numId w:val="82"/>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HiveServer is multithreaded and was designed to support multiple concurrent client connections. However, there is currently no test coverage for this scenario. If you want to play it safe we recommend running one HiveServer process per client connection. Please see</w:t>
      </w:r>
      <w:r w:rsidRPr="00E528CF">
        <w:rPr>
          <w:rFonts w:ascii="Helvetica" w:eastAsia="宋体" w:hAnsi="Helvetica" w:cs="Helvetica"/>
          <w:color w:val="000000"/>
          <w:kern w:val="0"/>
          <w:sz w:val="20"/>
        </w:rPr>
        <w:t> </w:t>
      </w:r>
      <w:hyperlink r:id="rId302" w:history="1">
        <w:r w:rsidRPr="00E528CF">
          <w:rPr>
            <w:rFonts w:ascii="Helvetica" w:eastAsia="宋体" w:hAnsi="Helvetica" w:cs="Helvetica"/>
            <w:color w:val="003366"/>
            <w:kern w:val="0"/>
            <w:sz w:val="20"/>
            <w:u w:val="single"/>
          </w:rPr>
          <w:t>JIRA: HIVE-80</w:t>
        </w:r>
      </w:hyperlink>
      <w:r w:rsidRPr="00E528CF">
        <w:rPr>
          <w:rFonts w:ascii="Helvetica" w:eastAsia="宋体" w:hAnsi="Helvetica" w:cs="Helvetica"/>
          <w:color w:val="000000"/>
          <w:kern w:val="0"/>
          <w:sz w:val="20"/>
          <w:szCs w:val="20"/>
          <w:shd w:val="clear" w:color="auto" w:fill="FFFFFF"/>
        </w:rPr>
        <w:t>for more information.</w:t>
      </w:r>
    </w:p>
    <w:p w:rsidR="00E528CF" w:rsidRPr="00E528CF" w:rsidRDefault="00E528CF" w:rsidP="00E528CF">
      <w:pPr>
        <w:widowControl/>
        <w:numPr>
          <w:ilvl w:val="0"/>
          <w:numId w:val="82"/>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Hive server and clients communicates through Thrift and FB303 services. In some distributions, both the Hadoop and Hive distributions have different versions of libthrift.jar and libfb303.jar. If they are incompatible, it may cause Thrift connection error when running the unit test on standalone mode. The solution is to remove the Hadoop's version of libthrift.jar and libfb303.jar.</w:t>
      </w:r>
    </w:p>
    <w:p w:rsidR="00E528CF" w:rsidRPr="00E528CF" w:rsidRDefault="00E528CF" w:rsidP="00E528CF">
      <w:pPr>
        <w:widowControl/>
        <w:spacing w:before="301" w:after="43"/>
        <w:jc w:val="left"/>
        <w:outlineLvl w:val="2"/>
        <w:rPr>
          <w:rFonts w:ascii="Helvetica" w:eastAsia="宋体" w:hAnsi="Helvetica" w:cs="Helvetica"/>
          <w:b/>
          <w:bCs/>
          <w:color w:val="003366"/>
          <w:kern w:val="0"/>
          <w:sz w:val="30"/>
          <w:szCs w:val="30"/>
          <w:shd w:val="clear" w:color="auto" w:fill="FFFFFF"/>
        </w:rPr>
      </w:pPr>
      <w:r w:rsidRPr="00E528CF">
        <w:rPr>
          <w:rFonts w:ascii="Helvetica" w:eastAsia="宋体" w:hAnsi="Helvetica" w:cs="Helvetica"/>
          <w:b/>
          <w:bCs/>
          <w:color w:val="003366"/>
          <w:kern w:val="0"/>
          <w:sz w:val="30"/>
          <w:szCs w:val="30"/>
          <w:shd w:val="clear" w:color="auto" w:fill="FFFFFF"/>
        </w:rPr>
        <w:t>Hive JDBC Driver</w:t>
      </w:r>
    </w:p>
    <w:p w:rsidR="00E528CF" w:rsidRPr="00E528CF" w:rsidRDefault="00E528CF" w:rsidP="00E528CF">
      <w:pPr>
        <w:widowControl/>
        <w:numPr>
          <w:ilvl w:val="0"/>
          <w:numId w:val="83"/>
        </w:numPr>
        <w:spacing w:line="260" w:lineRule="atLeast"/>
        <w:jc w:val="left"/>
        <w:rPr>
          <w:rFonts w:ascii="Helvetica" w:eastAsia="宋体" w:hAnsi="Helvetica" w:cs="Helvetica"/>
          <w:color w:val="000000"/>
          <w:kern w:val="0"/>
          <w:sz w:val="20"/>
          <w:szCs w:val="20"/>
          <w:shd w:val="clear" w:color="auto" w:fill="FFFFFF"/>
        </w:rPr>
      </w:pPr>
      <w:hyperlink r:id="rId303" w:anchor="HiveJDBCInterface-HiveJDBCDriver" w:history="1">
        <w:r w:rsidRPr="00E528CF">
          <w:rPr>
            <w:rFonts w:ascii="Helvetica" w:eastAsia="宋体" w:hAnsi="Helvetica" w:cs="Helvetica"/>
            <w:color w:val="003366"/>
            <w:kern w:val="0"/>
            <w:sz w:val="20"/>
            <w:u w:val="single"/>
          </w:rPr>
          <w:t>Hive JDBC Driver</w:t>
        </w:r>
      </w:hyperlink>
    </w:p>
    <w:p w:rsidR="00E528CF" w:rsidRPr="00E528CF" w:rsidRDefault="00E528CF" w:rsidP="00E528CF">
      <w:pPr>
        <w:widowControl/>
        <w:numPr>
          <w:ilvl w:val="1"/>
          <w:numId w:val="83"/>
        </w:numPr>
        <w:spacing w:line="260" w:lineRule="atLeast"/>
        <w:jc w:val="left"/>
        <w:rPr>
          <w:rFonts w:ascii="Helvetica" w:eastAsia="宋体" w:hAnsi="Helvetica" w:cs="Helvetica"/>
          <w:color w:val="000000"/>
          <w:kern w:val="0"/>
          <w:sz w:val="20"/>
          <w:szCs w:val="20"/>
          <w:shd w:val="clear" w:color="auto" w:fill="FFFFFF"/>
        </w:rPr>
      </w:pPr>
      <w:hyperlink r:id="rId304" w:anchor="HiveJDBCInterface-IntegrationwithPentaho" w:history="1">
        <w:r w:rsidRPr="00E528CF">
          <w:rPr>
            <w:rFonts w:ascii="Helvetica" w:eastAsia="宋体" w:hAnsi="Helvetica" w:cs="Helvetica"/>
            <w:color w:val="003366"/>
            <w:kern w:val="0"/>
            <w:sz w:val="20"/>
            <w:u w:val="single"/>
          </w:rPr>
          <w:t>Integration with Pentaho</w:t>
        </w:r>
      </w:hyperlink>
    </w:p>
    <w:p w:rsidR="00E528CF" w:rsidRPr="00E528CF" w:rsidRDefault="00E528CF" w:rsidP="00E528CF">
      <w:pPr>
        <w:widowControl/>
        <w:numPr>
          <w:ilvl w:val="1"/>
          <w:numId w:val="83"/>
        </w:numPr>
        <w:spacing w:line="260" w:lineRule="atLeast"/>
        <w:jc w:val="left"/>
        <w:rPr>
          <w:rFonts w:ascii="Helvetica" w:eastAsia="宋体" w:hAnsi="Helvetica" w:cs="Helvetica"/>
          <w:color w:val="000000"/>
          <w:kern w:val="0"/>
          <w:sz w:val="20"/>
          <w:szCs w:val="20"/>
          <w:shd w:val="clear" w:color="auto" w:fill="FFFFFF"/>
        </w:rPr>
      </w:pPr>
      <w:hyperlink r:id="rId305" w:anchor="HiveJDBCInterface-IntegrationwithSQuirrelSQLClient" w:history="1">
        <w:r w:rsidRPr="00E528CF">
          <w:rPr>
            <w:rFonts w:ascii="Helvetica" w:eastAsia="宋体" w:hAnsi="Helvetica" w:cs="Helvetica"/>
            <w:color w:val="003366"/>
            <w:kern w:val="0"/>
            <w:sz w:val="20"/>
            <w:u w:val="single"/>
          </w:rPr>
          <w:t>Integration with SQuirrel SQL Client</w:t>
        </w:r>
      </w:hyperlink>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 xml:space="preserve">The current JDBC interface for Hive only supports running queries and fetching results. Only </w:t>
      </w:r>
      <w:proofErr w:type="gramStart"/>
      <w:r w:rsidRPr="00E528CF">
        <w:rPr>
          <w:rFonts w:ascii="Helvetica" w:eastAsia="宋体" w:hAnsi="Helvetica" w:cs="Helvetica"/>
          <w:color w:val="000000"/>
          <w:kern w:val="0"/>
          <w:sz w:val="20"/>
          <w:szCs w:val="20"/>
          <w:shd w:val="clear" w:color="auto" w:fill="FFFFFF"/>
        </w:rPr>
        <w:t>a small subset of the metadata calls are</w:t>
      </w:r>
      <w:proofErr w:type="gramEnd"/>
      <w:r w:rsidRPr="00E528CF">
        <w:rPr>
          <w:rFonts w:ascii="Helvetica" w:eastAsia="宋体" w:hAnsi="Helvetica" w:cs="Helvetica"/>
          <w:color w:val="000000"/>
          <w:kern w:val="0"/>
          <w:sz w:val="20"/>
          <w:szCs w:val="20"/>
          <w:shd w:val="clear" w:color="auto" w:fill="FFFFFF"/>
        </w:rPr>
        <w:t xml:space="preserve"> supported.</w:t>
      </w:r>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To see how the JDBC interface can be used, see</w:t>
      </w:r>
      <w:r w:rsidRPr="00E528CF">
        <w:rPr>
          <w:rFonts w:ascii="Helvetica" w:eastAsia="宋体" w:hAnsi="Helvetica" w:cs="Helvetica"/>
          <w:color w:val="000000"/>
          <w:kern w:val="0"/>
          <w:sz w:val="20"/>
        </w:rPr>
        <w:t> </w:t>
      </w:r>
      <w:hyperlink r:id="rId306" w:tooltip="HiveClient" w:history="1">
        <w:r w:rsidRPr="00E528CF">
          <w:rPr>
            <w:rFonts w:ascii="Helvetica" w:eastAsia="宋体" w:hAnsi="Helvetica" w:cs="Helvetica"/>
            <w:color w:val="003366"/>
            <w:kern w:val="0"/>
            <w:sz w:val="20"/>
            <w:u w:val="single"/>
          </w:rPr>
          <w:t>sample code</w:t>
        </w:r>
      </w:hyperlink>
      <w:r w:rsidRPr="00E528CF">
        <w:rPr>
          <w:rFonts w:ascii="Helvetica" w:eastAsia="宋体" w:hAnsi="Helvetica" w:cs="Helvetica"/>
          <w:color w:val="000000"/>
          <w:kern w:val="0"/>
          <w:sz w:val="20"/>
          <w:szCs w:val="20"/>
          <w:shd w:val="clear" w:color="auto" w:fill="FFFFFF"/>
        </w:rPr>
        <w:t>.</w:t>
      </w:r>
    </w:p>
    <w:p w:rsidR="00E528CF" w:rsidRPr="00E528CF" w:rsidRDefault="00E528CF" w:rsidP="00E528C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43" w:name="HiveJDBCInterface-IntegrationwithPentaho"/>
      <w:bookmarkEnd w:id="143"/>
      <w:r w:rsidRPr="00E528CF">
        <w:rPr>
          <w:rFonts w:ascii="Helvetica" w:eastAsia="宋体" w:hAnsi="Helvetica" w:cs="Helvetica"/>
          <w:b/>
          <w:bCs/>
          <w:color w:val="003366"/>
          <w:kern w:val="0"/>
          <w:sz w:val="30"/>
          <w:szCs w:val="30"/>
          <w:shd w:val="clear" w:color="auto" w:fill="FFFFFF"/>
        </w:rPr>
        <w:lastRenderedPageBreak/>
        <w:t>Integration with Pentaho</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Download pentaho report designer from the</w:t>
      </w:r>
      <w:r w:rsidRPr="00E528CF">
        <w:rPr>
          <w:rFonts w:ascii="Helvetica" w:eastAsia="宋体" w:hAnsi="Helvetica" w:cs="Helvetica"/>
          <w:color w:val="000000"/>
          <w:kern w:val="0"/>
          <w:sz w:val="20"/>
        </w:rPr>
        <w:t> </w:t>
      </w:r>
      <w:hyperlink r:id="rId307" w:history="1">
        <w:r w:rsidRPr="00E528CF">
          <w:rPr>
            <w:rFonts w:ascii="Helvetica" w:eastAsia="宋体" w:hAnsi="Helvetica" w:cs="Helvetica"/>
            <w:color w:val="003366"/>
            <w:kern w:val="0"/>
            <w:sz w:val="20"/>
            <w:u w:val="single"/>
          </w:rPr>
          <w:t>pentaho website</w:t>
        </w:r>
      </w:hyperlink>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Overwrite report-designer.sh with the code provided below.</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#!/bin/sh</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HADOOP_CORE={{ls $HADOOP_HOME/hadoop-*-core.jar}}</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CLASSPATH=.:$HADOOP_CORE:$HIVE_HOME/conf</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91"/>
          <w:kern w:val="0"/>
          <w:sz w:val="24"/>
          <w:szCs w:val="24"/>
        </w:rPr>
        <w:t>for</w:t>
      </w:r>
      <w:r w:rsidRPr="00E528CF">
        <w:rPr>
          <w:rFonts w:ascii="Courier New" w:eastAsia="宋体" w:hAnsi="Courier New" w:cs="Courier New"/>
          <w:color w:val="000000"/>
          <w:kern w:val="0"/>
          <w:sz w:val="24"/>
          <w:szCs w:val="24"/>
          <w:shd w:val="clear" w:color="auto" w:fill="FFFFFF"/>
        </w:rPr>
        <w:t xml:space="preserve"> i in ${HIVE_HOME}/lib/*.jar ; </w:t>
      </w:r>
      <w:r w:rsidRPr="00E528CF">
        <w:rPr>
          <w:rFonts w:ascii="Courier New" w:eastAsia="宋体" w:hAnsi="Courier New" w:cs="Courier New"/>
          <w:color w:val="000091"/>
          <w:kern w:val="0"/>
          <w:sz w:val="24"/>
          <w:szCs w:val="24"/>
        </w:rPr>
        <w:t>do</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CLASSPATH=$CLASSPATH:$i</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done</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CLASSPATH=$CLASSPATH:launcher.jar</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echo java -XX:MaxPermSize=512m -cp $CLASSPATH -jar launcher.jar</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java -XX:MaxPermSize=512m -cp $CLASSPATH org.pentaho.commons.launcher.Launcher</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Build and start the hive server with instructions from</w:t>
      </w:r>
      <w:r w:rsidRPr="00E528CF">
        <w:rPr>
          <w:rFonts w:ascii="Helvetica" w:eastAsia="宋体" w:hAnsi="Helvetica" w:cs="Helvetica"/>
          <w:color w:val="000000"/>
          <w:kern w:val="0"/>
          <w:sz w:val="20"/>
        </w:rPr>
        <w:t> </w:t>
      </w:r>
      <w:hyperlink r:id="rId308" w:tooltip="HiveServer" w:history="1">
        <w:r w:rsidRPr="00E528CF">
          <w:rPr>
            <w:rFonts w:ascii="Helvetica" w:eastAsia="宋体" w:hAnsi="Helvetica" w:cs="Helvetica"/>
            <w:color w:val="003366"/>
            <w:kern w:val="0"/>
            <w:sz w:val="20"/>
            <w:u w:val="single"/>
          </w:rPr>
          <w:t>HiveServer</w:t>
        </w:r>
      </w:hyperlink>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Compile and run the hive jdbc client code to load some data (I haven't figured out how to do this in report designer yet). See</w:t>
      </w:r>
      <w:r w:rsidRPr="00E528CF">
        <w:rPr>
          <w:rFonts w:ascii="Helvetica" w:eastAsia="宋体" w:hAnsi="Helvetica" w:cs="Helvetica"/>
          <w:color w:val="000000"/>
          <w:kern w:val="0"/>
          <w:sz w:val="20"/>
        </w:rPr>
        <w:t> </w:t>
      </w:r>
      <w:hyperlink r:id="rId309" w:tooltip="HiveClient" w:history="1">
        <w:r w:rsidRPr="00E528CF">
          <w:rPr>
            <w:rFonts w:ascii="Helvetica" w:eastAsia="宋体" w:hAnsi="Helvetica" w:cs="Helvetica"/>
            <w:color w:val="003366"/>
            <w:kern w:val="0"/>
            <w:sz w:val="20"/>
            <w:u w:val="single"/>
          </w:rPr>
          <w:t>sample code</w:t>
        </w:r>
      </w:hyperlink>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for loading the data.</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Run the report designer (note step 2)</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sh reporter-designer.sh</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Select 'Report Design Wizard'</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select a template - say 'fall template' - next</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create a new data source - JDBC (custom), Generic database</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Provide hive jdbc parameters. Give the connection a name 'hive'.</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808080"/>
          <w:kern w:val="0"/>
          <w:sz w:val="24"/>
          <w:szCs w:val="24"/>
        </w:rPr>
      </w:pPr>
      <w:r w:rsidRPr="00E528CF">
        <w:rPr>
          <w:rFonts w:ascii="Courier New" w:eastAsia="宋体" w:hAnsi="Courier New" w:cs="Courier New"/>
          <w:color w:val="000000"/>
          <w:kern w:val="0"/>
          <w:sz w:val="24"/>
          <w:szCs w:val="24"/>
          <w:shd w:val="clear" w:color="auto" w:fill="FFFFFF"/>
        </w:rPr>
        <w:t xml:space="preserve">   URL: jdbc:hive:</w:t>
      </w:r>
      <w:r w:rsidRPr="00E528CF">
        <w:rPr>
          <w:rFonts w:ascii="Courier New" w:eastAsia="宋体" w:hAnsi="Courier New" w:cs="Courier New"/>
          <w:color w:val="808080"/>
          <w:kern w:val="0"/>
          <w:sz w:val="24"/>
          <w:szCs w:val="24"/>
        </w:rPr>
        <w:t>//localhost:10000/</w:t>
      </w:r>
      <w:r w:rsidRPr="00E528CF">
        <w:rPr>
          <w:rFonts w:ascii="Courier New" w:eastAsia="宋体" w:hAnsi="Courier New" w:cs="Courier New"/>
          <w:color w:val="000091"/>
          <w:kern w:val="0"/>
          <w:sz w:val="24"/>
          <w:szCs w:val="24"/>
        </w:rPr>
        <w:t>default</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Driver name: org.apache.hadoop.hive.jdbc.HiveDriver</w:t>
      </w:r>
    </w:p>
    <w:p w:rsidR="00E528CF" w:rsidRPr="00E528CF" w:rsidRDefault="00E528CF" w:rsidP="00E528CF">
      <w:pPr>
        <w:widowControl/>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Username and password are empty</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Click on 'Test'. The test should succeed</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 xml:space="preserve">Edit the query: select 'Sample Query', click edit query, click on the connection 'hive'. </w:t>
      </w:r>
      <w:proofErr w:type="gramStart"/>
      <w:r w:rsidRPr="00E528CF">
        <w:rPr>
          <w:rFonts w:ascii="Helvetica" w:eastAsia="宋体" w:hAnsi="Helvetica" w:cs="Helvetica"/>
          <w:color w:val="000000"/>
          <w:kern w:val="0"/>
          <w:sz w:val="20"/>
          <w:szCs w:val="20"/>
          <w:shd w:val="clear" w:color="auto" w:fill="FFFFFF"/>
        </w:rPr>
        <w:t>create</w:t>
      </w:r>
      <w:proofErr w:type="gramEnd"/>
      <w:r w:rsidRPr="00E528CF">
        <w:rPr>
          <w:rFonts w:ascii="Helvetica" w:eastAsia="宋体" w:hAnsi="Helvetica" w:cs="Helvetica"/>
          <w:color w:val="000000"/>
          <w:kern w:val="0"/>
          <w:sz w:val="20"/>
          <w:szCs w:val="20"/>
          <w:shd w:val="clear" w:color="auto" w:fill="FFFFFF"/>
        </w:rPr>
        <w:t xml:space="preserve"> a new query. Write a query on the table testHiveDriverTable: eg: select * from testHiveDriverTable. Click next.</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Layout Step: Add</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PageOfPages</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to Group Items By. Add key and value as Selected Items. Click next. And Finish.</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Change the Report header to 'hive-pentaho-report'. Change the type of the header to 'html'</w:t>
      </w:r>
    </w:p>
    <w:p w:rsidR="00E528CF" w:rsidRPr="00E528CF" w:rsidRDefault="00E528CF" w:rsidP="00E528CF">
      <w:pPr>
        <w:widowControl/>
        <w:numPr>
          <w:ilvl w:val="0"/>
          <w:numId w:val="84"/>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Run the report and generate pdf. You should get something like the report attached here.</w:t>
      </w:r>
    </w:p>
    <w:p w:rsidR="00E528CF" w:rsidRPr="00E528CF" w:rsidRDefault="00E528CF" w:rsidP="00E528C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44" w:name="HiveJDBCInterface-IntegrationwithSQuirre"/>
      <w:bookmarkEnd w:id="144"/>
      <w:r w:rsidRPr="00E528CF">
        <w:rPr>
          <w:rFonts w:ascii="Helvetica" w:eastAsia="宋体" w:hAnsi="Helvetica" w:cs="Helvetica"/>
          <w:b/>
          <w:bCs/>
          <w:color w:val="003366"/>
          <w:kern w:val="0"/>
          <w:sz w:val="30"/>
          <w:szCs w:val="30"/>
          <w:shd w:val="clear" w:color="auto" w:fill="FFFFFF"/>
        </w:rPr>
        <w:t>Integration with SQuirrel SQL Client</w:t>
      </w:r>
    </w:p>
    <w:p w:rsidR="00E528CF" w:rsidRPr="00E528CF" w:rsidRDefault="00E528CF" w:rsidP="00E528CF">
      <w:pPr>
        <w:widowControl/>
        <w:numPr>
          <w:ilvl w:val="0"/>
          <w:numId w:val="85"/>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lastRenderedPageBreak/>
        <w:t>Download, install and start the SQuirrel SQL Client from the</w:t>
      </w:r>
      <w:r w:rsidRPr="00E528CF">
        <w:rPr>
          <w:rFonts w:ascii="Helvetica" w:eastAsia="宋体" w:hAnsi="Helvetica" w:cs="Helvetica"/>
          <w:color w:val="000000"/>
          <w:kern w:val="0"/>
          <w:sz w:val="20"/>
        </w:rPr>
        <w:t> </w:t>
      </w:r>
      <w:hyperlink r:id="rId310" w:history="1">
        <w:r w:rsidRPr="00E528CF">
          <w:rPr>
            <w:rFonts w:ascii="Helvetica" w:eastAsia="宋体" w:hAnsi="Helvetica" w:cs="Helvetica"/>
            <w:color w:val="003366"/>
            <w:kern w:val="0"/>
            <w:sz w:val="20"/>
            <w:u w:val="single"/>
          </w:rPr>
          <w:t>SQuirrel SQL website</w:t>
        </w:r>
      </w:hyperlink>
      <w:r w:rsidRPr="00E528CF">
        <w:rPr>
          <w:rFonts w:ascii="Helvetica" w:eastAsia="宋体" w:hAnsi="Helvetica" w:cs="Helvetica"/>
          <w:color w:val="000000"/>
          <w:kern w:val="0"/>
          <w:sz w:val="20"/>
          <w:szCs w:val="20"/>
          <w:shd w:val="clear" w:color="auto" w:fill="FFFFFF"/>
        </w:rPr>
        <w:t>.</w:t>
      </w:r>
    </w:p>
    <w:p w:rsidR="00E528CF" w:rsidRPr="00E528CF" w:rsidRDefault="00E528CF" w:rsidP="00E528CF">
      <w:pPr>
        <w:widowControl/>
        <w:numPr>
          <w:ilvl w:val="0"/>
          <w:numId w:val="85"/>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Select 'Drivers -&gt; New Driver...' to register the Hive JDBC driver.</w:t>
      </w:r>
    </w:p>
    <w:p w:rsidR="00E528CF" w:rsidRPr="00E528CF" w:rsidRDefault="00E528CF" w:rsidP="00E528CF">
      <w:pPr>
        <w:widowControl/>
        <w:numPr>
          <w:ilvl w:val="1"/>
          <w:numId w:val="85"/>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Enter the driver name and example URL:</w:t>
      </w:r>
    </w:p>
    <w:p w:rsidR="00E528CF" w:rsidRPr="00E528CF" w:rsidRDefault="00E528CF" w:rsidP="00E528CF">
      <w:pPr>
        <w:widowControl/>
        <w:numPr>
          <w:ilvl w:val="1"/>
          <w:numId w:val="8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Name: Hive</w:t>
      </w:r>
    </w:p>
    <w:p w:rsidR="00E528CF" w:rsidRPr="00E528CF" w:rsidRDefault="00E528CF" w:rsidP="00E528CF">
      <w:pPr>
        <w:widowControl/>
        <w:numPr>
          <w:ilvl w:val="1"/>
          <w:numId w:val="8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Example URL: jdbc:hive:</w:t>
      </w:r>
      <w:r w:rsidRPr="00E528CF">
        <w:rPr>
          <w:rFonts w:ascii="Courier New" w:eastAsia="宋体" w:hAnsi="Courier New" w:cs="Courier New"/>
          <w:color w:val="808080"/>
          <w:kern w:val="0"/>
          <w:sz w:val="24"/>
          <w:szCs w:val="24"/>
        </w:rPr>
        <w:t>//localhost:10000/</w:t>
      </w:r>
      <w:r w:rsidRPr="00E528CF">
        <w:rPr>
          <w:rFonts w:ascii="Courier New" w:eastAsia="宋体" w:hAnsi="Courier New" w:cs="Courier New"/>
          <w:color w:val="000091"/>
          <w:kern w:val="0"/>
          <w:sz w:val="24"/>
          <w:szCs w:val="24"/>
        </w:rPr>
        <w:t>default</w:t>
      </w:r>
    </w:p>
    <w:p w:rsidR="00E528CF" w:rsidRPr="00E528CF" w:rsidRDefault="00E528CF" w:rsidP="00E528CF">
      <w:pPr>
        <w:widowControl/>
        <w:numPr>
          <w:ilvl w:val="0"/>
          <w:numId w:val="86"/>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Select 'Extra Class Path -&gt; Add' to add the following jars from your local Hive and Hadoop distribution. You will need to build Hive from the trunk after the commit of</w:t>
      </w:r>
      <w:r w:rsidRPr="00E528CF">
        <w:rPr>
          <w:rFonts w:ascii="Helvetica" w:eastAsia="宋体" w:hAnsi="Helvetica" w:cs="Helvetica"/>
          <w:color w:val="000000"/>
          <w:kern w:val="0"/>
          <w:sz w:val="20"/>
        </w:rPr>
        <w:t> </w:t>
      </w:r>
      <w:hyperlink r:id="rId311" w:history="1">
        <w:r w:rsidRPr="00E528CF">
          <w:rPr>
            <w:rFonts w:ascii="Helvetica" w:eastAsia="宋体" w:hAnsi="Helvetica" w:cs="Helvetica"/>
            <w:color w:val="003366"/>
            <w:kern w:val="0"/>
            <w:sz w:val="20"/>
            <w:u w:val="single"/>
          </w:rPr>
          <w:t>HIVE-679</w:t>
        </w:r>
      </w:hyperlink>
      <w:r w:rsidRPr="00E528CF">
        <w:rPr>
          <w:rFonts w:ascii="Helvetica" w:eastAsia="宋体" w:hAnsi="Helvetica" w:cs="Helvetica"/>
          <w:color w:val="000000"/>
          <w:kern w:val="0"/>
          <w:sz w:val="20"/>
          <w:szCs w:val="20"/>
          <w:shd w:val="clear" w:color="auto" w:fill="FFFFFF"/>
        </w:rPr>
        <w:t>.</w:t>
      </w:r>
    </w:p>
    <w:p w:rsidR="00E528CF" w:rsidRPr="00E528CF" w:rsidRDefault="00E528CF" w:rsidP="00E528CF">
      <w:pPr>
        <w:widowControl/>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HIVE_HOME/build/dist/lib/*.jar</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HADOOP_HOME/hadoop-*-core.jar </w:t>
      </w:r>
    </w:p>
    <w:p w:rsidR="00E528CF" w:rsidRPr="00E528CF" w:rsidRDefault="00E528CF" w:rsidP="00E528CF">
      <w:pPr>
        <w:widowControl/>
        <w:numPr>
          <w:ilvl w:val="0"/>
          <w:numId w:val="86"/>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Select 'List Drivers'. This will cause SQuirrel to parse your jars for JDBC drivers and might take a few seconds. From the 'Class Name' input box select the Hive driver:</w:t>
      </w:r>
    </w:p>
    <w:p w:rsidR="00E528CF" w:rsidRPr="00E528CF" w:rsidRDefault="00E528CF" w:rsidP="00E528CF">
      <w:pPr>
        <w:widowControl/>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org.apache.hadoop.hive.jdbc.HiveDriver</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numPr>
          <w:ilvl w:val="0"/>
          <w:numId w:val="86"/>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Click 'OK' to complete the driver registration.</w:t>
      </w:r>
    </w:p>
    <w:p w:rsidR="00E528CF" w:rsidRPr="00E528CF" w:rsidRDefault="00E528CF" w:rsidP="00E528CF">
      <w:pPr>
        <w:widowControl/>
        <w:numPr>
          <w:ilvl w:val="0"/>
          <w:numId w:val="87"/>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Select 'Aliases -&gt; Add Alias...' to create a connection alias to your Hive server.</w:t>
      </w:r>
    </w:p>
    <w:p w:rsidR="00E528CF" w:rsidRPr="00E528CF" w:rsidRDefault="00E528CF" w:rsidP="00E528CF">
      <w:pPr>
        <w:widowControl/>
        <w:numPr>
          <w:ilvl w:val="1"/>
          <w:numId w:val="87"/>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Give the connection alias a name in the 'Name' input box.</w:t>
      </w:r>
    </w:p>
    <w:p w:rsidR="00E528CF" w:rsidRPr="00E528CF" w:rsidRDefault="00E528CF" w:rsidP="00E528CF">
      <w:pPr>
        <w:widowControl/>
        <w:numPr>
          <w:ilvl w:val="1"/>
          <w:numId w:val="87"/>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Select the Hive driver from the 'Driver' drop-down.</w:t>
      </w:r>
    </w:p>
    <w:p w:rsidR="00E528CF" w:rsidRPr="00E528CF" w:rsidRDefault="00E528CF" w:rsidP="00E528CF">
      <w:pPr>
        <w:widowControl/>
        <w:numPr>
          <w:ilvl w:val="1"/>
          <w:numId w:val="87"/>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Modify the example URL as needed to point to your Hive server.</w:t>
      </w:r>
    </w:p>
    <w:p w:rsidR="00E528CF" w:rsidRPr="00E528CF" w:rsidRDefault="00E528CF" w:rsidP="00E528CF">
      <w:pPr>
        <w:widowControl/>
        <w:numPr>
          <w:ilvl w:val="1"/>
          <w:numId w:val="87"/>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Leave 'User Name' and 'Password' blank and click 'OK' to save the connection alias.</w:t>
      </w:r>
    </w:p>
    <w:p w:rsidR="00E528CF" w:rsidRPr="00E528CF" w:rsidRDefault="00E528CF" w:rsidP="00E528CF">
      <w:pPr>
        <w:widowControl/>
        <w:numPr>
          <w:ilvl w:val="0"/>
          <w:numId w:val="87"/>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To connect to the Hive server, double-click the Hive alias and click 'Connect'.</w:t>
      </w:r>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 xml:space="preserve">When the connection is established you will see errors in the log console and might get a warning that the driver is not JDBC 3.0 compatible. These alerts are due to yet-to-be-implemented parts of the JDBC metadata API and can safely be ignored. To test the </w:t>
      </w:r>
      <w:proofErr w:type="gramStart"/>
      <w:r w:rsidRPr="00E528CF">
        <w:rPr>
          <w:rFonts w:ascii="Helvetica" w:eastAsia="宋体" w:hAnsi="Helvetica" w:cs="Helvetica"/>
          <w:color w:val="000000"/>
          <w:kern w:val="0"/>
          <w:sz w:val="20"/>
          <w:szCs w:val="20"/>
          <w:shd w:val="clear" w:color="auto" w:fill="FFFFFF"/>
        </w:rPr>
        <w:t>connection enter</w:t>
      </w:r>
      <w:proofErr w:type="gramEnd"/>
      <w:r w:rsidRPr="00E528CF">
        <w:rPr>
          <w:rFonts w:ascii="Helvetica" w:eastAsia="宋体" w:hAnsi="Helvetica" w:cs="Helvetica"/>
          <w:color w:val="000000"/>
          <w:kern w:val="0"/>
          <w:sz w:val="20"/>
        </w:rPr>
        <w:t> </w:t>
      </w:r>
      <w:r w:rsidRPr="00E528CF">
        <w:rPr>
          <w:rFonts w:ascii="Helvetica" w:eastAsia="宋体" w:hAnsi="Helvetica" w:cs="Helvetica"/>
          <w:i/>
          <w:iCs/>
          <w:color w:val="000000"/>
          <w:kern w:val="0"/>
          <w:sz w:val="20"/>
        </w:rPr>
        <w:t>SHOW TABLES</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in the console and click the run icon.</w:t>
      </w:r>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Also note that when a query is running, support for the 'Cancel' button is not yet available.</w:t>
      </w:r>
    </w:p>
    <w:p w:rsidR="00E528CF" w:rsidRPr="00E528CF" w:rsidRDefault="00E528CF" w:rsidP="00E528CF">
      <w:pPr>
        <w:widowControl/>
        <w:spacing w:before="301" w:after="43"/>
        <w:jc w:val="left"/>
        <w:outlineLvl w:val="2"/>
        <w:rPr>
          <w:rFonts w:ascii="Helvetica" w:eastAsia="宋体" w:hAnsi="Helvetica" w:cs="Helvetica"/>
          <w:b/>
          <w:bCs/>
          <w:color w:val="003366"/>
          <w:kern w:val="0"/>
          <w:sz w:val="30"/>
          <w:szCs w:val="30"/>
          <w:shd w:val="clear" w:color="auto" w:fill="FFFFFF"/>
        </w:rPr>
      </w:pPr>
      <w:r w:rsidRPr="00E528CF">
        <w:rPr>
          <w:rFonts w:ascii="Helvetica" w:eastAsia="宋体" w:hAnsi="Helvetica" w:cs="Helvetica"/>
          <w:b/>
          <w:bCs/>
          <w:color w:val="003366"/>
          <w:kern w:val="0"/>
          <w:sz w:val="30"/>
          <w:szCs w:val="30"/>
          <w:shd w:val="clear" w:color="auto" w:fill="FFFFFF"/>
        </w:rPr>
        <w:t>Hive ODBC Driver</w:t>
      </w:r>
    </w:p>
    <w:p w:rsidR="00E528CF" w:rsidRPr="00E528CF" w:rsidRDefault="00E528CF" w:rsidP="00E528CF">
      <w:pPr>
        <w:widowControl/>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pict>
          <v:rect id="_x0000_i1025" style="width:0;height:.55pt" o:hralign="center" o:hrstd="t" o:hrnoshade="t" o:hr="t" fillcolor="#ccc" stroked="f"/>
        </w:pict>
      </w:r>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The Hive ODBC Driver is a software library that implements the Open Database Connectivity (ODBC) API standard for the Hive database management system, enabling ODBC compliant applications to interact seamlessly (ideally) with Hive through a standard interface. This driver will NOT be built as a part of the typical Hive build process and will need to be compiled and built separately according to the instructions below.</w:t>
      </w:r>
    </w:p>
    <w:p w:rsidR="00E528CF" w:rsidRPr="00E528CF" w:rsidRDefault="00E528CF" w:rsidP="00E528C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45" w:name="HiveODBC-SuggestedReading"/>
      <w:bookmarkEnd w:id="145"/>
      <w:r w:rsidRPr="00E528CF">
        <w:rPr>
          <w:rFonts w:ascii="Helvetica" w:eastAsia="宋体" w:hAnsi="Helvetica" w:cs="Helvetica"/>
          <w:b/>
          <w:bCs/>
          <w:color w:val="003366"/>
          <w:kern w:val="0"/>
          <w:sz w:val="30"/>
          <w:szCs w:val="30"/>
          <w:shd w:val="clear" w:color="auto" w:fill="FFFFFF"/>
        </w:rPr>
        <w:t>Suggested Reading</w:t>
      </w:r>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This guide assumes you are already familiar with the following:</w:t>
      </w:r>
    </w:p>
    <w:p w:rsidR="00E528CF" w:rsidRPr="00E528CF" w:rsidRDefault="00E528CF" w:rsidP="00E528CF">
      <w:pPr>
        <w:widowControl/>
        <w:numPr>
          <w:ilvl w:val="0"/>
          <w:numId w:val="88"/>
        </w:numPr>
        <w:spacing w:line="260" w:lineRule="atLeast"/>
        <w:jc w:val="left"/>
        <w:rPr>
          <w:rFonts w:ascii="Helvetica" w:eastAsia="宋体" w:hAnsi="Helvetica" w:cs="Helvetica"/>
          <w:color w:val="000000"/>
          <w:kern w:val="0"/>
          <w:sz w:val="20"/>
          <w:szCs w:val="20"/>
          <w:shd w:val="clear" w:color="auto" w:fill="FFFFFF"/>
        </w:rPr>
      </w:pPr>
      <w:hyperlink r:id="rId312" w:tooltip="Home" w:history="1">
        <w:r w:rsidRPr="00E528CF">
          <w:rPr>
            <w:rFonts w:ascii="Helvetica" w:eastAsia="宋体" w:hAnsi="Helvetica" w:cs="Helvetica"/>
            <w:color w:val="003366"/>
            <w:kern w:val="0"/>
            <w:sz w:val="20"/>
            <w:u w:val="single"/>
          </w:rPr>
          <w:t>Hive</w:t>
        </w:r>
      </w:hyperlink>
    </w:p>
    <w:p w:rsidR="00E528CF" w:rsidRPr="00E528CF" w:rsidRDefault="00E528CF" w:rsidP="00E528CF">
      <w:pPr>
        <w:widowControl/>
        <w:numPr>
          <w:ilvl w:val="0"/>
          <w:numId w:val="88"/>
        </w:numPr>
        <w:spacing w:line="260" w:lineRule="atLeast"/>
        <w:jc w:val="left"/>
        <w:rPr>
          <w:rFonts w:ascii="Helvetica" w:eastAsia="宋体" w:hAnsi="Helvetica" w:cs="Helvetica"/>
          <w:color w:val="000000"/>
          <w:kern w:val="0"/>
          <w:sz w:val="20"/>
          <w:szCs w:val="20"/>
          <w:shd w:val="clear" w:color="auto" w:fill="FFFFFF"/>
        </w:rPr>
      </w:pPr>
      <w:hyperlink r:id="rId313" w:tooltip="HiveServer" w:history="1">
        <w:r w:rsidRPr="00E528CF">
          <w:rPr>
            <w:rFonts w:ascii="Helvetica" w:eastAsia="宋体" w:hAnsi="Helvetica" w:cs="Helvetica"/>
            <w:color w:val="003366"/>
            <w:kern w:val="0"/>
            <w:sz w:val="20"/>
            <w:u w:val="single"/>
          </w:rPr>
          <w:t>Hive Server</w:t>
        </w:r>
      </w:hyperlink>
    </w:p>
    <w:p w:rsidR="00E528CF" w:rsidRPr="00E528CF" w:rsidRDefault="00E528CF" w:rsidP="00E528CF">
      <w:pPr>
        <w:widowControl/>
        <w:numPr>
          <w:ilvl w:val="0"/>
          <w:numId w:val="88"/>
        </w:numPr>
        <w:spacing w:line="260" w:lineRule="atLeast"/>
        <w:jc w:val="left"/>
        <w:rPr>
          <w:rFonts w:ascii="Helvetica" w:eastAsia="宋体" w:hAnsi="Helvetica" w:cs="Helvetica"/>
          <w:color w:val="000000"/>
          <w:kern w:val="0"/>
          <w:sz w:val="20"/>
          <w:szCs w:val="20"/>
          <w:shd w:val="clear" w:color="auto" w:fill="FFFFFF"/>
        </w:rPr>
      </w:pPr>
      <w:hyperlink r:id="rId314" w:history="1">
        <w:r w:rsidRPr="00E528CF">
          <w:rPr>
            <w:rFonts w:ascii="Helvetica" w:eastAsia="宋体" w:hAnsi="Helvetica" w:cs="Helvetica"/>
            <w:color w:val="003366"/>
            <w:kern w:val="0"/>
            <w:sz w:val="20"/>
            <w:u w:val="single"/>
          </w:rPr>
          <w:t>Thrift</w:t>
        </w:r>
      </w:hyperlink>
    </w:p>
    <w:p w:rsidR="00E528CF" w:rsidRPr="00E528CF" w:rsidRDefault="00E528CF" w:rsidP="00E528CF">
      <w:pPr>
        <w:widowControl/>
        <w:numPr>
          <w:ilvl w:val="0"/>
          <w:numId w:val="88"/>
        </w:numPr>
        <w:spacing w:line="260" w:lineRule="atLeast"/>
        <w:jc w:val="left"/>
        <w:rPr>
          <w:rFonts w:ascii="Helvetica" w:eastAsia="宋体" w:hAnsi="Helvetica" w:cs="Helvetica"/>
          <w:color w:val="000000"/>
          <w:kern w:val="0"/>
          <w:sz w:val="20"/>
          <w:szCs w:val="20"/>
          <w:shd w:val="clear" w:color="auto" w:fill="FFFFFF"/>
        </w:rPr>
      </w:pPr>
      <w:hyperlink r:id="rId315" w:history="1">
        <w:r w:rsidRPr="00E528CF">
          <w:rPr>
            <w:rFonts w:ascii="Helvetica" w:eastAsia="宋体" w:hAnsi="Helvetica" w:cs="Helvetica"/>
            <w:color w:val="003366"/>
            <w:kern w:val="0"/>
            <w:sz w:val="20"/>
            <w:u w:val="single"/>
          </w:rPr>
          <w:t>ODBC API</w:t>
        </w:r>
      </w:hyperlink>
    </w:p>
    <w:p w:rsidR="00E528CF" w:rsidRPr="00E528CF" w:rsidRDefault="00E528CF" w:rsidP="00E528CF">
      <w:pPr>
        <w:widowControl/>
        <w:numPr>
          <w:ilvl w:val="0"/>
          <w:numId w:val="88"/>
        </w:numPr>
        <w:spacing w:line="260" w:lineRule="atLeast"/>
        <w:jc w:val="left"/>
        <w:rPr>
          <w:rFonts w:ascii="Helvetica" w:eastAsia="宋体" w:hAnsi="Helvetica" w:cs="Helvetica"/>
          <w:color w:val="000000"/>
          <w:kern w:val="0"/>
          <w:sz w:val="20"/>
          <w:szCs w:val="20"/>
          <w:shd w:val="clear" w:color="auto" w:fill="FFFFFF"/>
        </w:rPr>
      </w:pPr>
      <w:hyperlink r:id="rId316" w:history="1">
        <w:r w:rsidRPr="00E528CF">
          <w:rPr>
            <w:rFonts w:ascii="Helvetica" w:eastAsia="宋体" w:hAnsi="Helvetica" w:cs="Helvetica"/>
            <w:color w:val="003366"/>
            <w:kern w:val="0"/>
            <w:sz w:val="20"/>
            <w:u w:val="single"/>
          </w:rPr>
          <w:t>unixODBC</w:t>
        </w:r>
      </w:hyperlink>
    </w:p>
    <w:p w:rsidR="00E528CF" w:rsidRPr="00E528CF" w:rsidRDefault="00E528CF" w:rsidP="00E528CF">
      <w:pPr>
        <w:widowControl/>
        <w:spacing w:before="301" w:after="43"/>
        <w:ind w:left="720"/>
        <w:jc w:val="left"/>
        <w:outlineLvl w:val="2"/>
        <w:rPr>
          <w:rFonts w:ascii="Helvetica" w:eastAsia="宋体" w:hAnsi="Helvetica" w:cs="Helvetica"/>
          <w:b/>
          <w:bCs/>
          <w:color w:val="003366"/>
          <w:kern w:val="0"/>
          <w:sz w:val="30"/>
          <w:szCs w:val="30"/>
          <w:shd w:val="clear" w:color="auto" w:fill="FFFFFF"/>
        </w:rPr>
      </w:pPr>
      <w:bookmarkStart w:id="146" w:name="HiveODBC-SoftwareRequirements"/>
      <w:bookmarkEnd w:id="146"/>
      <w:r w:rsidRPr="00E528CF">
        <w:rPr>
          <w:rFonts w:ascii="Helvetica" w:eastAsia="宋体" w:hAnsi="Helvetica" w:cs="Helvetica"/>
          <w:b/>
          <w:bCs/>
          <w:color w:val="003366"/>
          <w:kern w:val="0"/>
          <w:sz w:val="30"/>
          <w:szCs w:val="30"/>
          <w:shd w:val="clear" w:color="auto" w:fill="FFFFFF"/>
        </w:rPr>
        <w:t>Software Requirements</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The following software components are needed for the successful compilation and operation of the Hive ODBC driver:</w:t>
      </w:r>
    </w:p>
    <w:p w:rsidR="00E528CF" w:rsidRPr="00E528CF" w:rsidRDefault="00E528CF" w:rsidP="00E528CF">
      <w:pPr>
        <w:widowControl/>
        <w:numPr>
          <w:ilvl w:val="0"/>
          <w:numId w:val="88"/>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b/>
          <w:bCs/>
          <w:color w:val="000000"/>
          <w:kern w:val="0"/>
          <w:sz w:val="20"/>
          <w:szCs w:val="20"/>
          <w:shd w:val="clear" w:color="auto" w:fill="FFFFFF"/>
        </w:rPr>
        <w:t>Hive Server</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 a service through which clients may remotely issue Hive commands and requests. The Hive ODBC driver depends on Hive Server to perform the core set of database interactions. Hive Server is built as part of the Hive build process. More information regarding Hive Server usage can be found</w:t>
      </w:r>
      <w:r w:rsidRPr="00E528CF">
        <w:rPr>
          <w:rFonts w:ascii="Helvetica" w:eastAsia="宋体" w:hAnsi="Helvetica" w:cs="Helvetica"/>
          <w:color w:val="000000"/>
          <w:kern w:val="0"/>
          <w:sz w:val="20"/>
        </w:rPr>
        <w:t> </w:t>
      </w:r>
      <w:hyperlink r:id="rId317" w:tooltip="HiveServer" w:history="1">
        <w:r w:rsidRPr="00E528CF">
          <w:rPr>
            <w:rFonts w:ascii="Helvetica" w:eastAsia="宋体" w:hAnsi="Helvetica" w:cs="Helvetica"/>
            <w:color w:val="003366"/>
            <w:kern w:val="0"/>
            <w:sz w:val="20"/>
            <w:u w:val="single"/>
          </w:rPr>
          <w:t>here</w:t>
        </w:r>
      </w:hyperlink>
      <w:r w:rsidRPr="00E528CF">
        <w:rPr>
          <w:rFonts w:ascii="Helvetica" w:eastAsia="宋体" w:hAnsi="Helvetica" w:cs="Helvetica"/>
          <w:color w:val="000000"/>
          <w:kern w:val="0"/>
          <w:sz w:val="20"/>
          <w:szCs w:val="20"/>
          <w:shd w:val="clear" w:color="auto" w:fill="FFFFFF"/>
        </w:rPr>
        <w:t>.</w:t>
      </w:r>
    </w:p>
    <w:p w:rsidR="00E528CF" w:rsidRPr="00E528CF" w:rsidRDefault="00E528CF" w:rsidP="00E528CF">
      <w:pPr>
        <w:widowControl/>
        <w:numPr>
          <w:ilvl w:val="0"/>
          <w:numId w:val="88"/>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b/>
          <w:bCs/>
          <w:color w:val="000000"/>
          <w:kern w:val="0"/>
          <w:sz w:val="20"/>
          <w:szCs w:val="20"/>
          <w:shd w:val="clear" w:color="auto" w:fill="FFFFFF"/>
        </w:rPr>
        <w:t>Apache Thrift</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 a scalable cross-language software framework that enables the Hive ODBC driver (specifically the Hive client) to communicate with the Hive Server. See this link for the details on</w:t>
      </w:r>
      <w:r w:rsidRPr="00E528CF">
        <w:rPr>
          <w:rFonts w:ascii="Helvetica" w:eastAsia="宋体" w:hAnsi="Helvetica" w:cs="Helvetica"/>
          <w:color w:val="000000"/>
          <w:kern w:val="0"/>
          <w:sz w:val="20"/>
        </w:rPr>
        <w:t> </w:t>
      </w:r>
      <w:hyperlink r:id="rId318" w:history="1">
        <w:r w:rsidRPr="00E528CF">
          <w:rPr>
            <w:rFonts w:ascii="Helvetica" w:eastAsia="宋体" w:hAnsi="Helvetica" w:cs="Helvetica"/>
            <w:color w:val="003366"/>
            <w:kern w:val="0"/>
            <w:sz w:val="20"/>
            <w:u w:val="single"/>
          </w:rPr>
          <w:t>Thrift Installation</w:t>
        </w:r>
      </w:hyperlink>
      <w:r w:rsidRPr="00E528CF">
        <w:rPr>
          <w:rFonts w:ascii="Helvetica" w:eastAsia="宋体" w:hAnsi="Helvetica" w:cs="Helvetica"/>
          <w:color w:val="000000"/>
          <w:kern w:val="0"/>
          <w:sz w:val="20"/>
          <w:szCs w:val="20"/>
          <w:shd w:val="clear" w:color="auto" w:fill="FFFFFF"/>
        </w:rPr>
        <w:t>. The Hive ODBC driver was developed with Thrift trunk version r790732, but the latest revision should also be fine. Make sure you note the Thrift install path during the Thrift build process as this information will be needed during the Hive client build process. The Thrift install path will be referred to as THRIFT_HOME.</w:t>
      </w:r>
    </w:p>
    <w:p w:rsidR="00E528CF" w:rsidRPr="00E528CF" w:rsidRDefault="00E528CF" w:rsidP="00E528CF">
      <w:pPr>
        <w:widowControl/>
        <w:spacing w:before="301" w:after="43"/>
        <w:ind w:left="720"/>
        <w:jc w:val="left"/>
        <w:outlineLvl w:val="2"/>
        <w:rPr>
          <w:rFonts w:ascii="Helvetica" w:eastAsia="宋体" w:hAnsi="Helvetica" w:cs="Helvetica"/>
          <w:b/>
          <w:bCs/>
          <w:color w:val="003366"/>
          <w:kern w:val="0"/>
          <w:sz w:val="30"/>
          <w:szCs w:val="30"/>
          <w:shd w:val="clear" w:color="auto" w:fill="FFFFFF"/>
        </w:rPr>
      </w:pPr>
      <w:bookmarkStart w:id="147" w:name="HiveODBC-DriverArchitecture"/>
      <w:bookmarkEnd w:id="147"/>
      <w:r w:rsidRPr="00E528CF">
        <w:rPr>
          <w:rFonts w:ascii="Helvetica" w:eastAsia="宋体" w:hAnsi="Helvetica" w:cs="Helvetica"/>
          <w:b/>
          <w:bCs/>
          <w:color w:val="003366"/>
          <w:kern w:val="0"/>
          <w:sz w:val="30"/>
          <w:szCs w:val="30"/>
          <w:shd w:val="clear" w:color="auto" w:fill="FFFFFF"/>
        </w:rPr>
        <w:t>Driver Architecture</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Internally, the Hive ODBC Driver contains two separate components: Hive client, and the unixODBC API wrapper.</w:t>
      </w:r>
    </w:p>
    <w:p w:rsidR="00E528CF" w:rsidRPr="00E528CF" w:rsidRDefault="00E528CF" w:rsidP="00E528CF">
      <w:pPr>
        <w:widowControl/>
        <w:numPr>
          <w:ilvl w:val="0"/>
          <w:numId w:val="88"/>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b/>
          <w:bCs/>
          <w:color w:val="000000"/>
          <w:kern w:val="0"/>
          <w:sz w:val="20"/>
          <w:szCs w:val="20"/>
          <w:shd w:val="clear" w:color="auto" w:fill="FFFFFF"/>
        </w:rPr>
        <w:t>Hive client</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 provides a set of C-compatible library functions to interact with Hive Server in a pattern similar to those dictated by the ODBC specification. However, Hive client was designed to be independent of unixODBC or any ODBC specific headers, allowing it to be used in any number of generic cases beyond ODBC.</w:t>
      </w:r>
    </w:p>
    <w:p w:rsidR="00E528CF" w:rsidRPr="00E528CF" w:rsidRDefault="00E528CF" w:rsidP="00E528CF">
      <w:pPr>
        <w:widowControl/>
        <w:numPr>
          <w:ilvl w:val="0"/>
          <w:numId w:val="88"/>
        </w:numPr>
        <w:spacing w:line="260" w:lineRule="atLeast"/>
        <w:jc w:val="left"/>
        <w:rPr>
          <w:rFonts w:ascii="Helvetica" w:eastAsia="宋体" w:hAnsi="Helvetica" w:cs="Helvetica"/>
          <w:color w:val="000000"/>
          <w:kern w:val="0"/>
          <w:sz w:val="20"/>
          <w:szCs w:val="20"/>
          <w:shd w:val="clear" w:color="auto" w:fill="FFFFFF"/>
        </w:rPr>
      </w:pPr>
      <w:proofErr w:type="gramStart"/>
      <w:r w:rsidRPr="00E528CF">
        <w:rPr>
          <w:rFonts w:ascii="Helvetica" w:eastAsia="宋体" w:hAnsi="Helvetica" w:cs="Helvetica"/>
          <w:b/>
          <w:bCs/>
          <w:color w:val="000000"/>
          <w:kern w:val="0"/>
          <w:sz w:val="20"/>
          <w:szCs w:val="20"/>
          <w:shd w:val="clear" w:color="auto" w:fill="FFFFFF"/>
        </w:rPr>
        <w:t>unixODBC</w:t>
      </w:r>
      <w:proofErr w:type="gramEnd"/>
      <w:r w:rsidRPr="00E528CF">
        <w:rPr>
          <w:rFonts w:ascii="Helvetica" w:eastAsia="宋体" w:hAnsi="Helvetica" w:cs="Helvetica"/>
          <w:b/>
          <w:bCs/>
          <w:color w:val="000000"/>
          <w:kern w:val="0"/>
          <w:sz w:val="20"/>
          <w:szCs w:val="20"/>
          <w:shd w:val="clear" w:color="auto" w:fill="FFFFFF"/>
        </w:rPr>
        <w:t xml:space="preserve"> API wrapper</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 provides a layer on top of Hive client that directly implements the ODBC API standard. The unixODBC API wrapper will be compiled into a shared object library, which will be the final form of the Hive ODBC driver. The wrapper files will remain a file attachment on the associated JIRA until it can be checked into the unixODBC code repository:</w:t>
      </w:r>
      <w:r w:rsidRPr="00E528CF">
        <w:rPr>
          <w:rFonts w:ascii="Helvetica" w:eastAsia="宋体" w:hAnsi="Helvetica" w:cs="Helvetica"/>
          <w:color w:val="000000"/>
          <w:kern w:val="0"/>
          <w:sz w:val="20"/>
        </w:rPr>
        <w:t> </w:t>
      </w:r>
      <w:hyperlink r:id="rId319" w:history="1">
        <w:r w:rsidRPr="00E528CF">
          <w:rPr>
            <w:rFonts w:ascii="Helvetica" w:eastAsia="宋体" w:hAnsi="Helvetica" w:cs="Helvetica"/>
            <w:color w:val="003366"/>
            <w:kern w:val="0"/>
            <w:sz w:val="20"/>
            <w:u w:val="single"/>
          </w:rPr>
          <w:t>HIVE-187</w:t>
        </w:r>
      </w:hyperlink>
      <w:r w:rsidRPr="00E528CF">
        <w:rPr>
          <w:rFonts w:ascii="Helvetica" w:eastAsia="宋体" w:hAnsi="Helvetica" w:cs="Helvetica"/>
          <w:color w:val="000000"/>
          <w:kern w:val="0"/>
          <w:sz w:val="20"/>
          <w:szCs w:val="20"/>
          <w:shd w:val="clear" w:color="auto" w:fill="FFFFFF"/>
        </w:rPr>
        <w:t>,</w:t>
      </w:r>
      <w:r w:rsidRPr="00E528CF">
        <w:rPr>
          <w:rFonts w:ascii="Helvetica" w:eastAsia="宋体" w:hAnsi="Helvetica" w:cs="Helvetica"/>
          <w:color w:val="000000"/>
          <w:kern w:val="0"/>
          <w:sz w:val="20"/>
        </w:rPr>
        <w:t> </w:t>
      </w:r>
      <w:hyperlink r:id="rId320" w:history="1">
        <w:r w:rsidRPr="00E528CF">
          <w:rPr>
            <w:rFonts w:ascii="Helvetica" w:eastAsia="宋体" w:hAnsi="Helvetica" w:cs="Helvetica"/>
            <w:color w:val="003366"/>
            <w:kern w:val="0"/>
            <w:sz w:val="20"/>
            <w:u w:val="single"/>
          </w:rPr>
          <w:t>HIVE-1101</w:t>
        </w:r>
      </w:hyperlink>
      <w:r w:rsidRPr="00E528CF">
        <w:rPr>
          <w:rFonts w:ascii="Helvetica" w:eastAsia="宋体" w:hAnsi="Helvetica" w:cs="Helvetica"/>
          <w:color w:val="000000"/>
          <w:kern w:val="0"/>
          <w:sz w:val="20"/>
          <w:szCs w:val="20"/>
          <w:shd w:val="clear" w:color="auto" w:fill="FFFFFF"/>
        </w:rPr>
        <w:t>.</w:t>
      </w:r>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NOTE: Hive client needs to be built and installed before the unixODBC API wrapper can compile successfully.</w:t>
      </w:r>
    </w:p>
    <w:p w:rsidR="00E528CF" w:rsidRPr="00E528CF" w:rsidRDefault="00E528CF" w:rsidP="00E528CF">
      <w:pPr>
        <w:widowControl/>
        <w:spacing w:before="269" w:after="43"/>
        <w:jc w:val="left"/>
        <w:outlineLvl w:val="3"/>
        <w:rPr>
          <w:rFonts w:ascii="Helvetica" w:eastAsia="宋体" w:hAnsi="Helvetica" w:cs="Helvetica"/>
          <w:b/>
          <w:bCs/>
          <w:color w:val="003366"/>
          <w:kern w:val="0"/>
          <w:sz w:val="26"/>
          <w:szCs w:val="26"/>
          <w:shd w:val="clear" w:color="auto" w:fill="FFFFFF"/>
        </w:rPr>
      </w:pPr>
      <w:bookmarkStart w:id="148" w:name="HiveODBC-HiveClientBuild%2FSetup"/>
      <w:bookmarkEnd w:id="148"/>
      <w:r w:rsidRPr="00E528CF">
        <w:rPr>
          <w:rFonts w:ascii="Helvetica" w:eastAsia="宋体" w:hAnsi="Helvetica" w:cs="Helvetica"/>
          <w:b/>
          <w:bCs/>
          <w:color w:val="003366"/>
          <w:kern w:val="0"/>
          <w:sz w:val="26"/>
          <w:szCs w:val="26"/>
          <w:shd w:val="clear" w:color="auto" w:fill="FFFFFF"/>
        </w:rPr>
        <w:t>Hive Client Build/Setup</w:t>
      </w:r>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In order to build the Hive client:</w:t>
      </w:r>
    </w:p>
    <w:p w:rsidR="00E528CF" w:rsidRPr="00E528CF" w:rsidRDefault="00E528CF" w:rsidP="00E528CF">
      <w:pPr>
        <w:widowControl/>
        <w:numPr>
          <w:ilvl w:val="0"/>
          <w:numId w:val="89"/>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Checkout and setup the latest version of Apache Hive. For more details, see</w:t>
      </w:r>
      <w:r w:rsidRPr="00E528CF">
        <w:rPr>
          <w:rFonts w:ascii="Helvetica" w:eastAsia="宋体" w:hAnsi="Helvetica" w:cs="Helvetica"/>
          <w:color w:val="000000"/>
          <w:kern w:val="0"/>
          <w:sz w:val="20"/>
        </w:rPr>
        <w:t> </w:t>
      </w:r>
      <w:hyperlink r:id="rId321" w:tooltip="GettingStarted" w:history="1">
        <w:r w:rsidRPr="00E528CF">
          <w:rPr>
            <w:rFonts w:ascii="Helvetica" w:eastAsia="宋体" w:hAnsi="Helvetica" w:cs="Helvetica"/>
            <w:color w:val="003366"/>
            <w:kern w:val="0"/>
            <w:sz w:val="20"/>
            <w:u w:val="single"/>
          </w:rPr>
          <w:t>Getting Started with Hive</w:t>
        </w:r>
      </w:hyperlink>
      <w:r w:rsidRPr="00E528CF">
        <w:rPr>
          <w:rFonts w:ascii="Helvetica" w:eastAsia="宋体" w:hAnsi="Helvetica" w:cs="Helvetica"/>
          <w:color w:val="000000"/>
          <w:kern w:val="0"/>
          <w:sz w:val="20"/>
          <w:szCs w:val="20"/>
          <w:shd w:val="clear" w:color="auto" w:fill="FFFFFF"/>
        </w:rPr>
        <w:t>. From this point onwards, the path to the Hive root directory will be referred to as HIVE_HOME.</w:t>
      </w:r>
    </w:p>
    <w:p w:rsidR="00E528CF" w:rsidRPr="00E528CF" w:rsidRDefault="00E528CF" w:rsidP="00E528CF">
      <w:pPr>
        <w:widowControl/>
        <w:numPr>
          <w:ilvl w:val="0"/>
          <w:numId w:val="89"/>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Build the Hive client by running the following command from HIVE_HOME. This will compile and copy the libraries and header files to</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HIVE_HOME/build/odbc/</w:t>
      </w:r>
      <w:r w:rsidRPr="00E528CF">
        <w:rPr>
          <w:rFonts w:ascii="Helvetica" w:eastAsia="宋体" w:hAnsi="Helvetica" w:cs="Helvetica"/>
          <w:color w:val="000000"/>
          <w:kern w:val="0"/>
          <w:sz w:val="20"/>
          <w:szCs w:val="20"/>
          <w:shd w:val="clear" w:color="auto" w:fill="FFFFFF"/>
        </w:rPr>
        <w:t xml:space="preserve">. </w:t>
      </w:r>
      <w:r w:rsidRPr="00E528CF">
        <w:rPr>
          <w:rFonts w:ascii="Helvetica" w:eastAsia="宋体" w:hAnsi="Helvetica" w:cs="Helvetica"/>
          <w:color w:val="000000"/>
          <w:kern w:val="0"/>
          <w:sz w:val="20"/>
          <w:szCs w:val="20"/>
          <w:shd w:val="clear" w:color="auto" w:fill="FFFFFF"/>
        </w:rPr>
        <w:lastRenderedPageBreak/>
        <w:t>Please keep in mind that all paths should be fully specified (no relative paths). If you encounter an "</w:t>
      </w:r>
      <w:r w:rsidRPr="00E528CF">
        <w:rPr>
          <w:rFonts w:ascii="宋体" w:eastAsia="宋体" w:hAnsi="宋体" w:cs="宋体"/>
          <w:color w:val="000000"/>
          <w:kern w:val="0"/>
          <w:sz w:val="24"/>
        </w:rPr>
        <w:t>undefined reference to vtables</w:t>
      </w:r>
      <w:r w:rsidRPr="00E528CF">
        <w:rPr>
          <w:rFonts w:ascii="Helvetica" w:eastAsia="宋体" w:hAnsi="Helvetica" w:cs="Helvetica"/>
          <w:color w:val="000000"/>
          <w:kern w:val="0"/>
          <w:sz w:val="20"/>
          <w:szCs w:val="20"/>
          <w:shd w:val="clear" w:color="auto" w:fill="FFFFFF"/>
        </w:rPr>
        <w:t>" error, make sure that you have specified the absolute path for thrift.home.</w:t>
      </w:r>
    </w:p>
    <w:p w:rsidR="00E528CF" w:rsidRPr="00E528CF" w:rsidRDefault="00E528CF" w:rsidP="00E528CF">
      <w:pPr>
        <w:widowControl/>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ant compile-cpp -Dthrift.home=&lt;THRIFT_HOME&gt;</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 xml:space="preserve">You can optionally force Hive client to compile into </w:t>
      </w:r>
      <w:proofErr w:type="gramStart"/>
      <w:r w:rsidRPr="00E528CF">
        <w:rPr>
          <w:rFonts w:ascii="Helvetica" w:eastAsia="宋体" w:hAnsi="Helvetica" w:cs="Helvetica"/>
          <w:color w:val="000000"/>
          <w:kern w:val="0"/>
          <w:sz w:val="20"/>
          <w:szCs w:val="20"/>
          <w:shd w:val="clear" w:color="auto" w:fill="FFFFFF"/>
        </w:rPr>
        <w:t>a non</w:t>
      </w:r>
      <w:proofErr w:type="gramEnd"/>
      <w:r w:rsidRPr="00E528CF">
        <w:rPr>
          <w:rFonts w:ascii="Helvetica" w:eastAsia="宋体" w:hAnsi="Helvetica" w:cs="Helvetica"/>
          <w:color w:val="000000"/>
          <w:kern w:val="0"/>
          <w:sz w:val="20"/>
          <w:szCs w:val="20"/>
          <w:shd w:val="clear" w:color="auto" w:fill="FFFFFF"/>
        </w:rPr>
        <w:t>-native bit architecture by specifying the additional parameter (assuming you have the proper compilation libraries):</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w:t>
      </w:r>
      <w:proofErr w:type="gramStart"/>
      <w:r w:rsidRPr="00E528CF">
        <w:rPr>
          <w:rFonts w:ascii="Courier New" w:eastAsia="宋体" w:hAnsi="Courier New" w:cs="Courier New"/>
          <w:color w:val="000000"/>
          <w:kern w:val="0"/>
          <w:sz w:val="24"/>
          <w:szCs w:val="24"/>
          <w:shd w:val="clear" w:color="auto" w:fill="FFFFFF"/>
        </w:rPr>
        <w:t>ant</w:t>
      </w:r>
      <w:proofErr w:type="gramEnd"/>
      <w:r w:rsidRPr="00E528CF">
        <w:rPr>
          <w:rFonts w:ascii="Courier New" w:eastAsia="宋体" w:hAnsi="Courier New" w:cs="Courier New"/>
          <w:color w:val="000000"/>
          <w:kern w:val="0"/>
          <w:sz w:val="24"/>
          <w:szCs w:val="24"/>
          <w:shd w:val="clear" w:color="auto" w:fill="FFFFFF"/>
        </w:rPr>
        <w:t xml:space="preserve"> compile-cpp -Dthrift.home=&lt;THRIFT_HOME&gt; -Dword.size=&lt;32 or 64&gt;</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You can verify the entire Hive compilation by running the Hive test suite from HIVE_HOME. Specifying the argument '-Dthrift.home=&lt;THRIFT_HOME&gt;' will enable the tests for the Hive client. If you do NOT specify thrift.home, the Hive client tests will not be run and will just return successful.</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w:t>
      </w:r>
      <w:proofErr w:type="gramStart"/>
      <w:r w:rsidRPr="00E528CF">
        <w:rPr>
          <w:rFonts w:ascii="Courier New" w:eastAsia="宋体" w:hAnsi="Courier New" w:cs="Courier New"/>
          <w:color w:val="000000"/>
          <w:kern w:val="0"/>
          <w:sz w:val="24"/>
          <w:szCs w:val="24"/>
          <w:shd w:val="clear" w:color="auto" w:fill="FFFFFF"/>
        </w:rPr>
        <w:t>ant</w:t>
      </w:r>
      <w:proofErr w:type="gramEnd"/>
      <w:r w:rsidRPr="00E528CF">
        <w:rPr>
          <w:rFonts w:ascii="Courier New" w:eastAsia="宋体" w:hAnsi="Courier New" w:cs="Courier New"/>
          <w:color w:val="000000"/>
          <w:kern w:val="0"/>
          <w:sz w:val="24"/>
          <w:szCs w:val="24"/>
          <w:shd w:val="clear" w:color="auto" w:fill="FFFFFF"/>
        </w:rPr>
        <w:t xml:space="preserve"> test -Dthrift.home=&lt;THRIFT_HOME&gt;</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You can specifically execute the Hive client tests by running the above command from</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HIVE_HOME/odbc/</w:t>
      </w:r>
      <w:r w:rsidRPr="00E528CF">
        <w:rPr>
          <w:rFonts w:ascii="Helvetica" w:eastAsia="宋体" w:hAnsi="Helvetica" w:cs="Helvetica"/>
          <w:color w:val="000000"/>
          <w:kern w:val="0"/>
          <w:sz w:val="20"/>
          <w:szCs w:val="20"/>
          <w:shd w:val="clear" w:color="auto" w:fill="FFFFFF"/>
        </w:rPr>
        <w:t>. NOTE: Hive client tests require that a local Hive Server be operating on port 10000.</w:t>
      </w:r>
      <w:r w:rsidRPr="00E528CF">
        <w:rPr>
          <w:rFonts w:ascii="Helvetica" w:eastAsia="宋体" w:hAnsi="Helvetica" w:cs="Helvetica"/>
          <w:color w:val="000000"/>
          <w:kern w:val="0"/>
          <w:sz w:val="20"/>
          <w:szCs w:val="20"/>
          <w:shd w:val="clear" w:color="auto" w:fill="FFFFFF"/>
        </w:rPr>
        <w:br/>
      </w:r>
      <w:proofErr w:type="gramStart"/>
      <w:r w:rsidRPr="00E528CF">
        <w:rPr>
          <w:rFonts w:ascii="Helvetica" w:eastAsia="宋体" w:hAnsi="Helvetica" w:cs="Helvetica"/>
          <w:color w:val="000000"/>
          <w:kern w:val="0"/>
          <w:sz w:val="20"/>
          <w:szCs w:val="20"/>
          <w:shd w:val="clear" w:color="auto" w:fill="FFFFFF"/>
        </w:rPr>
        <w:t>1.#</w:t>
      </w:r>
      <w:proofErr w:type="gramEnd"/>
      <w:r w:rsidRPr="00E528CF">
        <w:rPr>
          <w:rFonts w:ascii="Helvetica" w:eastAsia="宋体" w:hAnsi="Helvetica" w:cs="Helvetica"/>
          <w:color w:val="000000"/>
          <w:kern w:val="0"/>
          <w:sz w:val="20"/>
          <w:szCs w:val="20"/>
          <w:shd w:val="clear" w:color="auto" w:fill="FFFFFF"/>
        </w:rPr>
        <w:t>3 To install the Hive client libraries onto your machine, run the following command from</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HIVE_HOME/odbc/</w:t>
      </w:r>
      <w:r w:rsidRPr="00E528CF">
        <w:rPr>
          <w:rFonts w:ascii="Helvetica" w:eastAsia="宋体" w:hAnsi="Helvetica" w:cs="Helvetica"/>
          <w:color w:val="000000"/>
          <w:kern w:val="0"/>
          <w:sz w:val="20"/>
          <w:szCs w:val="20"/>
          <w:shd w:val="clear" w:color="auto" w:fill="FFFFFF"/>
        </w:rPr>
        <w:t>. NOTE: The install path defaults to</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/usr/local</w:t>
      </w:r>
      <w:r w:rsidRPr="00E528CF">
        <w:rPr>
          <w:rFonts w:ascii="Helvetica" w:eastAsia="宋体" w:hAnsi="Helvetica" w:cs="Helvetica"/>
          <w:color w:val="000000"/>
          <w:kern w:val="0"/>
          <w:sz w:val="20"/>
          <w:szCs w:val="20"/>
          <w:shd w:val="clear" w:color="auto" w:fill="FFFFFF"/>
        </w:rPr>
        <w:t>. While there is no current way to change this default directory from the ant build process, a manual install may be performed by skipping the command below and copying out the contents of</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HIVE_HOME/build/odbc/lib</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and</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HIVE_HOME/build/odbc/include</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into their local file system counterparts.</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w:t>
      </w:r>
      <w:proofErr w:type="gramStart"/>
      <w:r w:rsidRPr="00E528CF">
        <w:rPr>
          <w:rFonts w:ascii="Courier New" w:eastAsia="宋体" w:hAnsi="Courier New" w:cs="Courier New"/>
          <w:color w:val="000000"/>
          <w:kern w:val="0"/>
          <w:sz w:val="24"/>
          <w:szCs w:val="24"/>
          <w:shd w:val="clear" w:color="auto" w:fill="FFFFFF"/>
        </w:rPr>
        <w:t>sudo</w:t>
      </w:r>
      <w:proofErr w:type="gramEnd"/>
      <w:r w:rsidRPr="00E528CF">
        <w:rPr>
          <w:rFonts w:ascii="Courier New" w:eastAsia="宋体" w:hAnsi="Courier New" w:cs="Courier New"/>
          <w:color w:val="000000"/>
          <w:kern w:val="0"/>
          <w:sz w:val="24"/>
          <w:szCs w:val="24"/>
          <w:shd w:val="clear" w:color="auto" w:fill="FFFFFF"/>
        </w:rPr>
        <w:t xml:space="preserve"> ant install -Dthrift.home=&lt;THRIFT_HOME&gt;</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NOTE: The compiled static library, libhiveclient.a, requires linking with stdc++ as well as thrift libraries to function properly.</w:t>
      </w:r>
      <w:r w:rsidRPr="00E528CF">
        <w:rPr>
          <w:rFonts w:ascii="Helvetica" w:eastAsia="宋体" w:hAnsi="Helvetica" w:cs="Helvetica"/>
          <w:color w:val="000000"/>
          <w:kern w:val="0"/>
          <w:sz w:val="20"/>
          <w:szCs w:val="20"/>
          <w:shd w:val="clear" w:color="auto" w:fill="FFFFFF"/>
        </w:rPr>
        <w:br/>
        <w:t>NOTE: Currently, there is no way to specify non-system library and header directories to the unixODBC build process. Thus, the Hive client libraries and headers MUST be installed to a default system location in order for the unixODBC build process to detect these files. This issue may be remedied in the future.</w:t>
      </w:r>
    </w:p>
    <w:p w:rsidR="00E528CF" w:rsidRPr="00E528CF" w:rsidRDefault="00E528CF" w:rsidP="00E528CF">
      <w:pPr>
        <w:widowControl/>
        <w:spacing w:before="269" w:after="43"/>
        <w:ind w:left="720"/>
        <w:jc w:val="left"/>
        <w:outlineLvl w:val="3"/>
        <w:rPr>
          <w:rFonts w:ascii="Helvetica" w:eastAsia="宋体" w:hAnsi="Helvetica" w:cs="Helvetica"/>
          <w:b/>
          <w:bCs/>
          <w:color w:val="003366"/>
          <w:kern w:val="0"/>
          <w:sz w:val="26"/>
          <w:szCs w:val="26"/>
          <w:shd w:val="clear" w:color="auto" w:fill="FFFFFF"/>
        </w:rPr>
      </w:pPr>
      <w:bookmarkStart w:id="149" w:name="HiveODBC-unixODBCAPIWrapperBuild%2FSetup"/>
      <w:bookmarkEnd w:id="149"/>
      <w:proofErr w:type="gramStart"/>
      <w:r w:rsidRPr="00E528CF">
        <w:rPr>
          <w:rFonts w:ascii="Helvetica" w:eastAsia="宋体" w:hAnsi="Helvetica" w:cs="Helvetica"/>
          <w:b/>
          <w:bCs/>
          <w:color w:val="003366"/>
          <w:kern w:val="0"/>
          <w:sz w:val="26"/>
          <w:szCs w:val="26"/>
          <w:shd w:val="clear" w:color="auto" w:fill="FFFFFF"/>
        </w:rPr>
        <w:t>unixODBC</w:t>
      </w:r>
      <w:proofErr w:type="gramEnd"/>
      <w:r w:rsidRPr="00E528CF">
        <w:rPr>
          <w:rFonts w:ascii="Helvetica" w:eastAsia="宋体" w:hAnsi="Helvetica" w:cs="Helvetica"/>
          <w:b/>
          <w:bCs/>
          <w:color w:val="003366"/>
          <w:kern w:val="0"/>
          <w:sz w:val="26"/>
          <w:szCs w:val="26"/>
          <w:shd w:val="clear" w:color="auto" w:fill="FFFFFF"/>
        </w:rPr>
        <w:t xml:space="preserve"> API Wrapper Build/Setup</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After you have built and installed the Hive client, you can now install the unixODBC API wrapper:</w:t>
      </w:r>
    </w:p>
    <w:p w:rsidR="00E528CF" w:rsidRPr="00E528CF" w:rsidRDefault="00E528CF" w:rsidP="00E528CF">
      <w:pPr>
        <w:widowControl/>
        <w:numPr>
          <w:ilvl w:val="0"/>
          <w:numId w:val="89"/>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In the unixODBC root directory, run the following command:</w:t>
      </w:r>
    </w:p>
    <w:p w:rsidR="00E528CF" w:rsidRPr="00E528CF" w:rsidRDefault="00E528CF" w:rsidP="00E528CF">
      <w:pPr>
        <w:widowControl/>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./configure --enable-gui=no --prefix=&lt;unixODBC_INSTALL_DIR&gt;</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lastRenderedPageBreak/>
        <w:t>If you encounter the the errors: "</w:t>
      </w:r>
      <w:r w:rsidRPr="00E528CF">
        <w:rPr>
          <w:rFonts w:ascii="宋体" w:eastAsia="宋体" w:hAnsi="宋体" w:cs="宋体"/>
          <w:color w:val="000000"/>
          <w:kern w:val="0"/>
          <w:sz w:val="24"/>
        </w:rPr>
        <w:t>redefinition of 'struct _hist_entry'</w:t>
      </w:r>
      <w:r w:rsidRPr="00E528CF">
        <w:rPr>
          <w:rFonts w:ascii="Helvetica" w:eastAsia="宋体" w:hAnsi="Helvetica" w:cs="Helvetica"/>
          <w:color w:val="000000"/>
          <w:kern w:val="0"/>
          <w:sz w:val="20"/>
          <w:szCs w:val="20"/>
          <w:shd w:val="clear" w:color="auto" w:fill="FFFFFF"/>
        </w:rPr>
        <w:t>" or "</w:t>
      </w:r>
      <w:r w:rsidRPr="00E528CF">
        <w:rPr>
          <w:rFonts w:ascii="宋体" w:eastAsia="宋体" w:hAnsi="宋体" w:cs="宋体"/>
          <w:color w:val="000000"/>
          <w:kern w:val="0"/>
          <w:sz w:val="24"/>
        </w:rPr>
        <w:t>previous declaration of 'add_history' was here</w:t>
      </w:r>
      <w:r w:rsidRPr="00E528CF">
        <w:rPr>
          <w:rFonts w:ascii="Helvetica" w:eastAsia="宋体" w:hAnsi="Helvetica" w:cs="Helvetica"/>
          <w:color w:val="000000"/>
          <w:kern w:val="0"/>
          <w:sz w:val="20"/>
          <w:szCs w:val="20"/>
          <w:shd w:val="clear" w:color="auto" w:fill="FFFFFF"/>
        </w:rPr>
        <w:t xml:space="preserve">" then re-execute </w:t>
      </w:r>
      <w:proofErr w:type="gramStart"/>
      <w:r w:rsidRPr="00E528CF">
        <w:rPr>
          <w:rFonts w:ascii="Helvetica" w:eastAsia="宋体" w:hAnsi="Helvetica" w:cs="Helvetica"/>
          <w:color w:val="000000"/>
          <w:kern w:val="0"/>
          <w:sz w:val="20"/>
          <w:szCs w:val="20"/>
          <w:shd w:val="clear" w:color="auto" w:fill="FFFFFF"/>
        </w:rPr>
        <w:t>the configure</w:t>
      </w:r>
      <w:proofErr w:type="gramEnd"/>
      <w:r w:rsidRPr="00E528CF">
        <w:rPr>
          <w:rFonts w:ascii="Helvetica" w:eastAsia="宋体" w:hAnsi="Helvetica" w:cs="Helvetica"/>
          <w:color w:val="000000"/>
          <w:kern w:val="0"/>
          <w:sz w:val="20"/>
          <w:szCs w:val="20"/>
          <w:shd w:val="clear" w:color="auto" w:fill="FFFFFF"/>
        </w:rPr>
        <w:t xml:space="preserve"> with the following command:</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roofErr w:type="gramStart"/>
      <w:r w:rsidRPr="00E528CF">
        <w:rPr>
          <w:rFonts w:ascii="Courier New" w:eastAsia="宋体" w:hAnsi="Courier New" w:cs="Courier New"/>
          <w:color w:val="000000"/>
          <w:kern w:val="0"/>
          <w:sz w:val="24"/>
          <w:szCs w:val="24"/>
          <w:shd w:val="clear" w:color="auto" w:fill="FFFFFF"/>
        </w:rPr>
        <w:t>$ ./</w:t>
      </w:r>
      <w:proofErr w:type="gramEnd"/>
      <w:r w:rsidRPr="00E528CF">
        <w:rPr>
          <w:rFonts w:ascii="Courier New" w:eastAsia="宋体" w:hAnsi="Courier New" w:cs="Courier New"/>
          <w:color w:val="000000"/>
          <w:kern w:val="0"/>
          <w:sz w:val="24"/>
          <w:szCs w:val="24"/>
          <w:shd w:val="clear" w:color="auto" w:fill="FFFFFF"/>
        </w:rPr>
        <w:t>configure --enable-gui=no --enable-readline=no --prefix=&lt;unixODBC_INSTALL_DIR&gt;</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 xml:space="preserve">To force the compilation of the unixODBC API wrapper into </w:t>
      </w:r>
      <w:proofErr w:type="gramStart"/>
      <w:r w:rsidRPr="00E528CF">
        <w:rPr>
          <w:rFonts w:ascii="Helvetica" w:eastAsia="宋体" w:hAnsi="Helvetica" w:cs="Helvetica"/>
          <w:color w:val="000000"/>
          <w:kern w:val="0"/>
          <w:sz w:val="20"/>
          <w:szCs w:val="20"/>
          <w:shd w:val="clear" w:color="auto" w:fill="FFFFFF"/>
        </w:rPr>
        <w:t>a non</w:t>
      </w:r>
      <w:proofErr w:type="gramEnd"/>
      <w:r w:rsidRPr="00E528CF">
        <w:rPr>
          <w:rFonts w:ascii="Helvetica" w:eastAsia="宋体" w:hAnsi="Helvetica" w:cs="Helvetica"/>
          <w:color w:val="000000"/>
          <w:kern w:val="0"/>
          <w:sz w:val="20"/>
          <w:szCs w:val="20"/>
          <w:shd w:val="clear" w:color="auto" w:fill="FFFFFF"/>
        </w:rPr>
        <w:t>-native bit architecture, modify the CC and CXX environment variables to include the appropriate flags. For example:</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CC=</w:t>
      </w:r>
      <w:r w:rsidRPr="00E528CF">
        <w:rPr>
          <w:rFonts w:ascii="Courier New" w:eastAsia="宋体" w:hAnsi="Courier New" w:cs="Courier New"/>
          <w:color w:val="009100"/>
          <w:kern w:val="0"/>
          <w:sz w:val="24"/>
          <w:szCs w:val="24"/>
        </w:rPr>
        <w:t>"gcc -m32"</w:t>
      </w:r>
      <w:r w:rsidRPr="00E528CF">
        <w:rPr>
          <w:rFonts w:ascii="Courier New" w:eastAsia="宋体" w:hAnsi="Courier New" w:cs="Courier New"/>
          <w:color w:val="000000"/>
          <w:kern w:val="0"/>
          <w:sz w:val="24"/>
          <w:szCs w:val="24"/>
          <w:shd w:val="clear" w:color="auto" w:fill="FFFFFF"/>
        </w:rPr>
        <w:t xml:space="preserve"> CXX=</w:t>
      </w:r>
      <w:r w:rsidRPr="00E528CF">
        <w:rPr>
          <w:rFonts w:ascii="Courier New" w:eastAsia="宋体" w:hAnsi="Courier New" w:cs="Courier New"/>
          <w:color w:val="009100"/>
          <w:kern w:val="0"/>
          <w:sz w:val="24"/>
          <w:szCs w:val="24"/>
        </w:rPr>
        <w:t>"g++ -m32</w:t>
      </w:r>
      <w:proofErr w:type="gramStart"/>
      <w:r w:rsidRPr="00E528CF">
        <w:rPr>
          <w:rFonts w:ascii="Courier New" w:eastAsia="宋体" w:hAnsi="Courier New" w:cs="Courier New"/>
          <w:color w:val="009100"/>
          <w:kern w:val="0"/>
          <w:sz w:val="24"/>
          <w:szCs w:val="24"/>
        </w:rPr>
        <w:t>"</w:t>
      </w:r>
      <w:r w:rsidRPr="00E528CF">
        <w:rPr>
          <w:rFonts w:ascii="Courier New" w:eastAsia="宋体" w:hAnsi="Courier New" w:cs="Courier New"/>
          <w:color w:val="000000"/>
          <w:kern w:val="0"/>
          <w:sz w:val="24"/>
          <w:szCs w:val="24"/>
          <w:shd w:val="clear" w:color="auto" w:fill="FFFFFF"/>
        </w:rPr>
        <w:t xml:space="preserve"> .</w:t>
      </w:r>
      <w:proofErr w:type="gramEnd"/>
      <w:r w:rsidRPr="00E528CF">
        <w:rPr>
          <w:rFonts w:ascii="Courier New" w:eastAsia="宋体" w:hAnsi="Courier New" w:cs="Courier New"/>
          <w:color w:val="000000"/>
          <w:kern w:val="0"/>
          <w:sz w:val="24"/>
          <w:szCs w:val="24"/>
          <w:shd w:val="clear" w:color="auto" w:fill="FFFFFF"/>
        </w:rPr>
        <w:t>/configure --enable-gui=no --enable-readline=no --prefix=&lt;unixODBC_INSTALL_DIR&gt;</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E528CF">
        <w:rPr>
          <w:rFonts w:ascii="Helvetica" w:eastAsia="宋体" w:hAnsi="Helvetica" w:cs="Helvetica"/>
          <w:color w:val="000000"/>
          <w:kern w:val="0"/>
          <w:sz w:val="20"/>
          <w:szCs w:val="20"/>
          <w:shd w:val="clear" w:color="auto" w:fill="FFFFFF"/>
        </w:rPr>
        <w:t>1.#</w:t>
      </w:r>
      <w:proofErr w:type="gramEnd"/>
      <w:r w:rsidRPr="00E528CF">
        <w:rPr>
          <w:rFonts w:ascii="Helvetica" w:eastAsia="宋体" w:hAnsi="Helvetica" w:cs="Helvetica"/>
          <w:color w:val="000000"/>
          <w:kern w:val="0"/>
          <w:sz w:val="20"/>
          <w:szCs w:val="20"/>
          <w:shd w:val="clear" w:color="auto" w:fill="FFFFFF"/>
        </w:rPr>
        <w:t>2 Compile the unixODBC API wrapper with the following:</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make</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E528CF">
        <w:rPr>
          <w:rFonts w:ascii="Helvetica" w:eastAsia="宋体" w:hAnsi="Helvetica" w:cs="Helvetica"/>
          <w:color w:val="000000"/>
          <w:kern w:val="0"/>
          <w:sz w:val="20"/>
          <w:szCs w:val="20"/>
          <w:shd w:val="clear" w:color="auto" w:fill="FFFFFF"/>
        </w:rPr>
        <w:t>1.#</w:t>
      </w:r>
      <w:proofErr w:type="gramEnd"/>
      <w:r w:rsidRPr="00E528CF">
        <w:rPr>
          <w:rFonts w:ascii="Helvetica" w:eastAsia="宋体" w:hAnsi="Helvetica" w:cs="Helvetica"/>
          <w:color w:val="000000"/>
          <w:kern w:val="0"/>
          <w:sz w:val="20"/>
          <w:szCs w:val="20"/>
          <w:shd w:val="clear" w:color="auto" w:fill="FFFFFF"/>
        </w:rPr>
        <w:t>3 If you want to completely install unixODBC and all related drivers:</w:t>
      </w:r>
    </w:p>
    <w:p w:rsidR="00E528CF" w:rsidRPr="00E528CF" w:rsidRDefault="00E528CF" w:rsidP="00E528CF">
      <w:pPr>
        <w:widowControl/>
        <w:numPr>
          <w:ilvl w:val="0"/>
          <w:numId w:val="89"/>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Run the following from the unixODBC root directory:</w:t>
      </w:r>
    </w:p>
    <w:p w:rsidR="00E528CF" w:rsidRPr="00E528CF" w:rsidRDefault="00E528CF" w:rsidP="00E528CF">
      <w:pPr>
        <w:widowControl/>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sudo make install</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proofErr w:type="gramStart"/>
      <w:r w:rsidRPr="00E528CF">
        <w:rPr>
          <w:rFonts w:ascii="Helvetica" w:eastAsia="宋体" w:hAnsi="Helvetica" w:cs="Helvetica"/>
          <w:color w:val="000000"/>
          <w:kern w:val="0"/>
          <w:sz w:val="20"/>
          <w:szCs w:val="20"/>
          <w:shd w:val="clear" w:color="auto" w:fill="FFFFFF"/>
        </w:rPr>
        <w:t>a.#</w:t>
      </w:r>
      <w:proofErr w:type="gramEnd"/>
      <w:r w:rsidRPr="00E528CF">
        <w:rPr>
          <w:rFonts w:ascii="Helvetica" w:eastAsia="宋体" w:hAnsi="Helvetica" w:cs="Helvetica"/>
          <w:color w:val="000000"/>
          <w:kern w:val="0"/>
          <w:sz w:val="20"/>
          <w:szCs w:val="20"/>
          <w:shd w:val="clear" w:color="auto" w:fill="FFFFFF"/>
        </w:rPr>
        <w:t>2 If your system complains about</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undefined symbols</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during unixODBC testing (such as with</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isql</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or</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odbcinst</w:t>
      </w:r>
      <w:r w:rsidRPr="00E528CF">
        <w:rPr>
          <w:rFonts w:ascii="Helvetica" w:eastAsia="宋体" w:hAnsi="Helvetica" w:cs="Helvetica"/>
          <w:color w:val="000000"/>
          <w:kern w:val="0"/>
          <w:sz w:val="20"/>
          <w:szCs w:val="20"/>
          <w:shd w:val="clear" w:color="auto" w:fill="FFFFFF"/>
        </w:rPr>
        <w:t>) after installation, try running</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ldconfig</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to update your dynamic linker's runtime libraries.</w:t>
      </w:r>
      <w:r w:rsidRPr="00E528CF">
        <w:rPr>
          <w:rFonts w:ascii="Helvetica" w:eastAsia="宋体" w:hAnsi="Helvetica" w:cs="Helvetica"/>
          <w:color w:val="000000"/>
          <w:kern w:val="0"/>
          <w:sz w:val="20"/>
          <w:szCs w:val="20"/>
          <w:shd w:val="clear" w:color="auto" w:fill="FFFFFF"/>
        </w:rPr>
        <w:br/>
      </w:r>
      <w:proofErr w:type="gramStart"/>
      <w:r w:rsidRPr="00E528CF">
        <w:rPr>
          <w:rFonts w:ascii="Helvetica" w:eastAsia="宋体" w:hAnsi="Helvetica" w:cs="Helvetica"/>
          <w:color w:val="000000"/>
          <w:kern w:val="0"/>
          <w:sz w:val="20"/>
          <w:szCs w:val="20"/>
          <w:shd w:val="clear" w:color="auto" w:fill="FFFFFF"/>
        </w:rPr>
        <w:t>1.#</w:t>
      </w:r>
      <w:proofErr w:type="gramEnd"/>
      <w:r w:rsidRPr="00E528CF">
        <w:rPr>
          <w:rFonts w:ascii="Helvetica" w:eastAsia="宋体" w:hAnsi="Helvetica" w:cs="Helvetica"/>
          <w:color w:val="000000"/>
          <w:kern w:val="0"/>
          <w:sz w:val="20"/>
          <w:szCs w:val="20"/>
          <w:shd w:val="clear" w:color="auto" w:fill="FFFFFF"/>
        </w:rPr>
        <w:t>4 If you only want to obtain the Hive ODBC driver shared object library:</w:t>
      </w:r>
    </w:p>
    <w:p w:rsidR="00E528CF" w:rsidRPr="00E528CF" w:rsidRDefault="00E528CF" w:rsidP="00E528CF">
      <w:pPr>
        <w:widowControl/>
        <w:numPr>
          <w:ilvl w:val="0"/>
          <w:numId w:val="89"/>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After compilation, the driver will be located at</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&lt;unixODBC_BUILD_DIR&gt;/Drivers/hive/.libs/libodbchive.so.1.0.0</w:t>
      </w:r>
      <w:r w:rsidRPr="00E528CF">
        <w:rPr>
          <w:rFonts w:ascii="Helvetica" w:eastAsia="宋体" w:hAnsi="Helvetica" w:cs="Helvetica"/>
          <w:color w:val="000000"/>
          <w:kern w:val="0"/>
          <w:sz w:val="20"/>
          <w:szCs w:val="20"/>
          <w:shd w:val="clear" w:color="auto" w:fill="FFFFFF"/>
        </w:rPr>
        <w:t>.</w:t>
      </w:r>
    </w:p>
    <w:p w:rsidR="00E528CF" w:rsidRPr="00E528CF" w:rsidRDefault="00E528CF" w:rsidP="00E528CF">
      <w:pPr>
        <w:widowControl/>
        <w:numPr>
          <w:ilvl w:val="0"/>
          <w:numId w:val="89"/>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This may be copied to any other location as desired. Keep in mind that the Hive ODBC driver has a dependency on the Hive client shared object library:</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libhiveclient.so</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and</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libthrift.so.0</w:t>
      </w:r>
      <w:r w:rsidRPr="00E528CF">
        <w:rPr>
          <w:rFonts w:ascii="Helvetica" w:eastAsia="宋体" w:hAnsi="Helvetica" w:cs="Helvetica"/>
          <w:color w:val="000000"/>
          <w:kern w:val="0"/>
          <w:sz w:val="20"/>
          <w:szCs w:val="20"/>
          <w:shd w:val="clear" w:color="auto" w:fill="FFFFFF"/>
        </w:rPr>
        <w:t>.</w:t>
      </w:r>
    </w:p>
    <w:p w:rsidR="00E528CF" w:rsidRPr="00E528CF" w:rsidRDefault="00E528CF" w:rsidP="00E528CF">
      <w:pPr>
        <w:widowControl/>
        <w:numPr>
          <w:ilvl w:val="0"/>
          <w:numId w:val="89"/>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You can manually install the unixODBC API wrapper by doing the following:</w:t>
      </w:r>
    </w:p>
    <w:p w:rsidR="00E528CF" w:rsidRPr="00E528CF" w:rsidRDefault="00E528CF" w:rsidP="00E528CF">
      <w:pPr>
        <w:widowControl/>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cp &lt;unixODBC_BUILD_DIR&gt;/Drivers/hive/.libs/libodbchive.so.1.0.0 &lt;SYSTEM_INSTALL_DIR&gt;</w:t>
      </w:r>
    </w:p>
    <w:p w:rsidR="00E528CF" w:rsidRPr="00E528CF" w:rsidRDefault="00E528CF" w:rsidP="00E528CF">
      <w:pPr>
        <w:widowControl/>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cd &lt;SYSTEM_INSTALL_DIR&gt;</w:t>
      </w:r>
    </w:p>
    <w:p w:rsidR="00E528CF" w:rsidRPr="00E528CF" w:rsidRDefault="00E528CF" w:rsidP="00E528CF">
      <w:pPr>
        <w:widowControl/>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ln -s libodbchive.so.1.0.0 libodbchive.so</w:t>
      </w:r>
    </w:p>
    <w:p w:rsidR="00E528CF" w:rsidRPr="00E528CF" w:rsidRDefault="00E528CF" w:rsidP="00E528CF">
      <w:pPr>
        <w:widowControl/>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ldconfig</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before="301" w:after="43"/>
        <w:ind w:left="720"/>
        <w:jc w:val="left"/>
        <w:outlineLvl w:val="2"/>
        <w:rPr>
          <w:rFonts w:ascii="Helvetica" w:eastAsia="宋体" w:hAnsi="Helvetica" w:cs="Helvetica"/>
          <w:b/>
          <w:bCs/>
          <w:color w:val="003366"/>
          <w:kern w:val="0"/>
          <w:sz w:val="30"/>
          <w:szCs w:val="30"/>
          <w:shd w:val="clear" w:color="auto" w:fill="FFFFFF"/>
        </w:rPr>
      </w:pPr>
      <w:bookmarkStart w:id="150" w:name="HiveODBC-ConnectingtheDrivertoaDriverMan"/>
      <w:bookmarkEnd w:id="150"/>
      <w:r w:rsidRPr="00E528CF">
        <w:rPr>
          <w:rFonts w:ascii="Helvetica" w:eastAsia="宋体" w:hAnsi="Helvetica" w:cs="Helvetica"/>
          <w:b/>
          <w:bCs/>
          <w:color w:val="003366"/>
          <w:kern w:val="0"/>
          <w:sz w:val="30"/>
          <w:szCs w:val="30"/>
          <w:shd w:val="clear" w:color="auto" w:fill="FFFFFF"/>
        </w:rPr>
        <w:t>Connecting the Driver to a Driver Manager</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This portion assumes that you have already built and installed both the Hive client and the unixODBC API wrapper shared libraries on the current machine. To connect the Hive ODBC driver to a previously installed Driver Manager (such as the one provided by unixODBC or a separate application):</w:t>
      </w:r>
    </w:p>
    <w:p w:rsidR="00E528CF" w:rsidRPr="00E528CF" w:rsidRDefault="00E528CF" w:rsidP="00E528CF">
      <w:pPr>
        <w:widowControl/>
        <w:numPr>
          <w:ilvl w:val="0"/>
          <w:numId w:val="89"/>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lastRenderedPageBreak/>
        <w:t>Locate the odbc.ini file associated with the Driver Manager (DM):</w:t>
      </w:r>
    </w:p>
    <w:p w:rsidR="00E528CF" w:rsidRPr="00E528CF" w:rsidRDefault="00E528CF" w:rsidP="00E528CF">
      <w:pPr>
        <w:widowControl/>
        <w:numPr>
          <w:ilvl w:val="1"/>
          <w:numId w:val="89"/>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If you are installing the driver on the system DM, then you can run the following command to print the locations of DM configuration files.</w:t>
      </w:r>
    </w:p>
    <w:p w:rsidR="00E528CF" w:rsidRPr="00E528CF" w:rsidRDefault="00E528CF" w:rsidP="00E528CF">
      <w:pPr>
        <w:widowControl/>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 odbcinst -j</w:t>
      </w:r>
    </w:p>
    <w:p w:rsidR="00E528CF" w:rsidRPr="00E528CF" w:rsidRDefault="00E528CF" w:rsidP="00E528CF">
      <w:pPr>
        <w:widowControl/>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unixODBC 2.2.14</w:t>
      </w:r>
    </w:p>
    <w:p w:rsidR="00E528CF" w:rsidRPr="00E528CF" w:rsidRDefault="00E528CF" w:rsidP="00E528CF">
      <w:pPr>
        <w:widowControl/>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DRIVERS............: /usr/local/etc/odbcinst.ini</w:t>
      </w:r>
    </w:p>
    <w:p w:rsidR="00E528CF" w:rsidRPr="00E528CF" w:rsidRDefault="00E528CF" w:rsidP="00E528CF">
      <w:pPr>
        <w:widowControl/>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SYSTEM DATA SOURCES: /usr/local/etc/odbc.ini</w:t>
      </w:r>
    </w:p>
    <w:p w:rsidR="00E528CF" w:rsidRPr="00E528CF" w:rsidRDefault="00E528CF" w:rsidP="00E528CF">
      <w:pPr>
        <w:widowControl/>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FILE DATA SOURCES..: /usr/local/etc/ODBCDataSources</w:t>
      </w:r>
    </w:p>
    <w:p w:rsidR="00E528CF" w:rsidRPr="00E528CF" w:rsidRDefault="00E528CF" w:rsidP="00E528CF">
      <w:pPr>
        <w:widowControl/>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USER DATA SOURCES..: /home/ehwang/.odbc.ini</w:t>
      </w:r>
    </w:p>
    <w:p w:rsidR="00E528CF" w:rsidRPr="00E528CF" w:rsidRDefault="00E528CF" w:rsidP="00E528CF">
      <w:pPr>
        <w:widowControl/>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SQLULEN Size.......: 8</w:t>
      </w:r>
    </w:p>
    <w:p w:rsidR="00E528CF" w:rsidRPr="00E528CF" w:rsidRDefault="00E528CF" w:rsidP="00E528CF">
      <w:pPr>
        <w:widowControl/>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SQLLEN Size........: 8</w:t>
      </w:r>
    </w:p>
    <w:p w:rsidR="00E528CF" w:rsidRPr="00E528CF" w:rsidRDefault="00E528CF" w:rsidP="00E528CF">
      <w:pPr>
        <w:widowControl/>
        <w:numPr>
          <w:ilvl w:val="1"/>
          <w:numId w:val="8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SQLSETPOSIROW Size.: 8</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5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line="260" w:lineRule="atLeast"/>
        <w:ind w:left="1440"/>
        <w:jc w:val="left"/>
        <w:rPr>
          <w:rFonts w:ascii="Helvetica" w:eastAsia="宋体" w:hAnsi="Helvetica" w:cs="Helvetica"/>
          <w:color w:val="000000"/>
          <w:kern w:val="0"/>
          <w:sz w:val="20"/>
          <w:szCs w:val="20"/>
          <w:shd w:val="clear" w:color="auto" w:fill="FFFFFF"/>
        </w:rPr>
      </w:pPr>
      <w:proofErr w:type="gramStart"/>
      <w:r w:rsidRPr="00E528CF">
        <w:rPr>
          <w:rFonts w:ascii="Helvetica" w:eastAsia="宋体" w:hAnsi="Helvetica" w:cs="Helvetica"/>
          <w:color w:val="000000"/>
          <w:kern w:val="0"/>
          <w:sz w:val="20"/>
          <w:szCs w:val="20"/>
          <w:shd w:val="clear" w:color="auto" w:fill="FFFFFF"/>
        </w:rPr>
        <w:t>a.#</w:t>
      </w:r>
      <w:proofErr w:type="gramEnd"/>
      <w:r w:rsidRPr="00E528CF">
        <w:rPr>
          <w:rFonts w:ascii="Helvetica" w:eastAsia="宋体" w:hAnsi="Helvetica" w:cs="Helvetica"/>
          <w:color w:val="000000"/>
          <w:kern w:val="0"/>
          <w:sz w:val="20"/>
          <w:szCs w:val="20"/>
          <w:shd w:val="clear" w:color="auto" w:fill="FFFFFF"/>
        </w:rPr>
        <w:t>2 If you are installing the driver on an application DM, then you have to help yourself on this one</w:t>
      </w:r>
      <w:r w:rsidRPr="00E528CF">
        <w:rPr>
          <w:rFonts w:ascii="Helvetica" w:eastAsia="宋体" w:hAnsi="Helvetica" w:cs="Helvetica"/>
          <w:color w:val="000000"/>
          <w:kern w:val="0"/>
          <w:sz w:val="20"/>
        </w:rPr>
        <w:t> </w:t>
      </w:r>
      <w:r>
        <w:rPr>
          <w:rFonts w:ascii="Helvetica" w:eastAsia="宋体" w:hAnsi="Helvetica" w:cs="Helvetica"/>
          <w:noProof/>
          <w:color w:val="000000"/>
          <w:kern w:val="0"/>
          <w:sz w:val="20"/>
          <w:szCs w:val="20"/>
          <w:shd w:val="clear" w:color="auto" w:fill="FFFFFF"/>
        </w:rPr>
        <w:drawing>
          <wp:inline distT="0" distB="0" distL="0" distR="0">
            <wp:extent cx="191135" cy="191135"/>
            <wp:effectExtent l="0" t="0" r="0" b="0"/>
            <wp:docPr id="23" name="图片 23" descr="https://cwiki.apache.org/confluence/images/icons/emoticons/w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wiki.apache.org/confluence/images/icons/emoticons/wink.gif"/>
                    <pic:cNvPicPr>
                      <a:picLocks noChangeAspect="1" noChangeArrowheads="1"/>
                    </pic:cNvPicPr>
                  </pic:nvPicPr>
                  <pic:blipFill>
                    <a:blip r:embed="rId322"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E528CF">
        <w:rPr>
          <w:rFonts w:ascii="Helvetica" w:eastAsia="宋体" w:hAnsi="Helvetica" w:cs="Helvetica"/>
          <w:color w:val="000000"/>
          <w:kern w:val="0"/>
          <w:sz w:val="20"/>
          <w:szCs w:val="20"/>
          <w:shd w:val="clear" w:color="auto" w:fill="FFFFFF"/>
        </w:rPr>
        <w:t>. Hint: try looking in the installation directory of your application.</w:t>
      </w:r>
    </w:p>
    <w:p w:rsidR="00E528CF" w:rsidRPr="00E528CF" w:rsidRDefault="00E528CF" w:rsidP="00E528CF">
      <w:pPr>
        <w:widowControl/>
        <w:numPr>
          <w:ilvl w:val="0"/>
          <w:numId w:val="89"/>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Keep in mind that an application's DM can exist simultaneously with the system DM and will likely use its own configuration files, such as odbc.ini.</w:t>
      </w:r>
    </w:p>
    <w:p w:rsidR="00E528CF" w:rsidRPr="00E528CF" w:rsidRDefault="00E528CF" w:rsidP="00E528CF">
      <w:pPr>
        <w:widowControl/>
        <w:numPr>
          <w:ilvl w:val="0"/>
          <w:numId w:val="89"/>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Also, note that some applications do not have their own DMs and simply use the system DM.</w:t>
      </w:r>
    </w:p>
    <w:p w:rsidR="00E528CF" w:rsidRPr="00E528CF" w:rsidRDefault="00E528CF" w:rsidP="00E528CF">
      <w:pPr>
        <w:widowControl/>
        <w:numPr>
          <w:ilvl w:val="0"/>
          <w:numId w:val="90"/>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Add the following section to the DM's corresponding odbc.ini:</w:t>
      </w:r>
    </w:p>
    <w:p w:rsidR="00E528CF" w:rsidRPr="00E528CF" w:rsidRDefault="00E528CF" w:rsidP="00E528CF">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[Hive]</w:t>
      </w:r>
    </w:p>
    <w:p w:rsidR="00E528CF" w:rsidRPr="00E528CF" w:rsidRDefault="00E528CF" w:rsidP="00E528CF">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Driver = &lt;path_to_libodbchive.so&gt;</w:t>
      </w:r>
    </w:p>
    <w:p w:rsidR="00E528CF" w:rsidRPr="00E528CF" w:rsidRDefault="00E528CF" w:rsidP="00E528CF">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Description = Hive Driver v1</w:t>
      </w:r>
    </w:p>
    <w:p w:rsidR="00E528CF" w:rsidRPr="00E528CF" w:rsidRDefault="00E528CF" w:rsidP="00E528CF">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DATABASE = </w:t>
      </w:r>
      <w:r w:rsidRPr="00E528CF">
        <w:rPr>
          <w:rFonts w:ascii="Courier New" w:eastAsia="宋体" w:hAnsi="Courier New" w:cs="Courier New"/>
          <w:color w:val="000091"/>
          <w:kern w:val="0"/>
          <w:sz w:val="24"/>
          <w:szCs w:val="24"/>
        </w:rPr>
        <w:t>default</w:t>
      </w:r>
    </w:p>
    <w:p w:rsidR="00E528CF" w:rsidRPr="00E528CF" w:rsidRDefault="00E528CF" w:rsidP="00E528CF">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HOST = &lt;Hive_server_address&gt;</w:t>
      </w:r>
    </w:p>
    <w:p w:rsidR="00E528CF" w:rsidRPr="00E528CF" w:rsidRDefault="00E528CF" w:rsidP="00E528CF">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PORT = &lt;Hive_server_port&gt;</w:t>
      </w:r>
    </w:p>
    <w:p w:rsidR="00E528CF" w:rsidRPr="00E528CF" w:rsidRDefault="00E528CF" w:rsidP="00E528CF">
      <w:pPr>
        <w:widowControl/>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FRAMED = 0</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
    <w:p w:rsidR="00E528CF" w:rsidRPr="00E528CF" w:rsidRDefault="00E528CF" w:rsidP="00E528CF">
      <w:pPr>
        <w:widowControl/>
        <w:spacing w:before="301" w:after="43"/>
        <w:ind w:left="720"/>
        <w:jc w:val="left"/>
        <w:outlineLvl w:val="2"/>
        <w:rPr>
          <w:rFonts w:ascii="Helvetica" w:eastAsia="宋体" w:hAnsi="Helvetica" w:cs="Helvetica"/>
          <w:b/>
          <w:bCs/>
          <w:color w:val="003366"/>
          <w:kern w:val="0"/>
          <w:sz w:val="30"/>
          <w:szCs w:val="30"/>
          <w:shd w:val="clear" w:color="auto" w:fill="FFFFFF"/>
        </w:rPr>
      </w:pPr>
      <w:bookmarkStart w:id="151" w:name="HiveODBC-TestingwithISQL"/>
      <w:bookmarkEnd w:id="151"/>
      <w:r w:rsidRPr="00E528CF">
        <w:rPr>
          <w:rFonts w:ascii="Helvetica" w:eastAsia="宋体" w:hAnsi="Helvetica" w:cs="Helvetica"/>
          <w:b/>
          <w:bCs/>
          <w:color w:val="003366"/>
          <w:kern w:val="0"/>
          <w:sz w:val="30"/>
          <w:szCs w:val="30"/>
          <w:shd w:val="clear" w:color="auto" w:fill="FFFFFF"/>
        </w:rPr>
        <w:t>Testing with ISQL</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Once you have installed the necessary Hive ODBC libraries and added a Hive entry in your system's default odbc.ini, you will be able to interactively test the driver with isql:</w:t>
      </w:r>
    </w:p>
    <w:p w:rsidR="00E528CF" w:rsidRPr="00E528CF" w:rsidRDefault="00E528CF" w:rsidP="00E528C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35"/>
        <w:jc w:val="left"/>
        <w:rPr>
          <w:rFonts w:ascii="Courier New" w:eastAsia="宋体" w:hAnsi="Courier New" w:cs="Courier New"/>
          <w:color w:val="000000"/>
          <w:kern w:val="0"/>
          <w:sz w:val="24"/>
          <w:szCs w:val="24"/>
          <w:shd w:val="clear" w:color="auto" w:fill="FFFFFF"/>
        </w:rPr>
      </w:pPr>
      <w:r w:rsidRPr="00E528CF">
        <w:rPr>
          <w:rFonts w:ascii="Courier New" w:eastAsia="宋体" w:hAnsi="Courier New" w:cs="Courier New"/>
          <w:color w:val="000000"/>
          <w:kern w:val="0"/>
          <w:sz w:val="24"/>
          <w:szCs w:val="24"/>
          <w:shd w:val="clear" w:color="auto" w:fill="FFFFFF"/>
        </w:rPr>
        <w:t xml:space="preserve">$ </w:t>
      </w:r>
      <w:proofErr w:type="gramStart"/>
      <w:r w:rsidRPr="00E528CF">
        <w:rPr>
          <w:rFonts w:ascii="Courier New" w:eastAsia="宋体" w:hAnsi="Courier New" w:cs="Courier New"/>
          <w:color w:val="000000"/>
          <w:kern w:val="0"/>
          <w:sz w:val="24"/>
          <w:szCs w:val="24"/>
          <w:shd w:val="clear" w:color="auto" w:fill="FFFFFF"/>
        </w:rPr>
        <w:t>isql</w:t>
      </w:r>
      <w:proofErr w:type="gramEnd"/>
      <w:r w:rsidRPr="00E528CF">
        <w:rPr>
          <w:rFonts w:ascii="Courier New" w:eastAsia="宋体" w:hAnsi="Courier New" w:cs="Courier New"/>
          <w:color w:val="000000"/>
          <w:kern w:val="0"/>
          <w:sz w:val="24"/>
          <w:szCs w:val="24"/>
          <w:shd w:val="clear" w:color="auto" w:fill="FFFFFF"/>
        </w:rPr>
        <w:t xml:space="preserve"> -v Hive</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If your system does not have isql, you can obtain it by installing the entirety of unixODBC. If you encounter an error saying that the shared libraries cannot be opened by isql, use the</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ldd</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tool to ensure that all dynamic library dependencies are resolved and use the</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file</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tool to ensure that isql and all necessary libraries are compiled into the same architecture (32 or 64 bit).</w:t>
      </w:r>
    </w:p>
    <w:p w:rsidR="00E528CF" w:rsidRPr="00E528CF" w:rsidRDefault="00E528CF" w:rsidP="00E528CF">
      <w:pPr>
        <w:widowControl/>
        <w:spacing w:before="301" w:after="43"/>
        <w:ind w:left="720"/>
        <w:jc w:val="left"/>
        <w:outlineLvl w:val="2"/>
        <w:rPr>
          <w:rFonts w:ascii="Helvetica" w:eastAsia="宋体" w:hAnsi="Helvetica" w:cs="Helvetica"/>
          <w:b/>
          <w:bCs/>
          <w:color w:val="003366"/>
          <w:kern w:val="0"/>
          <w:sz w:val="30"/>
          <w:szCs w:val="30"/>
          <w:shd w:val="clear" w:color="auto" w:fill="FFFFFF"/>
        </w:rPr>
      </w:pPr>
      <w:bookmarkStart w:id="152" w:name="HiveODBC-Buildlibodbchive.sofor3rdPartyD"/>
      <w:bookmarkEnd w:id="152"/>
      <w:r w:rsidRPr="00E528CF">
        <w:rPr>
          <w:rFonts w:ascii="Helvetica" w:eastAsia="宋体" w:hAnsi="Helvetica" w:cs="Helvetica"/>
          <w:b/>
          <w:bCs/>
          <w:color w:val="003366"/>
          <w:kern w:val="0"/>
          <w:sz w:val="30"/>
          <w:szCs w:val="30"/>
          <w:shd w:val="clear" w:color="auto" w:fill="FFFFFF"/>
        </w:rPr>
        <w:lastRenderedPageBreak/>
        <w:t>Build libodbchive.so for 3rd Party Driver Manager</w:t>
      </w:r>
    </w:p>
    <w:p w:rsidR="00E528CF" w:rsidRPr="00E528CF" w:rsidRDefault="00E528CF" w:rsidP="00E528CF">
      <w:pPr>
        <w:widowControl/>
        <w:spacing w:line="260" w:lineRule="atLeast"/>
        <w:ind w:left="720"/>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If you want to build libodbchive.so for other Driver Manager (for example, MicroStrategy uses DataDirect ODBC libraries which contains its own Driver Manager), you need to configure and build libodbchive.so against that Driver Manager (libodbc.so and libodbcinst.so).</w:t>
      </w:r>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If you have the 3rd party Driver Manager installed, the easiest way to do that is to find the installation directory containing libodbc.so and libodbcinst.so, and set that directory to LD_LIBRARY_PATH. Then you need to run configure and make for the Hive ODBC driver. After you get the libodbchive.so, make sure the 3rd party application can access the dynamic library libodbchive.so, libthrift.so and libhiveclient.so (through LD_LIBRARY_PATH or ldconfig).</w:t>
      </w:r>
    </w:p>
    <w:p w:rsidR="00E528CF" w:rsidRPr="00E528CF" w:rsidRDefault="00E528CF" w:rsidP="00E528CF">
      <w:pPr>
        <w:widowControl/>
        <w:spacing w:before="107" w:after="107"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If you build libodbchive.so for the 3rd party Driver Manager, isql may not work with the same set of .so files. So you may need to compile a different libodbchive.so for each Driver Manager.</w:t>
      </w:r>
    </w:p>
    <w:p w:rsidR="00E528CF" w:rsidRPr="00E528CF" w:rsidRDefault="00E528CF" w:rsidP="00E528CF">
      <w:pPr>
        <w:widowControl/>
        <w:spacing w:before="301" w:after="43"/>
        <w:jc w:val="left"/>
        <w:outlineLvl w:val="2"/>
        <w:rPr>
          <w:rFonts w:ascii="Helvetica" w:eastAsia="宋体" w:hAnsi="Helvetica" w:cs="Helvetica"/>
          <w:b/>
          <w:bCs/>
          <w:color w:val="003366"/>
          <w:kern w:val="0"/>
          <w:sz w:val="30"/>
          <w:szCs w:val="30"/>
          <w:shd w:val="clear" w:color="auto" w:fill="FFFFFF"/>
        </w:rPr>
      </w:pPr>
      <w:bookmarkStart w:id="153" w:name="HiveODBC-Troubleshooting"/>
      <w:bookmarkEnd w:id="153"/>
      <w:r w:rsidRPr="00E528CF">
        <w:rPr>
          <w:rFonts w:ascii="Helvetica" w:eastAsia="宋体" w:hAnsi="Helvetica" w:cs="Helvetica"/>
          <w:b/>
          <w:bCs/>
          <w:color w:val="003366"/>
          <w:kern w:val="0"/>
          <w:sz w:val="30"/>
          <w:szCs w:val="30"/>
          <w:shd w:val="clear" w:color="auto" w:fill="FFFFFF"/>
        </w:rPr>
        <w:t>Troubleshooting</w:t>
      </w:r>
    </w:p>
    <w:p w:rsidR="00E528CF" w:rsidRPr="00E528CF" w:rsidRDefault="00E528CF" w:rsidP="00E528CF">
      <w:pPr>
        <w:widowControl/>
        <w:numPr>
          <w:ilvl w:val="0"/>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Hive client build process</w:t>
      </w:r>
    </w:p>
    <w:p w:rsidR="00E528CF" w:rsidRPr="00E528CF" w:rsidRDefault="00E528CF" w:rsidP="00E528CF">
      <w:pPr>
        <w:widowControl/>
        <w:numPr>
          <w:ilvl w:val="1"/>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"libthrift.a: could not read symbols: Bad value" or "relocation R_X86_64_32 against `a local symbol' can not be used when making a shared object"?</w:t>
      </w:r>
    </w:p>
    <w:p w:rsidR="00E528CF" w:rsidRPr="00E528CF" w:rsidRDefault="00E528CF" w:rsidP="00E528CF">
      <w:pPr>
        <w:widowControl/>
        <w:numPr>
          <w:ilvl w:val="2"/>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Try recompiling your Apache Thrift libraries with the -fPIC option for your C++ compiler</w:t>
      </w:r>
    </w:p>
    <w:p w:rsidR="00E528CF" w:rsidRPr="00E528CF" w:rsidRDefault="00E528CF" w:rsidP="00E528CF">
      <w:pPr>
        <w:widowControl/>
        <w:numPr>
          <w:ilvl w:val="1"/>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w:t>
      </w:r>
      <w:proofErr w:type="gramStart"/>
      <w:r w:rsidRPr="00E528CF">
        <w:rPr>
          <w:rFonts w:ascii="Helvetica" w:eastAsia="宋体" w:hAnsi="Helvetica" w:cs="Helvetica"/>
          <w:color w:val="000000"/>
          <w:kern w:val="0"/>
          <w:sz w:val="20"/>
          <w:szCs w:val="20"/>
          <w:shd w:val="clear" w:color="auto" w:fill="FFFFFF"/>
        </w:rPr>
        <w:t>undefined</w:t>
      </w:r>
      <w:proofErr w:type="gramEnd"/>
      <w:r w:rsidRPr="00E528CF">
        <w:rPr>
          <w:rFonts w:ascii="Helvetica" w:eastAsia="宋体" w:hAnsi="Helvetica" w:cs="Helvetica"/>
          <w:color w:val="000000"/>
          <w:kern w:val="0"/>
          <w:sz w:val="20"/>
          <w:szCs w:val="20"/>
          <w:shd w:val="clear" w:color="auto" w:fill="FFFFFF"/>
        </w:rPr>
        <w:t xml:space="preserve"> reference to vtable" ?</w:t>
      </w:r>
    </w:p>
    <w:p w:rsidR="00E528CF" w:rsidRPr="00E528CF" w:rsidRDefault="00E528CF" w:rsidP="00E528CF">
      <w:pPr>
        <w:widowControl/>
        <w:numPr>
          <w:ilvl w:val="2"/>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Make sure that your Apache Thrift libraries are being included from the proper Thrift directory and that it has the same architecture (32 or 64 bit) as the Hive client.</w:t>
      </w:r>
    </w:p>
    <w:p w:rsidR="00E528CF" w:rsidRPr="00E528CF" w:rsidRDefault="00E528CF" w:rsidP="00E528CF">
      <w:pPr>
        <w:widowControl/>
        <w:numPr>
          <w:ilvl w:val="2"/>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Also, check to make sure you are providing a fully qualified path for the thrift.home parameter.</w:t>
      </w:r>
    </w:p>
    <w:p w:rsidR="00E528CF" w:rsidRPr="00E528CF" w:rsidRDefault="00E528CF" w:rsidP="00E528CF">
      <w:pPr>
        <w:widowControl/>
        <w:numPr>
          <w:ilvl w:val="1"/>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In general,</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ldd</w:t>
      </w:r>
      <w:r w:rsidRPr="00E528CF">
        <w:rPr>
          <w:rFonts w:ascii="Helvetica" w:eastAsia="宋体" w:hAnsi="Helvetica" w:cs="Helvetica"/>
          <w:color w:val="000000"/>
          <w:kern w:val="0"/>
          <w:sz w:val="20"/>
          <w:szCs w:val="20"/>
          <w:shd w:val="clear" w:color="auto" w:fill="FFFFFF"/>
        </w:rPr>
        <w:t>,</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file</w:t>
      </w:r>
      <w:r w:rsidRPr="00E528CF">
        <w:rPr>
          <w:rFonts w:ascii="Helvetica" w:eastAsia="宋体" w:hAnsi="Helvetica" w:cs="Helvetica"/>
          <w:color w:val="000000"/>
          <w:kern w:val="0"/>
          <w:sz w:val="20"/>
          <w:szCs w:val="20"/>
          <w:shd w:val="clear" w:color="auto" w:fill="FFFFFF"/>
        </w:rPr>
        <w:t>, and</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nm</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 xml:space="preserve">are essential </w:t>
      </w:r>
      <w:proofErr w:type="gramStart"/>
      <w:r w:rsidRPr="00E528CF">
        <w:rPr>
          <w:rFonts w:ascii="Helvetica" w:eastAsia="宋体" w:hAnsi="Helvetica" w:cs="Helvetica"/>
          <w:color w:val="000000"/>
          <w:kern w:val="0"/>
          <w:sz w:val="20"/>
          <w:szCs w:val="20"/>
          <w:shd w:val="clear" w:color="auto" w:fill="FFFFFF"/>
        </w:rPr>
        <w:t>unix</w:t>
      </w:r>
      <w:proofErr w:type="gramEnd"/>
      <w:r w:rsidRPr="00E528CF">
        <w:rPr>
          <w:rFonts w:ascii="Helvetica" w:eastAsia="宋体" w:hAnsi="Helvetica" w:cs="Helvetica"/>
          <w:color w:val="000000"/>
          <w:kern w:val="0"/>
          <w:sz w:val="20"/>
          <w:szCs w:val="20"/>
          <w:shd w:val="clear" w:color="auto" w:fill="FFFFFF"/>
        </w:rPr>
        <w:t xml:space="preserve"> tools for debugging problems with shared object libraries. If you don't know what they are, use</w:t>
      </w:r>
      <w:r w:rsidRPr="00E528CF">
        <w:rPr>
          <w:rFonts w:ascii="Helvetica" w:eastAsia="宋体" w:hAnsi="Helvetica" w:cs="Helvetica"/>
          <w:color w:val="000000"/>
          <w:kern w:val="0"/>
          <w:sz w:val="20"/>
        </w:rPr>
        <w:t> </w:t>
      </w:r>
      <w:r w:rsidRPr="00E528CF">
        <w:rPr>
          <w:rFonts w:ascii="宋体" w:eastAsia="宋体" w:hAnsi="宋体" w:cs="宋体"/>
          <w:color w:val="000000"/>
          <w:kern w:val="0"/>
          <w:sz w:val="24"/>
        </w:rPr>
        <w:t>man</w:t>
      </w:r>
      <w:r w:rsidRPr="00E528CF">
        <w:rPr>
          <w:rFonts w:ascii="Helvetica" w:eastAsia="宋体" w:hAnsi="Helvetica" w:cs="Helvetica"/>
          <w:color w:val="000000"/>
          <w:kern w:val="0"/>
          <w:sz w:val="20"/>
        </w:rPr>
        <w:t> </w:t>
      </w:r>
      <w:r w:rsidRPr="00E528CF">
        <w:rPr>
          <w:rFonts w:ascii="Helvetica" w:eastAsia="宋体" w:hAnsi="Helvetica" w:cs="Helvetica"/>
          <w:color w:val="000000"/>
          <w:kern w:val="0"/>
          <w:sz w:val="20"/>
          <w:szCs w:val="20"/>
          <w:shd w:val="clear" w:color="auto" w:fill="FFFFFF"/>
        </w:rPr>
        <w:t>to get more details.</w:t>
      </w:r>
    </w:p>
    <w:p w:rsidR="00E528CF" w:rsidRPr="00E528CF" w:rsidRDefault="00E528CF" w:rsidP="00E528CF">
      <w:pPr>
        <w:widowControl/>
        <w:spacing w:before="301" w:after="43"/>
        <w:ind w:left="1440"/>
        <w:jc w:val="left"/>
        <w:outlineLvl w:val="2"/>
        <w:rPr>
          <w:rFonts w:ascii="Helvetica" w:eastAsia="宋体" w:hAnsi="Helvetica" w:cs="Helvetica"/>
          <w:b/>
          <w:bCs/>
          <w:color w:val="003366"/>
          <w:kern w:val="0"/>
          <w:sz w:val="30"/>
          <w:szCs w:val="30"/>
          <w:shd w:val="clear" w:color="auto" w:fill="FFFFFF"/>
        </w:rPr>
      </w:pPr>
      <w:bookmarkStart w:id="154" w:name="HiveODBC-CurrentStatus"/>
      <w:bookmarkEnd w:id="154"/>
      <w:r w:rsidRPr="00E528CF">
        <w:rPr>
          <w:rFonts w:ascii="Helvetica" w:eastAsia="宋体" w:hAnsi="Helvetica" w:cs="Helvetica"/>
          <w:b/>
          <w:bCs/>
          <w:color w:val="003366"/>
          <w:kern w:val="0"/>
          <w:sz w:val="30"/>
          <w:szCs w:val="30"/>
          <w:shd w:val="clear" w:color="auto" w:fill="FFFFFF"/>
        </w:rPr>
        <w:t>Current Status</w:t>
      </w:r>
    </w:p>
    <w:p w:rsidR="00E528CF" w:rsidRPr="00E528CF" w:rsidRDefault="00E528CF" w:rsidP="00E528CF">
      <w:pPr>
        <w:widowControl/>
        <w:numPr>
          <w:ilvl w:val="0"/>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Comments: Please keep in mind that this is still an initial version and is still very rough around the edges. However, it provides basic ODBC 3.51 API support for connecting, executing queries, fetching, etc. This driver has been successfully tested on 32-bit and 64-bit linux machines with iSQL. It has also been tested with partial success on enterprise applications such as MicroStrategy. Due to licensing reasons, the unixODBC API wrapper files will be uploaded as a separate JIRA attachment that will not be part of this code repository.</w:t>
      </w:r>
    </w:p>
    <w:p w:rsidR="00E528CF" w:rsidRPr="00E528CF" w:rsidRDefault="00E528CF" w:rsidP="00E528CF">
      <w:pPr>
        <w:widowControl/>
        <w:numPr>
          <w:ilvl w:val="0"/>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Limitations:</w:t>
      </w:r>
    </w:p>
    <w:p w:rsidR="00E528CF" w:rsidRPr="00E528CF" w:rsidRDefault="00E528CF" w:rsidP="00E528CF">
      <w:pPr>
        <w:widowControl/>
        <w:numPr>
          <w:ilvl w:val="1"/>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Only support for Linux operating systems</w:t>
      </w:r>
    </w:p>
    <w:p w:rsidR="00E528CF" w:rsidRPr="00E528CF" w:rsidRDefault="00E528CF" w:rsidP="00E528CF">
      <w:pPr>
        <w:widowControl/>
        <w:numPr>
          <w:ilvl w:val="1"/>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lastRenderedPageBreak/>
        <w:t>No support for Unicode</w:t>
      </w:r>
    </w:p>
    <w:p w:rsidR="00E528CF" w:rsidRPr="00E528CF" w:rsidRDefault="00E528CF" w:rsidP="00E528CF">
      <w:pPr>
        <w:widowControl/>
        <w:numPr>
          <w:ilvl w:val="1"/>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No support for asynchronous execution of queries</w:t>
      </w:r>
    </w:p>
    <w:p w:rsidR="00E528CF" w:rsidRPr="00E528CF" w:rsidRDefault="00E528CF" w:rsidP="00E528CF">
      <w:pPr>
        <w:widowControl/>
        <w:numPr>
          <w:ilvl w:val="1"/>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Does not support pattern matching for functions such as SQLColumns and SQLTables; requires exact matches.</w:t>
      </w:r>
    </w:p>
    <w:p w:rsidR="00E528CF" w:rsidRPr="00E528CF" w:rsidRDefault="00E528CF" w:rsidP="00E528CF">
      <w:pPr>
        <w:widowControl/>
        <w:numPr>
          <w:ilvl w:val="1"/>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Hive Server is currently not thread safe (see JIRA HIVE-80:</w:t>
      </w:r>
      <w:r w:rsidRPr="00E528CF">
        <w:rPr>
          <w:rFonts w:ascii="Helvetica" w:eastAsia="宋体" w:hAnsi="Helvetica" w:cs="Helvetica"/>
          <w:color w:val="000000"/>
          <w:kern w:val="0"/>
          <w:sz w:val="20"/>
        </w:rPr>
        <w:t> </w:t>
      </w:r>
      <w:hyperlink r:id="rId323" w:history="1">
        <w:r w:rsidRPr="00E528CF">
          <w:rPr>
            <w:rFonts w:ascii="Helvetica" w:eastAsia="宋体" w:hAnsi="Helvetica" w:cs="Helvetica"/>
            <w:color w:val="003366"/>
            <w:kern w:val="0"/>
            <w:sz w:val="20"/>
            <w:u w:val="single"/>
          </w:rPr>
          <w:t>https://issues.apache.org/jira/browse/HIVE-80</w:t>
        </w:r>
      </w:hyperlink>
      <w:r w:rsidRPr="00E528CF">
        <w:rPr>
          <w:rFonts w:ascii="Helvetica" w:eastAsia="宋体" w:hAnsi="Helvetica" w:cs="Helvetica"/>
          <w:color w:val="000000"/>
          <w:kern w:val="0"/>
          <w:sz w:val="20"/>
          <w:szCs w:val="20"/>
          <w:shd w:val="clear" w:color="auto" w:fill="FFFFFF"/>
        </w:rPr>
        <w:t>). This will prevent the driver from safely making multiple connections to the same Hive Server. We need to resolve this issue to allow the driver to operate properly.</w:t>
      </w:r>
    </w:p>
    <w:p w:rsidR="00E528CF" w:rsidRPr="00E528CF" w:rsidRDefault="00E528CF" w:rsidP="00E528CF">
      <w:pPr>
        <w:widowControl/>
        <w:numPr>
          <w:ilvl w:val="1"/>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 xml:space="preserve">Hive Server's </w:t>
      </w:r>
      <w:proofErr w:type="gramStart"/>
      <w:r w:rsidRPr="00E528CF">
        <w:rPr>
          <w:rFonts w:ascii="Helvetica" w:eastAsia="宋体" w:hAnsi="Helvetica" w:cs="Helvetica"/>
          <w:color w:val="000000"/>
          <w:kern w:val="0"/>
          <w:sz w:val="20"/>
          <w:szCs w:val="20"/>
          <w:shd w:val="clear" w:color="auto" w:fill="FFFFFF"/>
        </w:rPr>
        <w:t>getSchema(</w:t>
      </w:r>
      <w:proofErr w:type="gramEnd"/>
      <w:r w:rsidRPr="00E528CF">
        <w:rPr>
          <w:rFonts w:ascii="Helvetica" w:eastAsia="宋体" w:hAnsi="Helvetica" w:cs="Helvetica"/>
          <w:color w:val="000000"/>
          <w:kern w:val="0"/>
          <w:sz w:val="20"/>
          <w:szCs w:val="20"/>
          <w:shd w:val="clear" w:color="auto" w:fill="FFFFFF"/>
        </w:rPr>
        <w:t>) function seems to have trouble with certain types of queries (such as "SELECT * ..." or "EXPLAIN"), and so the Hive ODBC driver sometimes has difficulties with these queries as well.</w:t>
      </w:r>
    </w:p>
    <w:p w:rsidR="00E528CF" w:rsidRPr="00E528CF" w:rsidRDefault="00E528CF" w:rsidP="00E528CF">
      <w:pPr>
        <w:widowControl/>
        <w:numPr>
          <w:ilvl w:val="0"/>
          <w:numId w:val="91"/>
        </w:numPr>
        <w:spacing w:line="260" w:lineRule="atLeast"/>
        <w:jc w:val="left"/>
        <w:rPr>
          <w:rFonts w:ascii="Helvetica" w:eastAsia="宋体" w:hAnsi="Helvetica" w:cs="Helvetica"/>
          <w:color w:val="000000"/>
          <w:kern w:val="0"/>
          <w:sz w:val="20"/>
          <w:szCs w:val="20"/>
          <w:shd w:val="clear" w:color="auto" w:fill="FFFFFF"/>
        </w:rPr>
      </w:pPr>
      <w:r w:rsidRPr="00E528CF">
        <w:rPr>
          <w:rFonts w:ascii="Helvetica" w:eastAsia="宋体" w:hAnsi="Helvetica" w:cs="Helvetica"/>
          <w:color w:val="000000"/>
          <w:kern w:val="0"/>
          <w:sz w:val="20"/>
          <w:szCs w:val="20"/>
          <w:shd w:val="clear" w:color="auto" w:fill="FFFFFF"/>
        </w:rPr>
        <w:t>ODBC API Function Support (does anyone know how to remove the linking from the function names?):</w:t>
      </w:r>
    </w:p>
    <w:tbl>
      <w:tblPr>
        <w:tblW w:w="0" w:type="auto"/>
        <w:tblInd w:w="720" w:type="dxa"/>
        <w:tblCellMar>
          <w:left w:w="0" w:type="dxa"/>
          <w:right w:w="0" w:type="dxa"/>
        </w:tblCellMar>
        <w:tblLook w:val="04A0"/>
      </w:tblPr>
      <w:tblGrid>
        <w:gridCol w:w="2388"/>
        <w:gridCol w:w="5108"/>
      </w:tblGrid>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SQLAllocConnect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SQLAllocEnv</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SQLAllocHandle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SQLAllocStmt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SQLBindCol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SQLBindParameter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SQLCancel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SQLColAttribute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SQLColumns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SQLConnect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SQLDescribeCol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SQLDescribeParam</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SQLDisconnect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SQLDriverConnect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SQLError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SQLExecDirect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SQLExecute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SQLExtendedFetch</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lastRenderedPageBreak/>
              <w:t>SQLFetch</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SQLFetchScroll</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SQLFreeConnect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SQLFreeEnv</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SQLFreeHandle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SQLFreeStmt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SQLGetConnectAttr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SQLGetData</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 (however, SQLSTATE not returning values)</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SQLGetDiagField</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SQLGetDiagRec</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SQLGetInfo</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partially supported; (to get MSTR v9 running)</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SQLMoreResults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SQLNumParams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SQLNumResultCols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SQLParamOptions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SQLPrepare</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 but does not permit parameter markers</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SQLRowCount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SQLSetConnectAttr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SQLSetConnectOption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SQLSetEnvAttr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Limited support</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SQLSetStmtAttr</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SQLSetStmtOption</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SQLTables</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supported</w:t>
            </w:r>
          </w:p>
        </w:tc>
      </w:tr>
      <w:tr w:rsidR="00E528CF" w:rsidRPr="00E528CF" w:rsidTr="00E528CF">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4"/>
              </w:rPr>
              <w:t>SQLTransact</w:t>
            </w:r>
          </w:p>
        </w:tc>
        <w:tc>
          <w:tcPr>
            <w:tcW w:w="0" w:type="auto"/>
            <w:tcBorders>
              <w:top w:val="single" w:sz="4" w:space="0" w:color="DDDDDD"/>
              <w:left w:val="single" w:sz="4" w:space="0" w:color="DDDDDD"/>
              <w:bottom w:val="single" w:sz="4" w:space="0" w:color="DDDDDD"/>
              <w:right w:val="single" w:sz="4" w:space="0" w:color="DDDDDD"/>
            </w:tcBorders>
            <w:tcMar>
              <w:top w:w="54" w:type="dxa"/>
              <w:left w:w="54" w:type="dxa"/>
              <w:bottom w:w="54" w:type="dxa"/>
              <w:right w:w="54" w:type="dxa"/>
            </w:tcMar>
            <w:hideMark/>
          </w:tcPr>
          <w:p w:rsidR="00E528CF" w:rsidRPr="00E528CF" w:rsidRDefault="00E528CF" w:rsidP="00E528CF">
            <w:pPr>
              <w:widowControl/>
              <w:spacing w:before="54" w:after="54" w:line="260" w:lineRule="atLeast"/>
              <w:jc w:val="left"/>
              <w:rPr>
                <w:rFonts w:ascii="宋体" w:eastAsia="宋体" w:hAnsi="宋体" w:cs="宋体"/>
                <w:color w:val="000000"/>
                <w:kern w:val="0"/>
                <w:sz w:val="20"/>
                <w:szCs w:val="20"/>
              </w:rPr>
            </w:pPr>
            <w:r w:rsidRPr="00E528CF">
              <w:rPr>
                <w:rFonts w:ascii="宋体" w:eastAsia="宋体" w:hAnsi="宋体" w:cs="宋体"/>
                <w:color w:val="000000"/>
                <w:kern w:val="0"/>
                <w:sz w:val="20"/>
                <w:szCs w:val="20"/>
              </w:rPr>
              <w:t>NOT supported</w:t>
            </w:r>
          </w:p>
        </w:tc>
      </w:tr>
    </w:tbl>
    <w:p w:rsidR="004C0AB3" w:rsidRPr="004C0AB3" w:rsidRDefault="004C0AB3" w:rsidP="00E528CF">
      <w:pPr>
        <w:widowControl/>
        <w:jc w:val="left"/>
        <w:rPr>
          <w:rFonts w:ascii="Arial" w:eastAsia="宋体" w:hAnsi="Arial" w:cs="Arial" w:hint="eastAsia"/>
          <w:vanish/>
          <w:kern w:val="0"/>
          <w:sz w:val="16"/>
          <w:szCs w:val="16"/>
        </w:rPr>
      </w:pPr>
      <w:r w:rsidRPr="004C0AB3">
        <w:rPr>
          <w:rFonts w:ascii="Arial" w:eastAsia="宋体" w:hAnsi="Arial" w:cs="Arial" w:hint="eastAsia"/>
          <w:vanish/>
          <w:kern w:val="0"/>
          <w:sz w:val="16"/>
          <w:szCs w:val="16"/>
        </w:rPr>
        <w:t>窗体顶端</w:t>
      </w:r>
    </w:p>
    <w:p w:rsidR="004C0AB3" w:rsidRPr="004C0AB3" w:rsidRDefault="004C0AB3" w:rsidP="004C0AB3">
      <w:pPr>
        <w:widowControl/>
        <w:pBdr>
          <w:top w:val="single" w:sz="6" w:space="1" w:color="auto"/>
        </w:pBdr>
        <w:jc w:val="center"/>
        <w:rPr>
          <w:rFonts w:ascii="Arial" w:eastAsia="宋体" w:hAnsi="Arial" w:cs="Arial" w:hint="eastAsia"/>
          <w:vanish/>
          <w:kern w:val="0"/>
          <w:sz w:val="16"/>
          <w:szCs w:val="16"/>
        </w:rPr>
      </w:pPr>
      <w:r w:rsidRPr="004C0AB3">
        <w:rPr>
          <w:rFonts w:ascii="Arial" w:eastAsia="宋体" w:hAnsi="Arial" w:cs="Arial" w:hint="eastAsia"/>
          <w:vanish/>
          <w:kern w:val="0"/>
          <w:sz w:val="16"/>
          <w:szCs w:val="16"/>
        </w:rPr>
        <w:t>窗体底端</w:t>
      </w:r>
    </w:p>
    <w:p w:rsidR="0072455C" w:rsidRPr="0072455C" w:rsidRDefault="0072455C" w:rsidP="0072455C">
      <w:pPr>
        <w:widowControl/>
        <w:pBdr>
          <w:bottom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窗体顶端</w:t>
      </w:r>
    </w:p>
    <w:p w:rsidR="0072455C" w:rsidRPr="0072455C" w:rsidRDefault="0072455C" w:rsidP="0072455C">
      <w:pPr>
        <w:widowControl/>
        <w:pBdr>
          <w:top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窗体底端</w:t>
      </w:r>
    </w:p>
    <w:p w:rsidR="0072455C" w:rsidRPr="0072455C" w:rsidRDefault="0072455C" w:rsidP="0072455C">
      <w:pPr>
        <w:widowControl/>
        <w:pBdr>
          <w:bottom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窗体顶端</w:t>
      </w:r>
    </w:p>
    <w:p w:rsidR="0072455C" w:rsidRPr="0072455C" w:rsidRDefault="0072455C" w:rsidP="0072455C">
      <w:pPr>
        <w:widowControl/>
        <w:pBdr>
          <w:top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窗体底端</w:t>
      </w:r>
    </w:p>
    <w:p w:rsidR="0072455C" w:rsidRPr="0072455C" w:rsidRDefault="0072455C" w:rsidP="0072455C">
      <w:pPr>
        <w:widowControl/>
        <w:pBdr>
          <w:bottom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窗体顶端</w:t>
      </w:r>
    </w:p>
    <w:p w:rsidR="0072455C" w:rsidRPr="0072455C" w:rsidRDefault="0072455C" w:rsidP="0072455C">
      <w:pPr>
        <w:widowControl/>
        <w:pBdr>
          <w:top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窗体底端</w:t>
      </w:r>
    </w:p>
    <w:p w:rsidR="0072455C" w:rsidRPr="0072455C" w:rsidRDefault="0072455C" w:rsidP="0072455C">
      <w:pPr>
        <w:widowControl/>
        <w:pBdr>
          <w:bottom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窗体顶端</w:t>
      </w:r>
    </w:p>
    <w:p w:rsidR="0072455C" w:rsidRPr="0072455C" w:rsidRDefault="0072455C" w:rsidP="0072455C">
      <w:pPr>
        <w:widowControl/>
        <w:pBdr>
          <w:top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窗体底端</w:t>
      </w:r>
    </w:p>
    <w:p w:rsidR="0072455C" w:rsidRPr="0072455C" w:rsidRDefault="0072455C" w:rsidP="0072455C">
      <w:pPr>
        <w:widowControl/>
        <w:pBdr>
          <w:bottom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窗体顶端</w:t>
      </w:r>
    </w:p>
    <w:p w:rsidR="0072455C" w:rsidRPr="0072455C" w:rsidRDefault="0072455C" w:rsidP="0072455C">
      <w:pPr>
        <w:widowControl/>
        <w:pBdr>
          <w:top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窗体底端</w:t>
      </w:r>
    </w:p>
    <w:p w:rsidR="0072455C" w:rsidRPr="0072455C" w:rsidRDefault="0072455C" w:rsidP="0072455C">
      <w:pPr>
        <w:widowControl/>
        <w:pBdr>
          <w:bottom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窗体顶端</w:t>
      </w:r>
    </w:p>
    <w:p w:rsidR="0072455C" w:rsidRPr="0072455C" w:rsidRDefault="0072455C" w:rsidP="0072455C">
      <w:pPr>
        <w:widowControl/>
        <w:pBdr>
          <w:top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窗体底端</w:t>
      </w:r>
    </w:p>
    <w:p w:rsidR="0072455C" w:rsidRPr="0072455C" w:rsidRDefault="0072455C" w:rsidP="0072455C">
      <w:pPr>
        <w:widowControl/>
        <w:pBdr>
          <w:bottom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窗体顶端</w:t>
      </w:r>
    </w:p>
    <w:p w:rsidR="0072455C" w:rsidRPr="0072455C" w:rsidRDefault="0072455C" w:rsidP="0072455C">
      <w:pPr>
        <w:widowControl/>
        <w:pBdr>
          <w:top w:val="single" w:sz="6" w:space="1" w:color="auto"/>
        </w:pBdr>
        <w:jc w:val="center"/>
        <w:rPr>
          <w:rFonts w:ascii="Arial" w:eastAsia="宋体" w:hAnsi="Arial" w:cs="Arial" w:hint="eastAsia"/>
          <w:vanish/>
          <w:kern w:val="0"/>
          <w:sz w:val="16"/>
          <w:szCs w:val="16"/>
        </w:rPr>
      </w:pPr>
      <w:r w:rsidRPr="0072455C">
        <w:rPr>
          <w:rFonts w:ascii="Arial" w:eastAsia="宋体" w:hAnsi="Arial" w:cs="Arial" w:hint="eastAsia"/>
          <w:vanish/>
          <w:kern w:val="0"/>
          <w:sz w:val="16"/>
          <w:szCs w:val="16"/>
        </w:rPr>
        <w:t>窗体底端</w:t>
      </w:r>
    </w:p>
    <w:p w:rsidR="0008531D" w:rsidRPr="0008531D" w:rsidRDefault="0008531D" w:rsidP="0008531D">
      <w:pPr>
        <w:widowControl/>
        <w:pBdr>
          <w:bottom w:val="single" w:sz="6" w:space="1" w:color="auto"/>
        </w:pBdr>
        <w:jc w:val="center"/>
        <w:rPr>
          <w:rFonts w:ascii="Arial" w:eastAsia="宋体" w:hAnsi="Arial" w:cs="Arial" w:hint="eastAsia"/>
          <w:vanish/>
          <w:kern w:val="0"/>
          <w:sz w:val="16"/>
          <w:szCs w:val="16"/>
        </w:rPr>
      </w:pPr>
      <w:r w:rsidRPr="0008531D">
        <w:rPr>
          <w:rFonts w:ascii="Arial" w:eastAsia="宋体" w:hAnsi="Arial" w:cs="Arial" w:hint="eastAsia"/>
          <w:vanish/>
          <w:kern w:val="0"/>
          <w:sz w:val="16"/>
          <w:szCs w:val="16"/>
        </w:rPr>
        <w:t>窗体顶端</w:t>
      </w:r>
    </w:p>
    <w:p w:rsidR="0008531D" w:rsidRPr="0008531D" w:rsidRDefault="0008531D" w:rsidP="0008531D">
      <w:pPr>
        <w:widowControl/>
        <w:pBdr>
          <w:top w:val="single" w:sz="6" w:space="1" w:color="auto"/>
        </w:pBdr>
        <w:jc w:val="center"/>
        <w:rPr>
          <w:rFonts w:ascii="Arial" w:eastAsia="宋体" w:hAnsi="Arial" w:cs="Arial" w:hint="eastAsia"/>
          <w:vanish/>
          <w:kern w:val="0"/>
          <w:sz w:val="16"/>
          <w:szCs w:val="16"/>
        </w:rPr>
      </w:pPr>
      <w:r w:rsidRPr="0008531D">
        <w:rPr>
          <w:rFonts w:ascii="Arial" w:eastAsia="宋体" w:hAnsi="Arial" w:cs="Arial" w:hint="eastAsia"/>
          <w:vanish/>
          <w:kern w:val="0"/>
          <w:sz w:val="16"/>
          <w:szCs w:val="16"/>
        </w:rPr>
        <w:t>窗体底端</w:t>
      </w:r>
    </w:p>
    <w:p w:rsidR="0008531D" w:rsidRPr="0008531D" w:rsidRDefault="0008531D" w:rsidP="0008531D">
      <w:pPr>
        <w:widowControl/>
        <w:pBdr>
          <w:bottom w:val="single" w:sz="6" w:space="1" w:color="auto"/>
        </w:pBdr>
        <w:jc w:val="center"/>
        <w:rPr>
          <w:rFonts w:ascii="Arial" w:eastAsia="宋体" w:hAnsi="Arial" w:cs="Arial" w:hint="eastAsia"/>
          <w:vanish/>
          <w:kern w:val="0"/>
          <w:sz w:val="16"/>
          <w:szCs w:val="16"/>
        </w:rPr>
      </w:pPr>
      <w:r w:rsidRPr="0008531D">
        <w:rPr>
          <w:rFonts w:ascii="Arial" w:eastAsia="宋体" w:hAnsi="Arial" w:cs="Arial" w:hint="eastAsia"/>
          <w:vanish/>
          <w:kern w:val="0"/>
          <w:sz w:val="16"/>
          <w:szCs w:val="16"/>
        </w:rPr>
        <w:t>窗体顶端</w:t>
      </w:r>
    </w:p>
    <w:p w:rsidR="0008531D" w:rsidRPr="0008531D" w:rsidRDefault="0008531D" w:rsidP="0008531D">
      <w:pPr>
        <w:widowControl/>
        <w:pBdr>
          <w:top w:val="single" w:sz="6" w:space="1" w:color="auto"/>
        </w:pBdr>
        <w:jc w:val="center"/>
        <w:rPr>
          <w:rFonts w:ascii="Arial" w:eastAsia="宋体" w:hAnsi="Arial" w:cs="Arial" w:hint="eastAsia"/>
          <w:vanish/>
          <w:kern w:val="0"/>
          <w:sz w:val="16"/>
          <w:szCs w:val="16"/>
        </w:rPr>
      </w:pPr>
      <w:r w:rsidRPr="0008531D">
        <w:rPr>
          <w:rFonts w:ascii="Arial" w:eastAsia="宋体" w:hAnsi="Arial" w:cs="Arial" w:hint="eastAsia"/>
          <w:vanish/>
          <w:kern w:val="0"/>
          <w:sz w:val="16"/>
          <w:szCs w:val="16"/>
        </w:rPr>
        <w:t>窗体底端</w:t>
      </w:r>
    </w:p>
    <w:p w:rsidR="0008531D" w:rsidRPr="0008531D" w:rsidRDefault="0008531D" w:rsidP="0008531D">
      <w:pPr>
        <w:widowControl/>
        <w:pBdr>
          <w:bottom w:val="single" w:sz="6" w:space="1" w:color="auto"/>
        </w:pBdr>
        <w:jc w:val="center"/>
        <w:rPr>
          <w:rFonts w:ascii="Arial" w:eastAsia="宋体" w:hAnsi="Arial" w:cs="Arial" w:hint="eastAsia"/>
          <w:vanish/>
          <w:kern w:val="0"/>
          <w:sz w:val="16"/>
          <w:szCs w:val="16"/>
        </w:rPr>
      </w:pPr>
      <w:r w:rsidRPr="0008531D">
        <w:rPr>
          <w:rFonts w:ascii="Arial" w:eastAsia="宋体" w:hAnsi="Arial" w:cs="Arial" w:hint="eastAsia"/>
          <w:vanish/>
          <w:kern w:val="0"/>
          <w:sz w:val="16"/>
          <w:szCs w:val="16"/>
        </w:rPr>
        <w:t>窗体顶端</w:t>
      </w:r>
    </w:p>
    <w:p w:rsidR="0008531D" w:rsidRPr="0008531D" w:rsidRDefault="0008531D" w:rsidP="0008531D">
      <w:pPr>
        <w:widowControl/>
        <w:pBdr>
          <w:top w:val="single" w:sz="6" w:space="1" w:color="auto"/>
        </w:pBdr>
        <w:jc w:val="center"/>
        <w:rPr>
          <w:rFonts w:ascii="Arial" w:eastAsia="宋体" w:hAnsi="Arial" w:cs="Arial" w:hint="eastAsia"/>
          <w:vanish/>
          <w:kern w:val="0"/>
          <w:sz w:val="16"/>
          <w:szCs w:val="16"/>
        </w:rPr>
      </w:pPr>
      <w:r w:rsidRPr="0008531D">
        <w:rPr>
          <w:rFonts w:ascii="Arial" w:eastAsia="宋体" w:hAnsi="Arial" w:cs="Arial" w:hint="eastAsia"/>
          <w:vanish/>
          <w:kern w:val="0"/>
          <w:sz w:val="16"/>
          <w:szCs w:val="16"/>
        </w:rPr>
        <w:t>窗体底端</w:t>
      </w:r>
    </w:p>
    <w:p w:rsidR="0008531D" w:rsidRPr="0008531D" w:rsidRDefault="0008531D" w:rsidP="0008531D">
      <w:pPr>
        <w:widowControl/>
        <w:pBdr>
          <w:bottom w:val="single" w:sz="6" w:space="1" w:color="auto"/>
        </w:pBdr>
        <w:jc w:val="center"/>
        <w:rPr>
          <w:rFonts w:ascii="Arial" w:eastAsia="宋体" w:hAnsi="Arial" w:cs="Arial" w:hint="eastAsia"/>
          <w:vanish/>
          <w:kern w:val="0"/>
          <w:sz w:val="16"/>
          <w:szCs w:val="16"/>
        </w:rPr>
      </w:pPr>
      <w:r w:rsidRPr="0008531D">
        <w:rPr>
          <w:rFonts w:ascii="Arial" w:eastAsia="宋体" w:hAnsi="Arial" w:cs="Arial" w:hint="eastAsia"/>
          <w:vanish/>
          <w:kern w:val="0"/>
          <w:sz w:val="16"/>
          <w:szCs w:val="16"/>
        </w:rPr>
        <w:t>窗体顶端</w:t>
      </w:r>
    </w:p>
    <w:p w:rsidR="0008531D" w:rsidRPr="0008531D" w:rsidRDefault="0008531D" w:rsidP="0008531D">
      <w:pPr>
        <w:widowControl/>
        <w:pBdr>
          <w:top w:val="single" w:sz="6" w:space="1" w:color="auto"/>
        </w:pBdr>
        <w:jc w:val="center"/>
        <w:rPr>
          <w:rFonts w:ascii="Arial" w:eastAsia="宋体" w:hAnsi="Arial" w:cs="Arial" w:hint="eastAsia"/>
          <w:vanish/>
          <w:kern w:val="0"/>
          <w:sz w:val="16"/>
          <w:szCs w:val="16"/>
        </w:rPr>
      </w:pPr>
      <w:r w:rsidRPr="0008531D">
        <w:rPr>
          <w:rFonts w:ascii="Arial" w:eastAsia="宋体" w:hAnsi="Arial" w:cs="Arial" w:hint="eastAsia"/>
          <w:vanish/>
          <w:kern w:val="0"/>
          <w:sz w:val="16"/>
          <w:szCs w:val="16"/>
        </w:rPr>
        <w:t>窗体底端</w:t>
      </w:r>
    </w:p>
    <w:p w:rsidR="0008531D" w:rsidRDefault="0008531D" w:rsidP="0008531D">
      <w:pPr>
        <w:pStyle w:val="z-"/>
        <w:rPr>
          <w:rFonts w:hint="eastAsia"/>
        </w:rPr>
      </w:pPr>
      <w:r>
        <w:rPr>
          <w:rFonts w:hint="eastAsia"/>
        </w:rPr>
        <w:t>窗体顶端</w:t>
      </w:r>
    </w:p>
    <w:p w:rsidR="0008531D" w:rsidRDefault="0008531D" w:rsidP="0008531D">
      <w:pPr>
        <w:pStyle w:val="z-0"/>
        <w:rPr>
          <w:rFonts w:hint="eastAsia"/>
        </w:rPr>
      </w:pPr>
      <w:r>
        <w:rPr>
          <w:rFonts w:hint="eastAsia"/>
        </w:rPr>
        <w:t>窗体底端</w:t>
      </w:r>
    </w:p>
    <w:p w:rsidR="0008531D" w:rsidRPr="0008531D" w:rsidRDefault="0008531D" w:rsidP="0008531D">
      <w:pPr>
        <w:widowControl/>
        <w:pBdr>
          <w:bottom w:val="single" w:sz="6" w:space="1" w:color="auto"/>
        </w:pBdr>
        <w:jc w:val="center"/>
        <w:rPr>
          <w:rFonts w:ascii="Arial" w:eastAsia="宋体" w:hAnsi="Arial" w:cs="Arial" w:hint="eastAsia"/>
          <w:vanish/>
          <w:kern w:val="0"/>
          <w:sz w:val="16"/>
          <w:szCs w:val="16"/>
        </w:rPr>
      </w:pPr>
      <w:r w:rsidRPr="0008531D">
        <w:rPr>
          <w:rFonts w:ascii="Arial" w:eastAsia="宋体" w:hAnsi="Arial" w:cs="Arial" w:hint="eastAsia"/>
          <w:vanish/>
          <w:kern w:val="0"/>
          <w:sz w:val="16"/>
          <w:szCs w:val="16"/>
        </w:rPr>
        <w:t>窗体顶端</w:t>
      </w:r>
    </w:p>
    <w:p w:rsidR="0008531D" w:rsidRPr="0008531D" w:rsidRDefault="0008531D" w:rsidP="0008531D">
      <w:pPr>
        <w:widowControl/>
        <w:pBdr>
          <w:top w:val="single" w:sz="6" w:space="1" w:color="auto"/>
        </w:pBdr>
        <w:jc w:val="center"/>
        <w:rPr>
          <w:rFonts w:ascii="Arial" w:eastAsia="宋体" w:hAnsi="Arial" w:cs="Arial" w:hint="eastAsia"/>
          <w:vanish/>
          <w:kern w:val="0"/>
          <w:sz w:val="16"/>
          <w:szCs w:val="16"/>
        </w:rPr>
      </w:pPr>
      <w:r w:rsidRPr="0008531D">
        <w:rPr>
          <w:rFonts w:ascii="Arial" w:eastAsia="宋体" w:hAnsi="Arial" w:cs="Arial" w:hint="eastAsia"/>
          <w:vanish/>
          <w:kern w:val="0"/>
          <w:sz w:val="16"/>
          <w:szCs w:val="16"/>
        </w:rPr>
        <w:t>窗体底端</w:t>
      </w:r>
    </w:p>
    <w:p w:rsidR="0087343D" w:rsidRPr="0008531D" w:rsidRDefault="0087343D" w:rsidP="0008531D"/>
    <w:sectPr w:rsidR="0087343D" w:rsidRPr="0008531D" w:rsidSect="0087343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32D"/>
    <w:multiLevelType w:val="multilevel"/>
    <w:tmpl w:val="A2EE07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9D3472"/>
    <w:multiLevelType w:val="multilevel"/>
    <w:tmpl w:val="875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FE3663"/>
    <w:multiLevelType w:val="multilevel"/>
    <w:tmpl w:val="50729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ACA"/>
    <w:multiLevelType w:val="multilevel"/>
    <w:tmpl w:val="AEA4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DC5AB6"/>
    <w:multiLevelType w:val="multilevel"/>
    <w:tmpl w:val="A8E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0B039A"/>
    <w:multiLevelType w:val="multilevel"/>
    <w:tmpl w:val="A1DC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D634FF"/>
    <w:multiLevelType w:val="multilevel"/>
    <w:tmpl w:val="C15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0EE2AA1"/>
    <w:multiLevelType w:val="multilevel"/>
    <w:tmpl w:val="3F5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14A64A7"/>
    <w:multiLevelType w:val="multilevel"/>
    <w:tmpl w:val="3252F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1F7521B"/>
    <w:multiLevelType w:val="multilevel"/>
    <w:tmpl w:val="415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4E48E8"/>
    <w:multiLevelType w:val="multilevel"/>
    <w:tmpl w:val="4A24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B41121"/>
    <w:multiLevelType w:val="multilevel"/>
    <w:tmpl w:val="B5DC3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C93862"/>
    <w:multiLevelType w:val="multilevel"/>
    <w:tmpl w:val="92EC1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D27EFC"/>
    <w:multiLevelType w:val="multilevel"/>
    <w:tmpl w:val="DA58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5517696"/>
    <w:multiLevelType w:val="multilevel"/>
    <w:tmpl w:val="41E0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76046F"/>
    <w:multiLevelType w:val="multilevel"/>
    <w:tmpl w:val="6618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6072CEA"/>
    <w:multiLevelType w:val="multilevel"/>
    <w:tmpl w:val="8FA890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6626320"/>
    <w:multiLevelType w:val="multilevel"/>
    <w:tmpl w:val="FD6E2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6C95C1E"/>
    <w:multiLevelType w:val="multilevel"/>
    <w:tmpl w:val="50B8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7ED0B87"/>
    <w:multiLevelType w:val="multilevel"/>
    <w:tmpl w:val="DD54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0F7C38"/>
    <w:multiLevelType w:val="multilevel"/>
    <w:tmpl w:val="6E2E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A53191E"/>
    <w:multiLevelType w:val="multilevel"/>
    <w:tmpl w:val="A25A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C907585"/>
    <w:multiLevelType w:val="multilevel"/>
    <w:tmpl w:val="8050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D590C10"/>
    <w:multiLevelType w:val="multilevel"/>
    <w:tmpl w:val="F94EA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23271C"/>
    <w:multiLevelType w:val="multilevel"/>
    <w:tmpl w:val="36C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2C466D2"/>
    <w:multiLevelType w:val="multilevel"/>
    <w:tmpl w:val="9F2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9A728F"/>
    <w:multiLevelType w:val="multilevel"/>
    <w:tmpl w:val="44C25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5172412"/>
    <w:multiLevelType w:val="multilevel"/>
    <w:tmpl w:val="0B4A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609592B"/>
    <w:multiLevelType w:val="multilevel"/>
    <w:tmpl w:val="17D47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7A21FBA"/>
    <w:multiLevelType w:val="multilevel"/>
    <w:tmpl w:val="B14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83A6374"/>
    <w:multiLevelType w:val="multilevel"/>
    <w:tmpl w:val="2F92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8AB6CE2"/>
    <w:multiLevelType w:val="multilevel"/>
    <w:tmpl w:val="D4C4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94D2D58"/>
    <w:multiLevelType w:val="multilevel"/>
    <w:tmpl w:val="663E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AA52551"/>
    <w:multiLevelType w:val="multilevel"/>
    <w:tmpl w:val="9FB6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AF12666"/>
    <w:multiLevelType w:val="multilevel"/>
    <w:tmpl w:val="AC58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157A9A"/>
    <w:multiLevelType w:val="multilevel"/>
    <w:tmpl w:val="4DF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B74462F"/>
    <w:multiLevelType w:val="multilevel"/>
    <w:tmpl w:val="6FE08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B940AE6"/>
    <w:multiLevelType w:val="multilevel"/>
    <w:tmpl w:val="A80E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2C740DA2"/>
    <w:multiLevelType w:val="multilevel"/>
    <w:tmpl w:val="4E08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2CDD5F8C"/>
    <w:multiLevelType w:val="multilevel"/>
    <w:tmpl w:val="9554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2D926554"/>
    <w:multiLevelType w:val="multilevel"/>
    <w:tmpl w:val="0E06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2FA91D88"/>
    <w:multiLevelType w:val="multilevel"/>
    <w:tmpl w:val="50C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3452D2D"/>
    <w:multiLevelType w:val="multilevel"/>
    <w:tmpl w:val="BE2A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60755E7"/>
    <w:multiLevelType w:val="multilevel"/>
    <w:tmpl w:val="979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6133F45"/>
    <w:multiLevelType w:val="multilevel"/>
    <w:tmpl w:val="06BC9A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62A29E2"/>
    <w:multiLevelType w:val="multilevel"/>
    <w:tmpl w:val="218E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6C56870"/>
    <w:multiLevelType w:val="multilevel"/>
    <w:tmpl w:val="B684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DEA0BA9"/>
    <w:multiLevelType w:val="multilevel"/>
    <w:tmpl w:val="F0302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3EAB751C"/>
    <w:multiLevelType w:val="multilevel"/>
    <w:tmpl w:val="E58A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3857B55"/>
    <w:multiLevelType w:val="multilevel"/>
    <w:tmpl w:val="82765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5B33821"/>
    <w:multiLevelType w:val="multilevel"/>
    <w:tmpl w:val="10C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84A797F"/>
    <w:multiLevelType w:val="multilevel"/>
    <w:tmpl w:val="BEE0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9440374"/>
    <w:multiLevelType w:val="multilevel"/>
    <w:tmpl w:val="3B3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CA64F1C"/>
    <w:multiLevelType w:val="multilevel"/>
    <w:tmpl w:val="4BD4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F93984"/>
    <w:multiLevelType w:val="multilevel"/>
    <w:tmpl w:val="7BD6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E1677D9"/>
    <w:multiLevelType w:val="multilevel"/>
    <w:tmpl w:val="12CEA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1766FC3"/>
    <w:multiLevelType w:val="multilevel"/>
    <w:tmpl w:val="A78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18C1E86"/>
    <w:multiLevelType w:val="multilevel"/>
    <w:tmpl w:val="554A5C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4870FE4"/>
    <w:multiLevelType w:val="multilevel"/>
    <w:tmpl w:val="947C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54872BA"/>
    <w:multiLevelType w:val="multilevel"/>
    <w:tmpl w:val="3732F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5A606F5"/>
    <w:multiLevelType w:val="multilevel"/>
    <w:tmpl w:val="2FD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6430673"/>
    <w:multiLevelType w:val="multilevel"/>
    <w:tmpl w:val="145458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69F6639"/>
    <w:multiLevelType w:val="multilevel"/>
    <w:tmpl w:val="D218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71D482A"/>
    <w:multiLevelType w:val="multilevel"/>
    <w:tmpl w:val="6A42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57797C6B"/>
    <w:multiLevelType w:val="multilevel"/>
    <w:tmpl w:val="ED66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8073C42"/>
    <w:multiLevelType w:val="multilevel"/>
    <w:tmpl w:val="D476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8075DA0"/>
    <w:multiLevelType w:val="multilevel"/>
    <w:tmpl w:val="0346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9DD2F64"/>
    <w:multiLevelType w:val="multilevel"/>
    <w:tmpl w:val="B50E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AE24C2B"/>
    <w:multiLevelType w:val="multilevel"/>
    <w:tmpl w:val="AD20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E3322C3"/>
    <w:multiLevelType w:val="multilevel"/>
    <w:tmpl w:val="7E921B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E9537A4"/>
    <w:multiLevelType w:val="multilevel"/>
    <w:tmpl w:val="9714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1996814"/>
    <w:multiLevelType w:val="multilevel"/>
    <w:tmpl w:val="1FBC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60D47AB"/>
    <w:multiLevelType w:val="multilevel"/>
    <w:tmpl w:val="5A0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6244C53"/>
    <w:multiLevelType w:val="multilevel"/>
    <w:tmpl w:val="BC36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978682C"/>
    <w:multiLevelType w:val="multilevel"/>
    <w:tmpl w:val="57C8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A755459"/>
    <w:multiLevelType w:val="multilevel"/>
    <w:tmpl w:val="2ACA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A917A7B"/>
    <w:multiLevelType w:val="multilevel"/>
    <w:tmpl w:val="3200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6B526684"/>
    <w:multiLevelType w:val="multilevel"/>
    <w:tmpl w:val="4E3A9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6CC33EBD"/>
    <w:multiLevelType w:val="multilevel"/>
    <w:tmpl w:val="4192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CCC0A97"/>
    <w:multiLevelType w:val="multilevel"/>
    <w:tmpl w:val="E04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DA067B8"/>
    <w:multiLevelType w:val="multilevel"/>
    <w:tmpl w:val="7252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E9F1448"/>
    <w:multiLevelType w:val="multilevel"/>
    <w:tmpl w:val="6EAA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43B5B69"/>
    <w:multiLevelType w:val="multilevel"/>
    <w:tmpl w:val="32CE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45B1683"/>
    <w:multiLevelType w:val="multilevel"/>
    <w:tmpl w:val="CABE7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6421A2A"/>
    <w:multiLevelType w:val="multilevel"/>
    <w:tmpl w:val="01D4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6586013"/>
    <w:multiLevelType w:val="multilevel"/>
    <w:tmpl w:val="2BD28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65C66B6"/>
    <w:multiLevelType w:val="multilevel"/>
    <w:tmpl w:val="367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9446EC5"/>
    <w:multiLevelType w:val="multilevel"/>
    <w:tmpl w:val="BA62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D74207C"/>
    <w:multiLevelType w:val="multilevel"/>
    <w:tmpl w:val="E1145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7EC17B1D"/>
    <w:multiLevelType w:val="multilevel"/>
    <w:tmpl w:val="C90C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ECF324D"/>
    <w:multiLevelType w:val="multilevel"/>
    <w:tmpl w:val="D0A0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2"/>
  </w:num>
  <w:num w:numId="3">
    <w:abstractNumId w:val="16"/>
  </w:num>
  <w:num w:numId="4">
    <w:abstractNumId w:val="47"/>
  </w:num>
  <w:num w:numId="5">
    <w:abstractNumId w:val="63"/>
  </w:num>
  <w:num w:numId="6">
    <w:abstractNumId w:val="39"/>
  </w:num>
  <w:num w:numId="7">
    <w:abstractNumId w:val="58"/>
  </w:num>
  <w:num w:numId="8">
    <w:abstractNumId w:val="8"/>
  </w:num>
  <w:num w:numId="9">
    <w:abstractNumId w:val="51"/>
  </w:num>
  <w:num w:numId="10">
    <w:abstractNumId w:val="73"/>
  </w:num>
  <w:num w:numId="11">
    <w:abstractNumId w:val="13"/>
  </w:num>
  <w:num w:numId="12">
    <w:abstractNumId w:val="55"/>
  </w:num>
  <w:num w:numId="13">
    <w:abstractNumId w:val="38"/>
  </w:num>
  <w:num w:numId="14">
    <w:abstractNumId w:val="43"/>
  </w:num>
  <w:num w:numId="15">
    <w:abstractNumId w:val="37"/>
  </w:num>
  <w:num w:numId="16">
    <w:abstractNumId w:val="41"/>
  </w:num>
  <w:num w:numId="17">
    <w:abstractNumId w:val="12"/>
  </w:num>
  <w:num w:numId="18">
    <w:abstractNumId w:val="24"/>
  </w:num>
  <w:num w:numId="19">
    <w:abstractNumId w:val="21"/>
  </w:num>
  <w:num w:numId="20">
    <w:abstractNumId w:val="7"/>
  </w:num>
  <w:num w:numId="21">
    <w:abstractNumId w:val="84"/>
  </w:num>
  <w:num w:numId="22">
    <w:abstractNumId w:val="22"/>
  </w:num>
  <w:num w:numId="23">
    <w:abstractNumId w:val="23"/>
  </w:num>
  <w:num w:numId="24">
    <w:abstractNumId w:val="67"/>
  </w:num>
  <w:num w:numId="25">
    <w:abstractNumId w:val="36"/>
  </w:num>
  <w:num w:numId="26">
    <w:abstractNumId w:val="25"/>
  </w:num>
  <w:num w:numId="27">
    <w:abstractNumId w:val="35"/>
  </w:num>
  <w:num w:numId="28">
    <w:abstractNumId w:val="69"/>
  </w:num>
  <w:num w:numId="29">
    <w:abstractNumId w:val="33"/>
  </w:num>
  <w:num w:numId="30">
    <w:abstractNumId w:val="62"/>
  </w:num>
  <w:num w:numId="31">
    <w:abstractNumId w:val="86"/>
  </w:num>
  <w:num w:numId="32">
    <w:abstractNumId w:val="88"/>
  </w:num>
  <w:num w:numId="33">
    <w:abstractNumId w:val="79"/>
  </w:num>
  <w:num w:numId="34">
    <w:abstractNumId w:val="60"/>
  </w:num>
  <w:num w:numId="35">
    <w:abstractNumId w:val="40"/>
  </w:num>
  <w:num w:numId="36">
    <w:abstractNumId w:val="71"/>
  </w:num>
  <w:num w:numId="37">
    <w:abstractNumId w:val="42"/>
  </w:num>
  <w:num w:numId="38">
    <w:abstractNumId w:val="56"/>
  </w:num>
  <w:num w:numId="39">
    <w:abstractNumId w:val="64"/>
  </w:num>
  <w:num w:numId="40">
    <w:abstractNumId w:val="76"/>
  </w:num>
  <w:num w:numId="41">
    <w:abstractNumId w:val="15"/>
  </w:num>
  <w:num w:numId="42">
    <w:abstractNumId w:val="6"/>
  </w:num>
  <w:num w:numId="43">
    <w:abstractNumId w:val="70"/>
  </w:num>
  <w:num w:numId="44">
    <w:abstractNumId w:val="5"/>
  </w:num>
  <w:num w:numId="45">
    <w:abstractNumId w:val="74"/>
  </w:num>
  <w:num w:numId="46">
    <w:abstractNumId w:val="65"/>
  </w:num>
  <w:num w:numId="47">
    <w:abstractNumId w:val="89"/>
  </w:num>
  <w:num w:numId="48">
    <w:abstractNumId w:val="14"/>
  </w:num>
  <w:num w:numId="49">
    <w:abstractNumId w:val="1"/>
  </w:num>
  <w:num w:numId="50">
    <w:abstractNumId w:val="45"/>
  </w:num>
  <w:num w:numId="51">
    <w:abstractNumId w:val="81"/>
  </w:num>
  <w:num w:numId="52">
    <w:abstractNumId w:val="53"/>
  </w:num>
  <w:num w:numId="53">
    <w:abstractNumId w:val="66"/>
  </w:num>
  <w:num w:numId="54">
    <w:abstractNumId w:val="50"/>
  </w:num>
  <w:num w:numId="55">
    <w:abstractNumId w:val="59"/>
  </w:num>
  <w:num w:numId="56">
    <w:abstractNumId w:val="68"/>
  </w:num>
  <w:num w:numId="57">
    <w:abstractNumId w:val="3"/>
  </w:num>
  <w:num w:numId="58">
    <w:abstractNumId w:val="20"/>
  </w:num>
  <w:num w:numId="59">
    <w:abstractNumId w:val="9"/>
  </w:num>
  <w:num w:numId="60">
    <w:abstractNumId w:val="52"/>
  </w:num>
  <w:num w:numId="61">
    <w:abstractNumId w:val="29"/>
  </w:num>
  <w:num w:numId="62">
    <w:abstractNumId w:val="75"/>
  </w:num>
  <w:num w:numId="63">
    <w:abstractNumId w:val="49"/>
  </w:num>
  <w:num w:numId="64">
    <w:abstractNumId w:val="87"/>
  </w:num>
  <w:num w:numId="65">
    <w:abstractNumId w:val="0"/>
  </w:num>
  <w:num w:numId="66">
    <w:abstractNumId w:val="34"/>
  </w:num>
  <w:num w:numId="67">
    <w:abstractNumId w:val="90"/>
  </w:num>
  <w:num w:numId="68">
    <w:abstractNumId w:val="77"/>
  </w:num>
  <w:num w:numId="69">
    <w:abstractNumId w:val="18"/>
  </w:num>
  <w:num w:numId="70">
    <w:abstractNumId w:val="4"/>
  </w:num>
  <w:num w:numId="71">
    <w:abstractNumId w:val="78"/>
  </w:num>
  <w:num w:numId="72">
    <w:abstractNumId w:val="2"/>
  </w:num>
  <w:num w:numId="73">
    <w:abstractNumId w:val="31"/>
  </w:num>
  <w:num w:numId="74">
    <w:abstractNumId w:val="80"/>
  </w:num>
  <w:num w:numId="75">
    <w:abstractNumId w:val="27"/>
  </w:num>
  <w:num w:numId="76">
    <w:abstractNumId w:val="10"/>
  </w:num>
  <w:num w:numId="77">
    <w:abstractNumId w:val="83"/>
  </w:num>
  <w:num w:numId="78">
    <w:abstractNumId w:val="26"/>
  </w:num>
  <w:num w:numId="79">
    <w:abstractNumId w:val="54"/>
  </w:num>
  <w:num w:numId="80">
    <w:abstractNumId w:val="28"/>
  </w:num>
  <w:num w:numId="81">
    <w:abstractNumId w:val="19"/>
  </w:num>
  <w:num w:numId="82">
    <w:abstractNumId w:val="46"/>
  </w:num>
  <w:num w:numId="83">
    <w:abstractNumId w:val="85"/>
  </w:num>
  <w:num w:numId="84">
    <w:abstractNumId w:val="48"/>
  </w:num>
  <w:num w:numId="85">
    <w:abstractNumId w:val="61"/>
  </w:num>
  <w:num w:numId="86">
    <w:abstractNumId w:val="32"/>
  </w:num>
  <w:num w:numId="87">
    <w:abstractNumId w:val="44"/>
  </w:num>
  <w:num w:numId="88">
    <w:abstractNumId w:val="30"/>
  </w:num>
  <w:num w:numId="89">
    <w:abstractNumId w:val="57"/>
  </w:num>
  <w:num w:numId="90">
    <w:abstractNumId w:val="82"/>
  </w:num>
  <w:num w:numId="91">
    <w:abstractNumId w:val="17"/>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C43D9"/>
    <w:rsid w:val="0008531D"/>
    <w:rsid w:val="0009552C"/>
    <w:rsid w:val="004C0AB3"/>
    <w:rsid w:val="0072455C"/>
    <w:rsid w:val="0087343D"/>
    <w:rsid w:val="00AA1A4F"/>
    <w:rsid w:val="00CC43D9"/>
    <w:rsid w:val="00E528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343D"/>
    <w:pPr>
      <w:widowControl w:val="0"/>
      <w:jc w:val="both"/>
    </w:pPr>
  </w:style>
  <w:style w:type="paragraph" w:styleId="1">
    <w:name w:val="heading 1"/>
    <w:basedOn w:val="a"/>
    <w:link w:val="1Char"/>
    <w:uiPriority w:val="9"/>
    <w:qFormat/>
    <w:rsid w:val="0008531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8531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8531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8531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08531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C43D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C4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43D9"/>
    <w:rPr>
      <w:rFonts w:ascii="宋体" w:eastAsia="宋体" w:hAnsi="宋体" w:cs="宋体"/>
      <w:kern w:val="0"/>
      <w:sz w:val="24"/>
      <w:szCs w:val="24"/>
    </w:rPr>
  </w:style>
  <w:style w:type="character" w:customStyle="1" w:styleId="1Char">
    <w:name w:val="标题 1 Char"/>
    <w:basedOn w:val="a0"/>
    <w:link w:val="1"/>
    <w:uiPriority w:val="9"/>
    <w:rsid w:val="0008531D"/>
    <w:rPr>
      <w:rFonts w:ascii="宋体" w:eastAsia="宋体" w:hAnsi="宋体" w:cs="宋体"/>
      <w:b/>
      <w:bCs/>
      <w:kern w:val="36"/>
      <w:sz w:val="48"/>
      <w:szCs w:val="48"/>
    </w:rPr>
  </w:style>
  <w:style w:type="character" w:customStyle="1" w:styleId="2Char">
    <w:name w:val="标题 2 Char"/>
    <w:basedOn w:val="a0"/>
    <w:link w:val="2"/>
    <w:uiPriority w:val="9"/>
    <w:rsid w:val="0008531D"/>
    <w:rPr>
      <w:rFonts w:ascii="宋体" w:eastAsia="宋体" w:hAnsi="宋体" w:cs="宋体"/>
      <w:b/>
      <w:bCs/>
      <w:kern w:val="0"/>
      <w:sz w:val="36"/>
      <w:szCs w:val="36"/>
    </w:rPr>
  </w:style>
  <w:style w:type="character" w:customStyle="1" w:styleId="3Char">
    <w:name w:val="标题 3 Char"/>
    <w:basedOn w:val="a0"/>
    <w:link w:val="3"/>
    <w:uiPriority w:val="9"/>
    <w:rsid w:val="0008531D"/>
    <w:rPr>
      <w:rFonts w:ascii="宋体" w:eastAsia="宋体" w:hAnsi="宋体" w:cs="宋体"/>
      <w:b/>
      <w:bCs/>
      <w:kern w:val="0"/>
      <w:sz w:val="27"/>
      <w:szCs w:val="27"/>
    </w:rPr>
  </w:style>
  <w:style w:type="character" w:customStyle="1" w:styleId="4Char">
    <w:name w:val="标题 4 Char"/>
    <w:basedOn w:val="a0"/>
    <w:link w:val="4"/>
    <w:uiPriority w:val="9"/>
    <w:rsid w:val="0008531D"/>
    <w:rPr>
      <w:rFonts w:ascii="宋体" w:eastAsia="宋体" w:hAnsi="宋体" w:cs="宋体"/>
      <w:b/>
      <w:bCs/>
      <w:kern w:val="0"/>
      <w:sz w:val="24"/>
      <w:szCs w:val="24"/>
    </w:rPr>
  </w:style>
  <w:style w:type="character" w:styleId="a4">
    <w:name w:val="Hyperlink"/>
    <w:basedOn w:val="a0"/>
    <w:uiPriority w:val="99"/>
    <w:semiHidden/>
    <w:unhideWhenUsed/>
    <w:rsid w:val="0008531D"/>
    <w:rPr>
      <w:color w:val="0000FF"/>
      <w:u w:val="single"/>
    </w:rPr>
  </w:style>
  <w:style w:type="character" w:customStyle="1" w:styleId="code-keyword">
    <w:name w:val="code-keyword"/>
    <w:basedOn w:val="a0"/>
    <w:rsid w:val="0008531D"/>
  </w:style>
  <w:style w:type="character" w:customStyle="1" w:styleId="code-object">
    <w:name w:val="code-object"/>
    <w:basedOn w:val="a0"/>
    <w:rsid w:val="0008531D"/>
  </w:style>
  <w:style w:type="character" w:customStyle="1" w:styleId="apple-converted-space">
    <w:name w:val="apple-converted-space"/>
    <w:basedOn w:val="a0"/>
    <w:rsid w:val="0008531D"/>
  </w:style>
  <w:style w:type="character" w:customStyle="1" w:styleId="code-quote">
    <w:name w:val="code-quote"/>
    <w:basedOn w:val="a0"/>
    <w:rsid w:val="0008531D"/>
  </w:style>
  <w:style w:type="character" w:styleId="a5">
    <w:name w:val="Emphasis"/>
    <w:basedOn w:val="a0"/>
    <w:uiPriority w:val="20"/>
    <w:qFormat/>
    <w:rsid w:val="0008531D"/>
    <w:rPr>
      <w:i/>
      <w:iCs/>
    </w:rPr>
  </w:style>
  <w:style w:type="character" w:customStyle="1" w:styleId="code-comment">
    <w:name w:val="code-comment"/>
    <w:basedOn w:val="a0"/>
    <w:rsid w:val="0008531D"/>
  </w:style>
  <w:style w:type="character" w:customStyle="1" w:styleId="error">
    <w:name w:val="error"/>
    <w:basedOn w:val="a0"/>
    <w:rsid w:val="0008531D"/>
  </w:style>
  <w:style w:type="paragraph" w:styleId="z-">
    <w:name w:val="HTML Top of Form"/>
    <w:basedOn w:val="a"/>
    <w:next w:val="a"/>
    <w:link w:val="z-Char"/>
    <w:hidden/>
    <w:uiPriority w:val="99"/>
    <w:semiHidden/>
    <w:unhideWhenUsed/>
    <w:rsid w:val="0008531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8531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08531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8531D"/>
    <w:rPr>
      <w:rFonts w:ascii="Arial" w:eastAsia="宋体" w:hAnsi="Arial" w:cs="Arial"/>
      <w:vanish/>
      <w:kern w:val="0"/>
      <w:sz w:val="16"/>
      <w:szCs w:val="16"/>
    </w:rPr>
  </w:style>
  <w:style w:type="paragraph" w:styleId="a6">
    <w:name w:val="Document Map"/>
    <w:basedOn w:val="a"/>
    <w:link w:val="Char"/>
    <w:uiPriority w:val="99"/>
    <w:semiHidden/>
    <w:unhideWhenUsed/>
    <w:rsid w:val="0008531D"/>
    <w:rPr>
      <w:rFonts w:ascii="宋体" w:eastAsia="宋体"/>
      <w:sz w:val="18"/>
      <w:szCs w:val="18"/>
    </w:rPr>
  </w:style>
  <w:style w:type="character" w:customStyle="1" w:styleId="Char">
    <w:name w:val="文档结构图 Char"/>
    <w:basedOn w:val="a0"/>
    <w:link w:val="a6"/>
    <w:uiPriority w:val="99"/>
    <w:semiHidden/>
    <w:rsid w:val="0008531D"/>
    <w:rPr>
      <w:rFonts w:ascii="宋体" w:eastAsia="宋体"/>
      <w:sz w:val="18"/>
      <w:szCs w:val="18"/>
    </w:rPr>
  </w:style>
  <w:style w:type="character" w:customStyle="1" w:styleId="5Char">
    <w:name w:val="标题 5 Char"/>
    <w:basedOn w:val="a0"/>
    <w:link w:val="5"/>
    <w:uiPriority w:val="9"/>
    <w:semiHidden/>
    <w:rsid w:val="0008531D"/>
    <w:rPr>
      <w:b/>
      <w:bCs/>
      <w:sz w:val="28"/>
      <w:szCs w:val="28"/>
    </w:rPr>
  </w:style>
  <w:style w:type="character" w:customStyle="1" w:styleId="noprint">
    <w:name w:val="noprint"/>
    <w:basedOn w:val="a0"/>
    <w:rsid w:val="0008531D"/>
  </w:style>
  <w:style w:type="character" w:styleId="HTML0">
    <w:name w:val="HTML Typewriter"/>
    <w:basedOn w:val="a0"/>
    <w:uiPriority w:val="99"/>
    <w:semiHidden/>
    <w:unhideWhenUsed/>
    <w:rsid w:val="0008531D"/>
    <w:rPr>
      <w:rFonts w:ascii="宋体" w:eastAsia="宋体" w:hAnsi="宋体" w:cs="宋体"/>
      <w:sz w:val="24"/>
      <w:szCs w:val="24"/>
    </w:rPr>
  </w:style>
  <w:style w:type="paragraph" w:styleId="a7">
    <w:name w:val="Balloon Text"/>
    <w:basedOn w:val="a"/>
    <w:link w:val="Char0"/>
    <w:uiPriority w:val="99"/>
    <w:semiHidden/>
    <w:unhideWhenUsed/>
    <w:rsid w:val="0008531D"/>
    <w:rPr>
      <w:sz w:val="18"/>
      <w:szCs w:val="18"/>
    </w:rPr>
  </w:style>
  <w:style w:type="character" w:customStyle="1" w:styleId="Char0">
    <w:name w:val="批注框文本 Char"/>
    <w:basedOn w:val="a0"/>
    <w:link w:val="a7"/>
    <w:uiPriority w:val="99"/>
    <w:semiHidden/>
    <w:rsid w:val="0008531D"/>
    <w:rPr>
      <w:sz w:val="18"/>
      <w:szCs w:val="18"/>
    </w:rPr>
  </w:style>
  <w:style w:type="character" w:customStyle="1" w:styleId="apple-style-span">
    <w:name w:val="apple-style-span"/>
    <w:basedOn w:val="a0"/>
    <w:rsid w:val="0008531D"/>
  </w:style>
  <w:style w:type="character" w:styleId="a8">
    <w:name w:val="FollowedHyperlink"/>
    <w:basedOn w:val="a0"/>
    <w:uiPriority w:val="99"/>
    <w:semiHidden/>
    <w:unhideWhenUsed/>
    <w:rsid w:val="0008531D"/>
    <w:rPr>
      <w:color w:val="800080"/>
      <w:u w:val="single"/>
    </w:rPr>
  </w:style>
</w:styles>
</file>

<file path=word/webSettings.xml><?xml version="1.0" encoding="utf-8"?>
<w:webSettings xmlns:r="http://schemas.openxmlformats.org/officeDocument/2006/relationships" xmlns:w="http://schemas.openxmlformats.org/wordprocessingml/2006/main">
  <w:divs>
    <w:div w:id="11759753">
      <w:bodyDiv w:val="1"/>
      <w:marLeft w:val="0"/>
      <w:marRight w:val="0"/>
      <w:marTop w:val="0"/>
      <w:marBottom w:val="0"/>
      <w:divBdr>
        <w:top w:val="none" w:sz="0" w:space="0" w:color="auto"/>
        <w:left w:val="none" w:sz="0" w:space="0" w:color="auto"/>
        <w:bottom w:val="none" w:sz="0" w:space="0" w:color="auto"/>
        <w:right w:val="none" w:sz="0" w:space="0" w:color="auto"/>
      </w:divBdr>
      <w:divsChild>
        <w:div w:id="1477453827">
          <w:marLeft w:val="0"/>
          <w:marRight w:val="0"/>
          <w:marTop w:val="0"/>
          <w:marBottom w:val="0"/>
          <w:divBdr>
            <w:top w:val="none" w:sz="0" w:space="0" w:color="auto"/>
            <w:left w:val="none" w:sz="0" w:space="0" w:color="auto"/>
            <w:bottom w:val="none" w:sz="0" w:space="0" w:color="auto"/>
            <w:right w:val="none" w:sz="0" w:space="0" w:color="auto"/>
          </w:divBdr>
          <w:divsChild>
            <w:div w:id="1392579261">
              <w:marLeft w:val="0"/>
              <w:marRight w:val="0"/>
              <w:marTop w:val="107"/>
              <w:marBottom w:val="107"/>
              <w:divBdr>
                <w:top w:val="none" w:sz="0" w:space="0" w:color="auto"/>
                <w:left w:val="none" w:sz="0" w:space="0" w:color="auto"/>
                <w:bottom w:val="none" w:sz="0" w:space="0" w:color="auto"/>
                <w:right w:val="none" w:sz="0" w:space="0" w:color="auto"/>
              </w:divBdr>
            </w:div>
            <w:div w:id="1331367984">
              <w:marLeft w:val="0"/>
              <w:marRight w:val="0"/>
              <w:marTop w:val="0"/>
              <w:marBottom w:val="0"/>
              <w:divBdr>
                <w:top w:val="none" w:sz="0" w:space="0" w:color="auto"/>
                <w:left w:val="none" w:sz="0" w:space="0" w:color="auto"/>
                <w:bottom w:val="none" w:sz="0" w:space="0" w:color="auto"/>
                <w:right w:val="none" w:sz="0" w:space="0" w:color="auto"/>
              </w:divBdr>
              <w:divsChild>
                <w:div w:id="1613509867">
                  <w:marLeft w:val="0"/>
                  <w:marRight w:val="0"/>
                  <w:marTop w:val="0"/>
                  <w:marBottom w:val="0"/>
                  <w:divBdr>
                    <w:top w:val="none" w:sz="0" w:space="0" w:color="auto"/>
                    <w:left w:val="none" w:sz="0" w:space="0" w:color="auto"/>
                    <w:bottom w:val="none" w:sz="0" w:space="0" w:color="auto"/>
                    <w:right w:val="none" w:sz="0" w:space="0" w:color="auto"/>
                  </w:divBdr>
                </w:div>
                <w:div w:id="557591113">
                  <w:marLeft w:val="215"/>
                  <w:marRight w:val="215"/>
                  <w:marTop w:val="107"/>
                  <w:marBottom w:val="107"/>
                  <w:divBdr>
                    <w:top w:val="dashed" w:sz="4" w:space="0" w:color="6699CC"/>
                    <w:left w:val="dashed" w:sz="4" w:space="0" w:color="6699CC"/>
                    <w:bottom w:val="dashed" w:sz="4" w:space="0" w:color="6699CC"/>
                    <w:right w:val="dashed" w:sz="4" w:space="0" w:color="6699CC"/>
                  </w:divBdr>
                </w:div>
                <w:div w:id="894008923">
                  <w:marLeft w:val="0"/>
                  <w:marRight w:val="0"/>
                  <w:marTop w:val="0"/>
                  <w:marBottom w:val="0"/>
                  <w:divBdr>
                    <w:top w:val="none" w:sz="0" w:space="0" w:color="auto"/>
                    <w:left w:val="none" w:sz="0" w:space="0" w:color="auto"/>
                    <w:bottom w:val="none" w:sz="0" w:space="0" w:color="auto"/>
                    <w:right w:val="none" w:sz="0" w:space="0" w:color="auto"/>
                  </w:divBdr>
                </w:div>
                <w:div w:id="397674799">
                  <w:marLeft w:val="215"/>
                  <w:marRight w:val="215"/>
                  <w:marTop w:val="107"/>
                  <w:marBottom w:val="107"/>
                  <w:divBdr>
                    <w:top w:val="dashed" w:sz="4" w:space="0" w:color="6699CC"/>
                    <w:left w:val="dashed" w:sz="4" w:space="0" w:color="6699CC"/>
                    <w:bottom w:val="dashed" w:sz="4" w:space="0" w:color="6699CC"/>
                    <w:right w:val="dashed" w:sz="4" w:space="0" w:color="6699CC"/>
                  </w:divBdr>
                </w:div>
                <w:div w:id="1306352974">
                  <w:marLeft w:val="0"/>
                  <w:marRight w:val="0"/>
                  <w:marTop w:val="0"/>
                  <w:marBottom w:val="0"/>
                  <w:divBdr>
                    <w:top w:val="none" w:sz="0" w:space="0" w:color="auto"/>
                    <w:left w:val="none" w:sz="0" w:space="0" w:color="auto"/>
                    <w:bottom w:val="none" w:sz="0" w:space="0" w:color="auto"/>
                    <w:right w:val="none" w:sz="0" w:space="0" w:color="auto"/>
                  </w:divBdr>
                </w:div>
                <w:div w:id="493643460">
                  <w:marLeft w:val="215"/>
                  <w:marRight w:val="215"/>
                  <w:marTop w:val="107"/>
                  <w:marBottom w:val="107"/>
                  <w:divBdr>
                    <w:top w:val="dashed" w:sz="4" w:space="0" w:color="6699CC"/>
                    <w:left w:val="dashed" w:sz="4" w:space="0" w:color="6699CC"/>
                    <w:bottom w:val="dashed" w:sz="4" w:space="0" w:color="6699CC"/>
                    <w:right w:val="dashed" w:sz="4" w:space="0" w:color="6699CC"/>
                  </w:divBdr>
                </w:div>
                <w:div w:id="385759512">
                  <w:marLeft w:val="0"/>
                  <w:marRight w:val="0"/>
                  <w:marTop w:val="0"/>
                  <w:marBottom w:val="0"/>
                  <w:divBdr>
                    <w:top w:val="none" w:sz="0" w:space="0" w:color="auto"/>
                    <w:left w:val="none" w:sz="0" w:space="0" w:color="auto"/>
                    <w:bottom w:val="none" w:sz="0" w:space="0" w:color="auto"/>
                    <w:right w:val="none" w:sz="0" w:space="0" w:color="auto"/>
                  </w:divBdr>
                </w:div>
                <w:div w:id="1981618998">
                  <w:marLeft w:val="215"/>
                  <w:marRight w:val="215"/>
                  <w:marTop w:val="107"/>
                  <w:marBottom w:val="107"/>
                  <w:divBdr>
                    <w:top w:val="dashed" w:sz="4" w:space="0" w:color="6699CC"/>
                    <w:left w:val="dashed" w:sz="4" w:space="0" w:color="6699CC"/>
                    <w:bottom w:val="dashed" w:sz="4" w:space="0" w:color="6699CC"/>
                    <w:right w:val="dashed" w:sz="4" w:space="0" w:color="6699CC"/>
                  </w:divBdr>
                </w:div>
                <w:div w:id="1966539969">
                  <w:marLeft w:val="0"/>
                  <w:marRight w:val="0"/>
                  <w:marTop w:val="0"/>
                  <w:marBottom w:val="0"/>
                  <w:divBdr>
                    <w:top w:val="none" w:sz="0" w:space="0" w:color="auto"/>
                    <w:left w:val="none" w:sz="0" w:space="0" w:color="auto"/>
                    <w:bottom w:val="none" w:sz="0" w:space="0" w:color="auto"/>
                    <w:right w:val="none" w:sz="0" w:space="0" w:color="auto"/>
                  </w:divBdr>
                </w:div>
                <w:div w:id="1528180343">
                  <w:marLeft w:val="215"/>
                  <w:marRight w:val="215"/>
                  <w:marTop w:val="107"/>
                  <w:marBottom w:val="107"/>
                  <w:divBdr>
                    <w:top w:val="dashed" w:sz="4" w:space="0" w:color="6699CC"/>
                    <w:left w:val="dashed" w:sz="4" w:space="0" w:color="6699CC"/>
                    <w:bottom w:val="dashed" w:sz="4" w:space="0" w:color="6699CC"/>
                    <w:right w:val="dashed" w:sz="4" w:space="0" w:color="6699CC"/>
                  </w:divBdr>
                </w:div>
                <w:div w:id="287007679">
                  <w:marLeft w:val="0"/>
                  <w:marRight w:val="0"/>
                  <w:marTop w:val="0"/>
                  <w:marBottom w:val="0"/>
                  <w:divBdr>
                    <w:top w:val="none" w:sz="0" w:space="0" w:color="auto"/>
                    <w:left w:val="none" w:sz="0" w:space="0" w:color="auto"/>
                    <w:bottom w:val="none" w:sz="0" w:space="0" w:color="auto"/>
                    <w:right w:val="none" w:sz="0" w:space="0" w:color="auto"/>
                  </w:divBdr>
                </w:div>
                <w:div w:id="1324049264">
                  <w:marLeft w:val="215"/>
                  <w:marRight w:val="215"/>
                  <w:marTop w:val="107"/>
                  <w:marBottom w:val="107"/>
                  <w:divBdr>
                    <w:top w:val="dashed" w:sz="4" w:space="0" w:color="6699CC"/>
                    <w:left w:val="dashed" w:sz="4" w:space="0" w:color="6699CC"/>
                    <w:bottom w:val="dashed" w:sz="4" w:space="0" w:color="6699CC"/>
                    <w:right w:val="dashed" w:sz="4" w:space="0" w:color="6699CC"/>
                  </w:divBdr>
                </w:div>
                <w:div w:id="1439329413">
                  <w:marLeft w:val="0"/>
                  <w:marRight w:val="0"/>
                  <w:marTop w:val="0"/>
                  <w:marBottom w:val="0"/>
                  <w:divBdr>
                    <w:top w:val="none" w:sz="0" w:space="0" w:color="auto"/>
                    <w:left w:val="none" w:sz="0" w:space="0" w:color="auto"/>
                    <w:bottom w:val="none" w:sz="0" w:space="0" w:color="auto"/>
                    <w:right w:val="none" w:sz="0" w:space="0" w:color="auto"/>
                  </w:divBdr>
                </w:div>
              </w:divsChild>
            </w:div>
            <w:div w:id="1496535899">
              <w:marLeft w:val="0"/>
              <w:marRight w:val="0"/>
              <w:marTop w:val="107"/>
              <w:marBottom w:val="0"/>
              <w:divBdr>
                <w:top w:val="none" w:sz="0" w:space="0" w:color="auto"/>
                <w:left w:val="none" w:sz="0" w:space="0" w:color="auto"/>
                <w:bottom w:val="none" w:sz="0" w:space="0" w:color="auto"/>
                <w:right w:val="none" w:sz="0" w:space="0" w:color="auto"/>
              </w:divBdr>
              <w:divsChild>
                <w:div w:id="563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6037">
      <w:bodyDiv w:val="1"/>
      <w:marLeft w:val="0"/>
      <w:marRight w:val="0"/>
      <w:marTop w:val="0"/>
      <w:marBottom w:val="0"/>
      <w:divBdr>
        <w:top w:val="none" w:sz="0" w:space="0" w:color="auto"/>
        <w:left w:val="none" w:sz="0" w:space="0" w:color="auto"/>
        <w:bottom w:val="none" w:sz="0" w:space="0" w:color="auto"/>
        <w:right w:val="none" w:sz="0" w:space="0" w:color="auto"/>
      </w:divBdr>
      <w:divsChild>
        <w:div w:id="1468275100">
          <w:marLeft w:val="0"/>
          <w:marRight w:val="0"/>
          <w:marTop w:val="0"/>
          <w:marBottom w:val="0"/>
          <w:divBdr>
            <w:top w:val="none" w:sz="0" w:space="0" w:color="auto"/>
            <w:left w:val="none" w:sz="0" w:space="0" w:color="auto"/>
            <w:bottom w:val="none" w:sz="0" w:space="0" w:color="auto"/>
            <w:right w:val="none" w:sz="0" w:space="0" w:color="auto"/>
          </w:divBdr>
          <w:divsChild>
            <w:div w:id="805510097">
              <w:marLeft w:val="0"/>
              <w:marRight w:val="0"/>
              <w:marTop w:val="107"/>
              <w:marBottom w:val="107"/>
              <w:divBdr>
                <w:top w:val="none" w:sz="0" w:space="0" w:color="auto"/>
                <w:left w:val="none" w:sz="0" w:space="0" w:color="auto"/>
                <w:bottom w:val="none" w:sz="0" w:space="0" w:color="auto"/>
                <w:right w:val="none" w:sz="0" w:space="0" w:color="auto"/>
              </w:divBdr>
            </w:div>
            <w:div w:id="1546405164">
              <w:marLeft w:val="0"/>
              <w:marRight w:val="0"/>
              <w:marTop w:val="0"/>
              <w:marBottom w:val="0"/>
              <w:divBdr>
                <w:top w:val="none" w:sz="0" w:space="0" w:color="auto"/>
                <w:left w:val="none" w:sz="0" w:space="0" w:color="auto"/>
                <w:bottom w:val="none" w:sz="0" w:space="0" w:color="auto"/>
                <w:right w:val="none" w:sz="0" w:space="0" w:color="auto"/>
              </w:divBdr>
              <w:divsChild>
                <w:div w:id="1260721058">
                  <w:marLeft w:val="0"/>
                  <w:marRight w:val="0"/>
                  <w:marTop w:val="0"/>
                  <w:marBottom w:val="0"/>
                  <w:divBdr>
                    <w:top w:val="none" w:sz="0" w:space="0" w:color="auto"/>
                    <w:left w:val="none" w:sz="0" w:space="0" w:color="auto"/>
                    <w:bottom w:val="none" w:sz="0" w:space="0" w:color="auto"/>
                    <w:right w:val="none" w:sz="0" w:space="0" w:color="auto"/>
                  </w:divBdr>
                </w:div>
                <w:div w:id="1294678283">
                  <w:marLeft w:val="215"/>
                  <w:marRight w:val="215"/>
                  <w:marTop w:val="107"/>
                  <w:marBottom w:val="107"/>
                  <w:divBdr>
                    <w:top w:val="dashed" w:sz="4" w:space="0" w:color="6699CC"/>
                    <w:left w:val="dashed" w:sz="4" w:space="0" w:color="6699CC"/>
                    <w:bottom w:val="dashed" w:sz="4" w:space="0" w:color="6699CC"/>
                    <w:right w:val="dashed" w:sz="4" w:space="0" w:color="6699CC"/>
                  </w:divBdr>
                </w:div>
                <w:div w:id="1989936580">
                  <w:marLeft w:val="215"/>
                  <w:marRight w:val="215"/>
                  <w:marTop w:val="107"/>
                  <w:marBottom w:val="107"/>
                  <w:divBdr>
                    <w:top w:val="dashed" w:sz="4" w:space="0" w:color="6699CC"/>
                    <w:left w:val="dashed" w:sz="4" w:space="0" w:color="6699CC"/>
                    <w:bottom w:val="dashed" w:sz="4" w:space="0" w:color="6699CC"/>
                    <w:right w:val="dashed" w:sz="4" w:space="0" w:color="6699CC"/>
                  </w:divBdr>
                </w:div>
                <w:div w:id="836503451">
                  <w:marLeft w:val="215"/>
                  <w:marRight w:val="215"/>
                  <w:marTop w:val="107"/>
                  <w:marBottom w:val="107"/>
                  <w:divBdr>
                    <w:top w:val="dashed" w:sz="4" w:space="0" w:color="6699CC"/>
                    <w:left w:val="dashed" w:sz="4" w:space="0" w:color="6699CC"/>
                    <w:bottom w:val="dashed" w:sz="4" w:space="0" w:color="6699CC"/>
                    <w:right w:val="dashed" w:sz="4" w:space="0" w:color="6699CC"/>
                  </w:divBdr>
                </w:div>
                <w:div w:id="1311133026">
                  <w:marLeft w:val="215"/>
                  <w:marRight w:val="215"/>
                  <w:marTop w:val="107"/>
                  <w:marBottom w:val="107"/>
                  <w:divBdr>
                    <w:top w:val="dashed" w:sz="4" w:space="0" w:color="6699CC"/>
                    <w:left w:val="dashed" w:sz="4" w:space="0" w:color="6699CC"/>
                    <w:bottom w:val="dashed" w:sz="4" w:space="0" w:color="6699CC"/>
                    <w:right w:val="dashed" w:sz="4" w:space="0" w:color="6699CC"/>
                  </w:divBdr>
                </w:div>
                <w:div w:id="1160538808">
                  <w:marLeft w:val="215"/>
                  <w:marRight w:val="215"/>
                  <w:marTop w:val="107"/>
                  <w:marBottom w:val="107"/>
                  <w:divBdr>
                    <w:top w:val="dashed" w:sz="4" w:space="0" w:color="6699CC"/>
                    <w:left w:val="dashed" w:sz="4" w:space="0" w:color="6699CC"/>
                    <w:bottom w:val="dashed" w:sz="4" w:space="0" w:color="6699CC"/>
                    <w:right w:val="dashed" w:sz="4" w:space="0" w:color="6699CC"/>
                  </w:divBdr>
                </w:div>
                <w:div w:id="777918491">
                  <w:marLeft w:val="215"/>
                  <w:marRight w:val="215"/>
                  <w:marTop w:val="107"/>
                  <w:marBottom w:val="107"/>
                  <w:divBdr>
                    <w:top w:val="dashed" w:sz="4" w:space="0" w:color="6699CC"/>
                    <w:left w:val="dashed" w:sz="4" w:space="0" w:color="6699CC"/>
                    <w:bottom w:val="dashed" w:sz="4" w:space="0" w:color="6699CC"/>
                    <w:right w:val="dashed" w:sz="4" w:space="0" w:color="6699CC"/>
                  </w:divBdr>
                </w:div>
                <w:div w:id="1286885578">
                  <w:marLeft w:val="215"/>
                  <w:marRight w:val="215"/>
                  <w:marTop w:val="107"/>
                  <w:marBottom w:val="107"/>
                  <w:divBdr>
                    <w:top w:val="dashed" w:sz="4" w:space="0" w:color="6699CC"/>
                    <w:left w:val="dashed" w:sz="4" w:space="0" w:color="6699CC"/>
                    <w:bottom w:val="dashed" w:sz="4" w:space="0" w:color="6699CC"/>
                    <w:right w:val="dashed" w:sz="4" w:space="0" w:color="6699CC"/>
                  </w:divBdr>
                </w:div>
                <w:div w:id="114520525">
                  <w:marLeft w:val="215"/>
                  <w:marRight w:val="215"/>
                  <w:marTop w:val="107"/>
                  <w:marBottom w:val="107"/>
                  <w:divBdr>
                    <w:top w:val="dashed" w:sz="4" w:space="0" w:color="6699CC"/>
                    <w:left w:val="dashed" w:sz="4" w:space="0" w:color="6699CC"/>
                    <w:bottom w:val="dashed" w:sz="4" w:space="0" w:color="6699CC"/>
                    <w:right w:val="dashed" w:sz="4" w:space="0" w:color="6699CC"/>
                  </w:divBdr>
                </w:div>
                <w:div w:id="1943297431">
                  <w:marLeft w:val="215"/>
                  <w:marRight w:val="215"/>
                  <w:marTop w:val="107"/>
                  <w:marBottom w:val="107"/>
                  <w:divBdr>
                    <w:top w:val="dashed" w:sz="4" w:space="0" w:color="6699CC"/>
                    <w:left w:val="dashed" w:sz="4" w:space="0" w:color="6699CC"/>
                    <w:bottom w:val="dashed" w:sz="4" w:space="0" w:color="6699CC"/>
                    <w:right w:val="dashed" w:sz="4" w:space="0" w:color="6699CC"/>
                  </w:divBdr>
                </w:div>
                <w:div w:id="2095395576">
                  <w:marLeft w:val="215"/>
                  <w:marRight w:val="215"/>
                  <w:marTop w:val="107"/>
                  <w:marBottom w:val="107"/>
                  <w:divBdr>
                    <w:top w:val="dashed" w:sz="4" w:space="0" w:color="6699CC"/>
                    <w:left w:val="dashed" w:sz="4" w:space="0" w:color="6699CC"/>
                    <w:bottom w:val="dashed" w:sz="4" w:space="0" w:color="6699CC"/>
                    <w:right w:val="dashed" w:sz="4" w:space="0" w:color="6699CC"/>
                  </w:divBdr>
                </w:div>
                <w:div w:id="1534610532">
                  <w:marLeft w:val="215"/>
                  <w:marRight w:val="215"/>
                  <w:marTop w:val="107"/>
                  <w:marBottom w:val="107"/>
                  <w:divBdr>
                    <w:top w:val="dashed" w:sz="4" w:space="0" w:color="6699CC"/>
                    <w:left w:val="dashed" w:sz="4" w:space="0" w:color="6699CC"/>
                    <w:bottom w:val="dashed" w:sz="4" w:space="0" w:color="6699CC"/>
                    <w:right w:val="dashed" w:sz="4" w:space="0" w:color="6699CC"/>
                  </w:divBdr>
                </w:div>
                <w:div w:id="674111118">
                  <w:marLeft w:val="215"/>
                  <w:marRight w:val="215"/>
                  <w:marTop w:val="107"/>
                  <w:marBottom w:val="107"/>
                  <w:divBdr>
                    <w:top w:val="dashed" w:sz="4" w:space="0" w:color="6699CC"/>
                    <w:left w:val="dashed" w:sz="4" w:space="0" w:color="6699CC"/>
                    <w:bottom w:val="dashed" w:sz="4" w:space="0" w:color="6699CC"/>
                    <w:right w:val="dashed" w:sz="4" w:space="0" w:color="6699CC"/>
                  </w:divBdr>
                </w:div>
                <w:div w:id="1067997559">
                  <w:marLeft w:val="215"/>
                  <w:marRight w:val="215"/>
                  <w:marTop w:val="107"/>
                  <w:marBottom w:val="107"/>
                  <w:divBdr>
                    <w:top w:val="dashed" w:sz="4" w:space="0" w:color="6699CC"/>
                    <w:left w:val="dashed" w:sz="4" w:space="0" w:color="6699CC"/>
                    <w:bottom w:val="dashed" w:sz="4" w:space="0" w:color="6699CC"/>
                    <w:right w:val="dashed" w:sz="4" w:space="0" w:color="6699CC"/>
                  </w:divBdr>
                </w:div>
                <w:div w:id="1219782459">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280695538">
              <w:marLeft w:val="0"/>
              <w:marRight w:val="0"/>
              <w:marTop w:val="107"/>
              <w:marBottom w:val="0"/>
              <w:divBdr>
                <w:top w:val="none" w:sz="0" w:space="0" w:color="auto"/>
                <w:left w:val="none" w:sz="0" w:space="0" w:color="auto"/>
                <w:bottom w:val="none" w:sz="0" w:space="0" w:color="auto"/>
                <w:right w:val="none" w:sz="0" w:space="0" w:color="auto"/>
              </w:divBdr>
              <w:divsChild>
                <w:div w:id="10329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0609">
      <w:bodyDiv w:val="1"/>
      <w:marLeft w:val="0"/>
      <w:marRight w:val="0"/>
      <w:marTop w:val="0"/>
      <w:marBottom w:val="0"/>
      <w:divBdr>
        <w:top w:val="none" w:sz="0" w:space="0" w:color="auto"/>
        <w:left w:val="none" w:sz="0" w:space="0" w:color="auto"/>
        <w:bottom w:val="none" w:sz="0" w:space="0" w:color="auto"/>
        <w:right w:val="none" w:sz="0" w:space="0" w:color="auto"/>
      </w:divBdr>
      <w:divsChild>
        <w:div w:id="1210217030">
          <w:marLeft w:val="0"/>
          <w:marRight w:val="0"/>
          <w:marTop w:val="0"/>
          <w:marBottom w:val="0"/>
          <w:divBdr>
            <w:top w:val="none" w:sz="0" w:space="0" w:color="auto"/>
            <w:left w:val="none" w:sz="0" w:space="0" w:color="auto"/>
            <w:bottom w:val="none" w:sz="0" w:space="0" w:color="auto"/>
            <w:right w:val="none" w:sz="0" w:space="0" w:color="auto"/>
          </w:divBdr>
        </w:div>
      </w:divsChild>
    </w:div>
    <w:div w:id="65808632">
      <w:bodyDiv w:val="1"/>
      <w:marLeft w:val="0"/>
      <w:marRight w:val="0"/>
      <w:marTop w:val="0"/>
      <w:marBottom w:val="0"/>
      <w:divBdr>
        <w:top w:val="none" w:sz="0" w:space="0" w:color="auto"/>
        <w:left w:val="none" w:sz="0" w:space="0" w:color="auto"/>
        <w:bottom w:val="none" w:sz="0" w:space="0" w:color="auto"/>
        <w:right w:val="none" w:sz="0" w:space="0" w:color="auto"/>
      </w:divBdr>
      <w:divsChild>
        <w:div w:id="1663971618">
          <w:marLeft w:val="0"/>
          <w:marRight w:val="0"/>
          <w:marTop w:val="0"/>
          <w:marBottom w:val="0"/>
          <w:divBdr>
            <w:top w:val="none" w:sz="0" w:space="0" w:color="auto"/>
            <w:left w:val="none" w:sz="0" w:space="0" w:color="auto"/>
            <w:bottom w:val="none" w:sz="0" w:space="0" w:color="auto"/>
            <w:right w:val="none" w:sz="0" w:space="0" w:color="auto"/>
          </w:divBdr>
          <w:divsChild>
            <w:div w:id="707487794">
              <w:marLeft w:val="0"/>
              <w:marRight w:val="0"/>
              <w:marTop w:val="107"/>
              <w:marBottom w:val="107"/>
              <w:divBdr>
                <w:top w:val="none" w:sz="0" w:space="0" w:color="auto"/>
                <w:left w:val="none" w:sz="0" w:space="0" w:color="auto"/>
                <w:bottom w:val="none" w:sz="0" w:space="0" w:color="auto"/>
                <w:right w:val="none" w:sz="0" w:space="0" w:color="auto"/>
              </w:divBdr>
            </w:div>
            <w:div w:id="882248834">
              <w:marLeft w:val="0"/>
              <w:marRight w:val="0"/>
              <w:marTop w:val="0"/>
              <w:marBottom w:val="0"/>
              <w:divBdr>
                <w:top w:val="none" w:sz="0" w:space="0" w:color="auto"/>
                <w:left w:val="none" w:sz="0" w:space="0" w:color="auto"/>
                <w:bottom w:val="none" w:sz="0" w:space="0" w:color="auto"/>
                <w:right w:val="none" w:sz="0" w:space="0" w:color="auto"/>
              </w:divBdr>
              <w:divsChild>
                <w:div w:id="774594233">
                  <w:marLeft w:val="0"/>
                  <w:marRight w:val="0"/>
                  <w:marTop w:val="0"/>
                  <w:marBottom w:val="0"/>
                  <w:divBdr>
                    <w:top w:val="none" w:sz="0" w:space="0" w:color="auto"/>
                    <w:left w:val="none" w:sz="0" w:space="0" w:color="auto"/>
                    <w:bottom w:val="none" w:sz="0" w:space="0" w:color="auto"/>
                    <w:right w:val="none" w:sz="0" w:space="0" w:color="auto"/>
                  </w:divBdr>
                </w:div>
                <w:div w:id="109666720">
                  <w:marLeft w:val="215"/>
                  <w:marRight w:val="215"/>
                  <w:marTop w:val="107"/>
                  <w:marBottom w:val="107"/>
                  <w:divBdr>
                    <w:top w:val="dashed" w:sz="4" w:space="0" w:color="6699CC"/>
                    <w:left w:val="dashed" w:sz="4" w:space="0" w:color="6699CC"/>
                    <w:bottom w:val="dashed" w:sz="4" w:space="0" w:color="6699CC"/>
                    <w:right w:val="dashed" w:sz="4" w:space="0" w:color="6699CC"/>
                  </w:divBdr>
                </w:div>
                <w:div w:id="1654407555">
                  <w:marLeft w:val="0"/>
                  <w:marRight w:val="0"/>
                  <w:marTop w:val="0"/>
                  <w:marBottom w:val="0"/>
                  <w:divBdr>
                    <w:top w:val="none" w:sz="0" w:space="0" w:color="auto"/>
                    <w:left w:val="none" w:sz="0" w:space="0" w:color="auto"/>
                    <w:bottom w:val="none" w:sz="0" w:space="0" w:color="auto"/>
                    <w:right w:val="none" w:sz="0" w:space="0" w:color="auto"/>
                  </w:divBdr>
                </w:div>
                <w:div w:id="1829132022">
                  <w:marLeft w:val="0"/>
                  <w:marRight w:val="0"/>
                  <w:marTop w:val="0"/>
                  <w:marBottom w:val="0"/>
                  <w:divBdr>
                    <w:top w:val="none" w:sz="0" w:space="0" w:color="auto"/>
                    <w:left w:val="none" w:sz="0" w:space="0" w:color="auto"/>
                    <w:bottom w:val="none" w:sz="0" w:space="0" w:color="auto"/>
                    <w:right w:val="none" w:sz="0" w:space="0" w:color="auto"/>
                  </w:divBdr>
                </w:div>
                <w:div w:id="1148979153">
                  <w:marLeft w:val="0"/>
                  <w:marRight w:val="0"/>
                  <w:marTop w:val="0"/>
                  <w:marBottom w:val="0"/>
                  <w:divBdr>
                    <w:top w:val="none" w:sz="0" w:space="0" w:color="auto"/>
                    <w:left w:val="none" w:sz="0" w:space="0" w:color="auto"/>
                    <w:bottom w:val="none" w:sz="0" w:space="0" w:color="auto"/>
                    <w:right w:val="none" w:sz="0" w:space="0" w:color="auto"/>
                  </w:divBdr>
                </w:div>
                <w:div w:id="1495880500">
                  <w:marLeft w:val="0"/>
                  <w:marRight w:val="0"/>
                  <w:marTop w:val="0"/>
                  <w:marBottom w:val="0"/>
                  <w:divBdr>
                    <w:top w:val="none" w:sz="0" w:space="0" w:color="auto"/>
                    <w:left w:val="none" w:sz="0" w:space="0" w:color="auto"/>
                    <w:bottom w:val="none" w:sz="0" w:space="0" w:color="auto"/>
                    <w:right w:val="none" w:sz="0" w:space="0" w:color="auto"/>
                  </w:divBdr>
                </w:div>
                <w:div w:id="499543892">
                  <w:marLeft w:val="0"/>
                  <w:marRight w:val="0"/>
                  <w:marTop w:val="0"/>
                  <w:marBottom w:val="0"/>
                  <w:divBdr>
                    <w:top w:val="none" w:sz="0" w:space="0" w:color="auto"/>
                    <w:left w:val="none" w:sz="0" w:space="0" w:color="auto"/>
                    <w:bottom w:val="none" w:sz="0" w:space="0" w:color="auto"/>
                    <w:right w:val="none" w:sz="0" w:space="0" w:color="auto"/>
                  </w:divBdr>
                </w:div>
                <w:div w:id="4983512">
                  <w:marLeft w:val="0"/>
                  <w:marRight w:val="0"/>
                  <w:marTop w:val="0"/>
                  <w:marBottom w:val="0"/>
                  <w:divBdr>
                    <w:top w:val="none" w:sz="0" w:space="0" w:color="auto"/>
                    <w:left w:val="none" w:sz="0" w:space="0" w:color="auto"/>
                    <w:bottom w:val="none" w:sz="0" w:space="0" w:color="auto"/>
                    <w:right w:val="none" w:sz="0" w:space="0" w:color="auto"/>
                  </w:divBdr>
                </w:div>
                <w:div w:id="29188964">
                  <w:marLeft w:val="0"/>
                  <w:marRight w:val="0"/>
                  <w:marTop w:val="0"/>
                  <w:marBottom w:val="0"/>
                  <w:divBdr>
                    <w:top w:val="none" w:sz="0" w:space="0" w:color="auto"/>
                    <w:left w:val="none" w:sz="0" w:space="0" w:color="auto"/>
                    <w:bottom w:val="none" w:sz="0" w:space="0" w:color="auto"/>
                    <w:right w:val="none" w:sz="0" w:space="0" w:color="auto"/>
                  </w:divBdr>
                </w:div>
                <w:div w:id="243029462">
                  <w:marLeft w:val="0"/>
                  <w:marRight w:val="0"/>
                  <w:marTop w:val="0"/>
                  <w:marBottom w:val="0"/>
                  <w:divBdr>
                    <w:top w:val="none" w:sz="0" w:space="0" w:color="auto"/>
                    <w:left w:val="none" w:sz="0" w:space="0" w:color="auto"/>
                    <w:bottom w:val="none" w:sz="0" w:space="0" w:color="auto"/>
                    <w:right w:val="none" w:sz="0" w:space="0" w:color="auto"/>
                  </w:divBdr>
                </w:div>
                <w:div w:id="614872988">
                  <w:marLeft w:val="0"/>
                  <w:marRight w:val="0"/>
                  <w:marTop w:val="0"/>
                  <w:marBottom w:val="0"/>
                  <w:divBdr>
                    <w:top w:val="none" w:sz="0" w:space="0" w:color="auto"/>
                    <w:left w:val="none" w:sz="0" w:space="0" w:color="auto"/>
                    <w:bottom w:val="none" w:sz="0" w:space="0" w:color="auto"/>
                    <w:right w:val="none" w:sz="0" w:space="0" w:color="auto"/>
                  </w:divBdr>
                </w:div>
                <w:div w:id="2074306457">
                  <w:marLeft w:val="0"/>
                  <w:marRight w:val="0"/>
                  <w:marTop w:val="0"/>
                  <w:marBottom w:val="0"/>
                  <w:divBdr>
                    <w:top w:val="none" w:sz="0" w:space="0" w:color="auto"/>
                    <w:left w:val="none" w:sz="0" w:space="0" w:color="auto"/>
                    <w:bottom w:val="none" w:sz="0" w:space="0" w:color="auto"/>
                    <w:right w:val="none" w:sz="0" w:space="0" w:color="auto"/>
                  </w:divBdr>
                </w:div>
                <w:div w:id="1947157917">
                  <w:marLeft w:val="0"/>
                  <w:marRight w:val="0"/>
                  <w:marTop w:val="0"/>
                  <w:marBottom w:val="0"/>
                  <w:divBdr>
                    <w:top w:val="none" w:sz="0" w:space="0" w:color="auto"/>
                    <w:left w:val="none" w:sz="0" w:space="0" w:color="auto"/>
                    <w:bottom w:val="none" w:sz="0" w:space="0" w:color="auto"/>
                    <w:right w:val="none" w:sz="0" w:space="0" w:color="auto"/>
                  </w:divBdr>
                </w:div>
                <w:div w:id="1952854533">
                  <w:marLeft w:val="215"/>
                  <w:marRight w:val="215"/>
                  <w:marTop w:val="107"/>
                  <w:marBottom w:val="107"/>
                  <w:divBdr>
                    <w:top w:val="dashed" w:sz="4" w:space="0" w:color="6699CC"/>
                    <w:left w:val="dashed" w:sz="4" w:space="0" w:color="6699CC"/>
                    <w:bottom w:val="dashed" w:sz="4" w:space="0" w:color="6699CC"/>
                    <w:right w:val="dashed" w:sz="4" w:space="0" w:color="6699CC"/>
                  </w:divBdr>
                </w:div>
                <w:div w:id="18705529">
                  <w:marLeft w:val="215"/>
                  <w:marRight w:val="215"/>
                  <w:marTop w:val="107"/>
                  <w:marBottom w:val="107"/>
                  <w:divBdr>
                    <w:top w:val="dashed" w:sz="4" w:space="0" w:color="6699CC"/>
                    <w:left w:val="dashed" w:sz="4" w:space="0" w:color="6699CC"/>
                    <w:bottom w:val="dashed" w:sz="4" w:space="0" w:color="6699CC"/>
                    <w:right w:val="dashed" w:sz="4" w:space="0" w:color="6699CC"/>
                  </w:divBdr>
                </w:div>
                <w:div w:id="2055690633">
                  <w:marLeft w:val="0"/>
                  <w:marRight w:val="0"/>
                  <w:marTop w:val="0"/>
                  <w:marBottom w:val="0"/>
                  <w:divBdr>
                    <w:top w:val="none" w:sz="0" w:space="0" w:color="auto"/>
                    <w:left w:val="none" w:sz="0" w:space="0" w:color="auto"/>
                    <w:bottom w:val="none" w:sz="0" w:space="0" w:color="auto"/>
                    <w:right w:val="none" w:sz="0" w:space="0" w:color="auto"/>
                  </w:divBdr>
                </w:div>
                <w:div w:id="1863276314">
                  <w:marLeft w:val="0"/>
                  <w:marRight w:val="0"/>
                  <w:marTop w:val="0"/>
                  <w:marBottom w:val="0"/>
                  <w:divBdr>
                    <w:top w:val="none" w:sz="0" w:space="0" w:color="auto"/>
                    <w:left w:val="none" w:sz="0" w:space="0" w:color="auto"/>
                    <w:bottom w:val="none" w:sz="0" w:space="0" w:color="auto"/>
                    <w:right w:val="none" w:sz="0" w:space="0" w:color="auto"/>
                  </w:divBdr>
                </w:div>
                <w:div w:id="878739308">
                  <w:marLeft w:val="0"/>
                  <w:marRight w:val="0"/>
                  <w:marTop w:val="0"/>
                  <w:marBottom w:val="0"/>
                  <w:divBdr>
                    <w:top w:val="none" w:sz="0" w:space="0" w:color="auto"/>
                    <w:left w:val="none" w:sz="0" w:space="0" w:color="auto"/>
                    <w:bottom w:val="none" w:sz="0" w:space="0" w:color="auto"/>
                    <w:right w:val="none" w:sz="0" w:space="0" w:color="auto"/>
                  </w:divBdr>
                </w:div>
                <w:div w:id="680202491">
                  <w:marLeft w:val="0"/>
                  <w:marRight w:val="0"/>
                  <w:marTop w:val="0"/>
                  <w:marBottom w:val="0"/>
                  <w:divBdr>
                    <w:top w:val="none" w:sz="0" w:space="0" w:color="auto"/>
                    <w:left w:val="none" w:sz="0" w:space="0" w:color="auto"/>
                    <w:bottom w:val="none" w:sz="0" w:space="0" w:color="auto"/>
                    <w:right w:val="none" w:sz="0" w:space="0" w:color="auto"/>
                  </w:divBdr>
                </w:div>
                <w:div w:id="1769541311">
                  <w:marLeft w:val="215"/>
                  <w:marRight w:val="215"/>
                  <w:marTop w:val="107"/>
                  <w:marBottom w:val="107"/>
                  <w:divBdr>
                    <w:top w:val="dashed" w:sz="4" w:space="0" w:color="6699CC"/>
                    <w:left w:val="dashed" w:sz="4" w:space="0" w:color="6699CC"/>
                    <w:bottom w:val="dashed" w:sz="4" w:space="0" w:color="6699CC"/>
                    <w:right w:val="dashed" w:sz="4" w:space="0" w:color="6699CC"/>
                  </w:divBdr>
                </w:div>
                <w:div w:id="1390113342">
                  <w:marLeft w:val="215"/>
                  <w:marRight w:val="215"/>
                  <w:marTop w:val="107"/>
                  <w:marBottom w:val="107"/>
                  <w:divBdr>
                    <w:top w:val="dashed" w:sz="4" w:space="0" w:color="6699CC"/>
                    <w:left w:val="dashed" w:sz="4" w:space="0" w:color="6699CC"/>
                    <w:bottom w:val="dashed" w:sz="4" w:space="0" w:color="6699CC"/>
                    <w:right w:val="dashed" w:sz="4" w:space="0" w:color="6699CC"/>
                  </w:divBdr>
                </w:div>
                <w:div w:id="1681736623">
                  <w:marLeft w:val="215"/>
                  <w:marRight w:val="215"/>
                  <w:marTop w:val="107"/>
                  <w:marBottom w:val="107"/>
                  <w:divBdr>
                    <w:top w:val="dashed" w:sz="4" w:space="0" w:color="6699CC"/>
                    <w:left w:val="dashed" w:sz="4" w:space="0" w:color="6699CC"/>
                    <w:bottom w:val="dashed" w:sz="4" w:space="0" w:color="6699CC"/>
                    <w:right w:val="dashed" w:sz="4" w:space="0" w:color="6699CC"/>
                  </w:divBdr>
                </w:div>
                <w:div w:id="517695525">
                  <w:marLeft w:val="215"/>
                  <w:marRight w:val="215"/>
                  <w:marTop w:val="107"/>
                  <w:marBottom w:val="107"/>
                  <w:divBdr>
                    <w:top w:val="dashed" w:sz="4" w:space="0" w:color="6699CC"/>
                    <w:left w:val="dashed" w:sz="4" w:space="0" w:color="6699CC"/>
                    <w:bottom w:val="dashed" w:sz="4" w:space="0" w:color="6699CC"/>
                    <w:right w:val="dashed" w:sz="4" w:space="0" w:color="6699CC"/>
                  </w:divBdr>
                </w:div>
                <w:div w:id="219561897">
                  <w:marLeft w:val="215"/>
                  <w:marRight w:val="215"/>
                  <w:marTop w:val="107"/>
                  <w:marBottom w:val="107"/>
                  <w:divBdr>
                    <w:top w:val="dashed" w:sz="4" w:space="0" w:color="6699CC"/>
                    <w:left w:val="dashed" w:sz="4" w:space="0" w:color="6699CC"/>
                    <w:bottom w:val="dashed" w:sz="4" w:space="0" w:color="6699CC"/>
                    <w:right w:val="dashed" w:sz="4" w:space="0" w:color="6699CC"/>
                  </w:divBdr>
                </w:div>
                <w:div w:id="1250583417">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sChild>
        </w:div>
      </w:divsChild>
    </w:div>
    <w:div w:id="303122663">
      <w:bodyDiv w:val="1"/>
      <w:marLeft w:val="0"/>
      <w:marRight w:val="0"/>
      <w:marTop w:val="0"/>
      <w:marBottom w:val="0"/>
      <w:divBdr>
        <w:top w:val="none" w:sz="0" w:space="0" w:color="auto"/>
        <w:left w:val="none" w:sz="0" w:space="0" w:color="auto"/>
        <w:bottom w:val="none" w:sz="0" w:space="0" w:color="auto"/>
        <w:right w:val="none" w:sz="0" w:space="0" w:color="auto"/>
      </w:divBdr>
      <w:divsChild>
        <w:div w:id="1037390304">
          <w:marLeft w:val="0"/>
          <w:marRight w:val="0"/>
          <w:marTop w:val="0"/>
          <w:marBottom w:val="0"/>
          <w:divBdr>
            <w:top w:val="none" w:sz="0" w:space="0" w:color="auto"/>
            <w:left w:val="none" w:sz="0" w:space="0" w:color="auto"/>
            <w:bottom w:val="none" w:sz="0" w:space="0" w:color="auto"/>
            <w:right w:val="none" w:sz="0" w:space="0" w:color="auto"/>
          </w:divBdr>
          <w:divsChild>
            <w:div w:id="299111140">
              <w:marLeft w:val="0"/>
              <w:marRight w:val="0"/>
              <w:marTop w:val="107"/>
              <w:marBottom w:val="107"/>
              <w:divBdr>
                <w:top w:val="none" w:sz="0" w:space="0" w:color="auto"/>
                <w:left w:val="none" w:sz="0" w:space="0" w:color="auto"/>
                <w:bottom w:val="none" w:sz="0" w:space="0" w:color="auto"/>
                <w:right w:val="none" w:sz="0" w:space="0" w:color="auto"/>
              </w:divBdr>
            </w:div>
            <w:div w:id="1166477717">
              <w:marLeft w:val="0"/>
              <w:marRight w:val="0"/>
              <w:marTop w:val="0"/>
              <w:marBottom w:val="0"/>
              <w:divBdr>
                <w:top w:val="none" w:sz="0" w:space="0" w:color="auto"/>
                <w:left w:val="none" w:sz="0" w:space="0" w:color="auto"/>
                <w:bottom w:val="none" w:sz="0" w:space="0" w:color="auto"/>
                <w:right w:val="none" w:sz="0" w:space="0" w:color="auto"/>
              </w:divBdr>
              <w:divsChild>
                <w:div w:id="241911773">
                  <w:marLeft w:val="0"/>
                  <w:marRight w:val="0"/>
                  <w:marTop w:val="0"/>
                  <w:marBottom w:val="0"/>
                  <w:divBdr>
                    <w:top w:val="none" w:sz="0" w:space="0" w:color="auto"/>
                    <w:left w:val="none" w:sz="0" w:space="0" w:color="auto"/>
                    <w:bottom w:val="none" w:sz="0" w:space="0" w:color="auto"/>
                    <w:right w:val="none" w:sz="0" w:space="0" w:color="auto"/>
                  </w:divBdr>
                </w:div>
                <w:div w:id="371851378">
                  <w:marLeft w:val="215"/>
                  <w:marRight w:val="215"/>
                  <w:marTop w:val="107"/>
                  <w:marBottom w:val="107"/>
                  <w:divBdr>
                    <w:top w:val="dashed" w:sz="4" w:space="0" w:color="6699CC"/>
                    <w:left w:val="dashed" w:sz="4" w:space="0" w:color="6699CC"/>
                    <w:bottom w:val="dashed" w:sz="4" w:space="0" w:color="6699CC"/>
                    <w:right w:val="dashed" w:sz="4" w:space="0" w:color="6699CC"/>
                  </w:divBdr>
                </w:div>
                <w:div w:id="510221585">
                  <w:marLeft w:val="215"/>
                  <w:marRight w:val="215"/>
                  <w:marTop w:val="107"/>
                  <w:marBottom w:val="107"/>
                  <w:divBdr>
                    <w:top w:val="dashed" w:sz="4" w:space="0" w:color="6699CC"/>
                    <w:left w:val="dashed" w:sz="4" w:space="0" w:color="6699CC"/>
                    <w:bottom w:val="dashed" w:sz="4" w:space="0" w:color="6699CC"/>
                    <w:right w:val="dashed" w:sz="4" w:space="0" w:color="6699CC"/>
                  </w:divBdr>
                </w:div>
                <w:div w:id="1949894259">
                  <w:marLeft w:val="215"/>
                  <w:marRight w:val="215"/>
                  <w:marTop w:val="107"/>
                  <w:marBottom w:val="107"/>
                  <w:divBdr>
                    <w:top w:val="dashed" w:sz="4" w:space="0" w:color="6699CC"/>
                    <w:left w:val="dashed" w:sz="4" w:space="0" w:color="6699CC"/>
                    <w:bottom w:val="dashed" w:sz="4" w:space="0" w:color="6699CC"/>
                    <w:right w:val="dashed" w:sz="4" w:space="0" w:color="6699CC"/>
                  </w:divBdr>
                </w:div>
                <w:div w:id="1988048056">
                  <w:marLeft w:val="215"/>
                  <w:marRight w:val="215"/>
                  <w:marTop w:val="107"/>
                  <w:marBottom w:val="107"/>
                  <w:divBdr>
                    <w:top w:val="dashed" w:sz="4" w:space="0" w:color="6699CC"/>
                    <w:left w:val="dashed" w:sz="4" w:space="0" w:color="6699CC"/>
                    <w:bottom w:val="dashed" w:sz="4" w:space="0" w:color="6699CC"/>
                    <w:right w:val="dashed" w:sz="4" w:space="0" w:color="6699CC"/>
                  </w:divBdr>
                </w:div>
                <w:div w:id="281695534">
                  <w:marLeft w:val="215"/>
                  <w:marRight w:val="215"/>
                  <w:marTop w:val="107"/>
                  <w:marBottom w:val="107"/>
                  <w:divBdr>
                    <w:top w:val="dashed" w:sz="4" w:space="0" w:color="6699CC"/>
                    <w:left w:val="dashed" w:sz="4" w:space="0" w:color="6699CC"/>
                    <w:bottom w:val="dashed" w:sz="4" w:space="0" w:color="6699CC"/>
                    <w:right w:val="dashed" w:sz="4" w:space="0" w:color="6699CC"/>
                  </w:divBdr>
                </w:div>
                <w:div w:id="1569461842">
                  <w:marLeft w:val="215"/>
                  <w:marRight w:val="215"/>
                  <w:marTop w:val="107"/>
                  <w:marBottom w:val="107"/>
                  <w:divBdr>
                    <w:top w:val="dashed" w:sz="4" w:space="0" w:color="6699CC"/>
                    <w:left w:val="dashed" w:sz="4" w:space="0" w:color="6699CC"/>
                    <w:bottom w:val="dashed" w:sz="4" w:space="0" w:color="6699CC"/>
                    <w:right w:val="dashed" w:sz="4" w:space="0" w:color="6699CC"/>
                  </w:divBdr>
                </w:div>
                <w:div w:id="1570730124">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728724650">
              <w:marLeft w:val="0"/>
              <w:marRight w:val="0"/>
              <w:marTop w:val="107"/>
              <w:marBottom w:val="0"/>
              <w:divBdr>
                <w:top w:val="none" w:sz="0" w:space="0" w:color="auto"/>
                <w:left w:val="none" w:sz="0" w:space="0" w:color="auto"/>
                <w:bottom w:val="none" w:sz="0" w:space="0" w:color="auto"/>
                <w:right w:val="none" w:sz="0" w:space="0" w:color="auto"/>
              </w:divBdr>
              <w:divsChild>
                <w:div w:id="8490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96809">
      <w:bodyDiv w:val="1"/>
      <w:marLeft w:val="0"/>
      <w:marRight w:val="0"/>
      <w:marTop w:val="0"/>
      <w:marBottom w:val="0"/>
      <w:divBdr>
        <w:top w:val="none" w:sz="0" w:space="0" w:color="auto"/>
        <w:left w:val="none" w:sz="0" w:space="0" w:color="auto"/>
        <w:bottom w:val="none" w:sz="0" w:space="0" w:color="auto"/>
        <w:right w:val="none" w:sz="0" w:space="0" w:color="auto"/>
      </w:divBdr>
      <w:divsChild>
        <w:div w:id="354502094">
          <w:marLeft w:val="0"/>
          <w:marRight w:val="0"/>
          <w:marTop w:val="0"/>
          <w:marBottom w:val="0"/>
          <w:divBdr>
            <w:top w:val="none" w:sz="0" w:space="0" w:color="auto"/>
            <w:left w:val="none" w:sz="0" w:space="0" w:color="auto"/>
            <w:bottom w:val="none" w:sz="0" w:space="0" w:color="auto"/>
            <w:right w:val="none" w:sz="0" w:space="0" w:color="auto"/>
          </w:divBdr>
          <w:divsChild>
            <w:div w:id="692078067">
              <w:marLeft w:val="0"/>
              <w:marRight w:val="0"/>
              <w:marTop w:val="107"/>
              <w:marBottom w:val="107"/>
              <w:divBdr>
                <w:top w:val="none" w:sz="0" w:space="0" w:color="auto"/>
                <w:left w:val="none" w:sz="0" w:space="0" w:color="auto"/>
                <w:bottom w:val="none" w:sz="0" w:space="0" w:color="auto"/>
                <w:right w:val="none" w:sz="0" w:space="0" w:color="auto"/>
              </w:divBdr>
            </w:div>
            <w:div w:id="536890455">
              <w:marLeft w:val="0"/>
              <w:marRight w:val="0"/>
              <w:marTop w:val="0"/>
              <w:marBottom w:val="0"/>
              <w:divBdr>
                <w:top w:val="none" w:sz="0" w:space="0" w:color="auto"/>
                <w:left w:val="none" w:sz="0" w:space="0" w:color="auto"/>
                <w:bottom w:val="none" w:sz="0" w:space="0" w:color="auto"/>
                <w:right w:val="none" w:sz="0" w:space="0" w:color="auto"/>
              </w:divBdr>
              <w:divsChild>
                <w:div w:id="453250003">
                  <w:marLeft w:val="0"/>
                  <w:marRight w:val="0"/>
                  <w:marTop w:val="0"/>
                  <w:marBottom w:val="0"/>
                  <w:divBdr>
                    <w:top w:val="none" w:sz="0" w:space="0" w:color="auto"/>
                    <w:left w:val="none" w:sz="0" w:space="0" w:color="auto"/>
                    <w:bottom w:val="none" w:sz="0" w:space="0" w:color="auto"/>
                    <w:right w:val="none" w:sz="0" w:space="0" w:color="auto"/>
                  </w:divBdr>
                </w:div>
                <w:div w:id="809370999">
                  <w:marLeft w:val="215"/>
                  <w:marRight w:val="215"/>
                  <w:marTop w:val="107"/>
                  <w:marBottom w:val="107"/>
                  <w:divBdr>
                    <w:top w:val="dashed" w:sz="4" w:space="0" w:color="6699CC"/>
                    <w:left w:val="dashed" w:sz="4" w:space="0" w:color="6699CC"/>
                    <w:bottom w:val="dashed" w:sz="4" w:space="0" w:color="6699CC"/>
                    <w:right w:val="dashed" w:sz="4" w:space="0" w:color="6699CC"/>
                  </w:divBdr>
                </w:div>
                <w:div w:id="911234044">
                  <w:marLeft w:val="215"/>
                  <w:marRight w:val="215"/>
                  <w:marTop w:val="107"/>
                  <w:marBottom w:val="107"/>
                  <w:divBdr>
                    <w:top w:val="dashed" w:sz="4" w:space="0" w:color="6699CC"/>
                    <w:left w:val="dashed" w:sz="4" w:space="0" w:color="6699CC"/>
                    <w:bottom w:val="dashed" w:sz="4" w:space="0" w:color="6699CC"/>
                    <w:right w:val="dashed" w:sz="4" w:space="0" w:color="6699CC"/>
                  </w:divBdr>
                </w:div>
                <w:div w:id="328020873">
                  <w:marLeft w:val="215"/>
                  <w:marRight w:val="215"/>
                  <w:marTop w:val="107"/>
                  <w:marBottom w:val="107"/>
                  <w:divBdr>
                    <w:top w:val="dashed" w:sz="4" w:space="0" w:color="6699CC"/>
                    <w:left w:val="dashed" w:sz="4" w:space="0" w:color="6699CC"/>
                    <w:bottom w:val="dashed" w:sz="4" w:space="0" w:color="6699CC"/>
                    <w:right w:val="dashed" w:sz="4" w:space="0" w:color="6699CC"/>
                  </w:divBdr>
                </w:div>
                <w:div w:id="621805715">
                  <w:marLeft w:val="215"/>
                  <w:marRight w:val="215"/>
                  <w:marTop w:val="107"/>
                  <w:marBottom w:val="107"/>
                  <w:divBdr>
                    <w:top w:val="dashed" w:sz="4" w:space="0" w:color="6699CC"/>
                    <w:left w:val="dashed" w:sz="4" w:space="0" w:color="6699CC"/>
                    <w:bottom w:val="dashed" w:sz="4" w:space="0" w:color="6699CC"/>
                    <w:right w:val="dashed" w:sz="4" w:space="0" w:color="6699CC"/>
                  </w:divBdr>
                </w:div>
                <w:div w:id="71779818">
                  <w:marLeft w:val="215"/>
                  <w:marRight w:val="215"/>
                  <w:marTop w:val="107"/>
                  <w:marBottom w:val="107"/>
                  <w:divBdr>
                    <w:top w:val="dashed" w:sz="4" w:space="0" w:color="6699CC"/>
                    <w:left w:val="dashed" w:sz="4" w:space="0" w:color="6699CC"/>
                    <w:bottom w:val="dashed" w:sz="4" w:space="0" w:color="6699CC"/>
                    <w:right w:val="dashed" w:sz="4" w:space="0" w:color="6699CC"/>
                  </w:divBdr>
                </w:div>
                <w:div w:id="907691586">
                  <w:marLeft w:val="215"/>
                  <w:marRight w:val="215"/>
                  <w:marTop w:val="107"/>
                  <w:marBottom w:val="107"/>
                  <w:divBdr>
                    <w:top w:val="dashed" w:sz="4" w:space="0" w:color="6699CC"/>
                    <w:left w:val="dashed" w:sz="4" w:space="0" w:color="6699CC"/>
                    <w:bottom w:val="dashed" w:sz="4" w:space="0" w:color="6699CC"/>
                    <w:right w:val="dashed" w:sz="4" w:space="0" w:color="6699CC"/>
                  </w:divBdr>
                </w:div>
                <w:div w:id="2121603922">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sChild>
        </w:div>
      </w:divsChild>
    </w:div>
    <w:div w:id="377050094">
      <w:bodyDiv w:val="1"/>
      <w:marLeft w:val="0"/>
      <w:marRight w:val="0"/>
      <w:marTop w:val="0"/>
      <w:marBottom w:val="0"/>
      <w:divBdr>
        <w:top w:val="none" w:sz="0" w:space="0" w:color="auto"/>
        <w:left w:val="none" w:sz="0" w:space="0" w:color="auto"/>
        <w:bottom w:val="none" w:sz="0" w:space="0" w:color="auto"/>
        <w:right w:val="none" w:sz="0" w:space="0" w:color="auto"/>
      </w:divBdr>
      <w:divsChild>
        <w:div w:id="1499538749">
          <w:marLeft w:val="215"/>
          <w:marRight w:val="215"/>
          <w:marTop w:val="107"/>
          <w:marBottom w:val="107"/>
          <w:divBdr>
            <w:top w:val="dashed" w:sz="4" w:space="0" w:color="6699CC"/>
            <w:left w:val="dashed" w:sz="4" w:space="0" w:color="6699CC"/>
            <w:bottom w:val="dashed" w:sz="4" w:space="0" w:color="6699CC"/>
            <w:right w:val="dashed" w:sz="4" w:space="0" w:color="6699CC"/>
          </w:divBdr>
        </w:div>
        <w:div w:id="773213496">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428041747">
      <w:bodyDiv w:val="1"/>
      <w:marLeft w:val="0"/>
      <w:marRight w:val="0"/>
      <w:marTop w:val="0"/>
      <w:marBottom w:val="0"/>
      <w:divBdr>
        <w:top w:val="none" w:sz="0" w:space="0" w:color="auto"/>
        <w:left w:val="none" w:sz="0" w:space="0" w:color="auto"/>
        <w:bottom w:val="none" w:sz="0" w:space="0" w:color="auto"/>
        <w:right w:val="none" w:sz="0" w:space="0" w:color="auto"/>
      </w:divBdr>
      <w:divsChild>
        <w:div w:id="1054624760">
          <w:marLeft w:val="0"/>
          <w:marRight w:val="0"/>
          <w:marTop w:val="0"/>
          <w:marBottom w:val="0"/>
          <w:divBdr>
            <w:top w:val="none" w:sz="0" w:space="0" w:color="auto"/>
            <w:left w:val="none" w:sz="0" w:space="0" w:color="auto"/>
            <w:bottom w:val="none" w:sz="0" w:space="0" w:color="auto"/>
            <w:right w:val="none" w:sz="0" w:space="0" w:color="auto"/>
          </w:divBdr>
          <w:divsChild>
            <w:div w:id="1042092670">
              <w:marLeft w:val="0"/>
              <w:marRight w:val="0"/>
              <w:marTop w:val="150"/>
              <w:marBottom w:val="150"/>
              <w:divBdr>
                <w:top w:val="none" w:sz="0" w:space="0" w:color="auto"/>
                <w:left w:val="none" w:sz="0" w:space="0" w:color="auto"/>
                <w:bottom w:val="none" w:sz="0" w:space="0" w:color="auto"/>
                <w:right w:val="none" w:sz="0" w:space="0" w:color="auto"/>
              </w:divBdr>
            </w:div>
            <w:div w:id="251355007">
              <w:marLeft w:val="0"/>
              <w:marRight w:val="0"/>
              <w:marTop w:val="0"/>
              <w:marBottom w:val="0"/>
              <w:divBdr>
                <w:top w:val="none" w:sz="0" w:space="0" w:color="auto"/>
                <w:left w:val="none" w:sz="0" w:space="0" w:color="auto"/>
                <w:bottom w:val="none" w:sz="0" w:space="0" w:color="auto"/>
                <w:right w:val="none" w:sz="0" w:space="0" w:color="auto"/>
              </w:divBdr>
              <w:divsChild>
                <w:div w:id="1392777634">
                  <w:marLeft w:val="0"/>
                  <w:marRight w:val="0"/>
                  <w:marTop w:val="0"/>
                  <w:marBottom w:val="0"/>
                  <w:divBdr>
                    <w:top w:val="none" w:sz="0" w:space="0" w:color="auto"/>
                    <w:left w:val="none" w:sz="0" w:space="0" w:color="auto"/>
                    <w:bottom w:val="none" w:sz="0" w:space="0" w:color="auto"/>
                    <w:right w:val="none" w:sz="0" w:space="0" w:color="auto"/>
                  </w:divBdr>
                </w:div>
                <w:div w:id="1747872768">
                  <w:marLeft w:val="300"/>
                  <w:marRight w:val="300"/>
                  <w:marTop w:val="150"/>
                  <w:marBottom w:val="150"/>
                  <w:divBdr>
                    <w:top w:val="dashed" w:sz="6" w:space="0" w:color="6699CC"/>
                    <w:left w:val="dashed" w:sz="6" w:space="0" w:color="6699CC"/>
                    <w:bottom w:val="dashed" w:sz="6" w:space="0" w:color="6699CC"/>
                    <w:right w:val="dashed" w:sz="6" w:space="0" w:color="6699CC"/>
                  </w:divBdr>
                </w:div>
                <w:div w:id="1466117909">
                  <w:marLeft w:val="0"/>
                  <w:marRight w:val="0"/>
                  <w:marTop w:val="0"/>
                  <w:marBottom w:val="0"/>
                  <w:divBdr>
                    <w:top w:val="none" w:sz="0" w:space="0" w:color="auto"/>
                    <w:left w:val="none" w:sz="0" w:space="0" w:color="auto"/>
                    <w:bottom w:val="none" w:sz="0" w:space="0" w:color="auto"/>
                    <w:right w:val="none" w:sz="0" w:space="0" w:color="auto"/>
                  </w:divBdr>
                </w:div>
                <w:div w:id="1468161680">
                  <w:marLeft w:val="0"/>
                  <w:marRight w:val="0"/>
                  <w:marTop w:val="0"/>
                  <w:marBottom w:val="0"/>
                  <w:divBdr>
                    <w:top w:val="none" w:sz="0" w:space="0" w:color="auto"/>
                    <w:left w:val="none" w:sz="0" w:space="0" w:color="auto"/>
                    <w:bottom w:val="none" w:sz="0" w:space="0" w:color="auto"/>
                    <w:right w:val="none" w:sz="0" w:space="0" w:color="auto"/>
                  </w:divBdr>
                </w:div>
                <w:div w:id="1898666212">
                  <w:marLeft w:val="0"/>
                  <w:marRight w:val="0"/>
                  <w:marTop w:val="0"/>
                  <w:marBottom w:val="0"/>
                  <w:divBdr>
                    <w:top w:val="none" w:sz="0" w:space="0" w:color="auto"/>
                    <w:left w:val="none" w:sz="0" w:space="0" w:color="auto"/>
                    <w:bottom w:val="none" w:sz="0" w:space="0" w:color="auto"/>
                    <w:right w:val="none" w:sz="0" w:space="0" w:color="auto"/>
                  </w:divBdr>
                </w:div>
                <w:div w:id="1365667067">
                  <w:marLeft w:val="0"/>
                  <w:marRight w:val="0"/>
                  <w:marTop w:val="0"/>
                  <w:marBottom w:val="0"/>
                  <w:divBdr>
                    <w:top w:val="none" w:sz="0" w:space="0" w:color="auto"/>
                    <w:left w:val="none" w:sz="0" w:space="0" w:color="auto"/>
                    <w:bottom w:val="none" w:sz="0" w:space="0" w:color="auto"/>
                    <w:right w:val="none" w:sz="0" w:space="0" w:color="auto"/>
                  </w:divBdr>
                </w:div>
                <w:div w:id="163055798">
                  <w:marLeft w:val="0"/>
                  <w:marRight w:val="0"/>
                  <w:marTop w:val="0"/>
                  <w:marBottom w:val="0"/>
                  <w:divBdr>
                    <w:top w:val="none" w:sz="0" w:space="0" w:color="auto"/>
                    <w:left w:val="none" w:sz="0" w:space="0" w:color="auto"/>
                    <w:bottom w:val="none" w:sz="0" w:space="0" w:color="auto"/>
                    <w:right w:val="none" w:sz="0" w:space="0" w:color="auto"/>
                  </w:divBdr>
                </w:div>
                <w:div w:id="846140794">
                  <w:marLeft w:val="0"/>
                  <w:marRight w:val="0"/>
                  <w:marTop w:val="0"/>
                  <w:marBottom w:val="0"/>
                  <w:divBdr>
                    <w:top w:val="none" w:sz="0" w:space="0" w:color="auto"/>
                    <w:left w:val="none" w:sz="0" w:space="0" w:color="auto"/>
                    <w:bottom w:val="none" w:sz="0" w:space="0" w:color="auto"/>
                    <w:right w:val="none" w:sz="0" w:space="0" w:color="auto"/>
                  </w:divBdr>
                </w:div>
                <w:div w:id="2031838622">
                  <w:marLeft w:val="0"/>
                  <w:marRight w:val="0"/>
                  <w:marTop w:val="0"/>
                  <w:marBottom w:val="0"/>
                  <w:divBdr>
                    <w:top w:val="none" w:sz="0" w:space="0" w:color="auto"/>
                    <w:left w:val="none" w:sz="0" w:space="0" w:color="auto"/>
                    <w:bottom w:val="none" w:sz="0" w:space="0" w:color="auto"/>
                    <w:right w:val="none" w:sz="0" w:space="0" w:color="auto"/>
                  </w:divBdr>
                </w:div>
                <w:div w:id="334041174">
                  <w:marLeft w:val="0"/>
                  <w:marRight w:val="0"/>
                  <w:marTop w:val="0"/>
                  <w:marBottom w:val="0"/>
                  <w:divBdr>
                    <w:top w:val="none" w:sz="0" w:space="0" w:color="auto"/>
                    <w:left w:val="none" w:sz="0" w:space="0" w:color="auto"/>
                    <w:bottom w:val="none" w:sz="0" w:space="0" w:color="auto"/>
                    <w:right w:val="none" w:sz="0" w:space="0" w:color="auto"/>
                  </w:divBdr>
                </w:div>
                <w:div w:id="906258809">
                  <w:marLeft w:val="0"/>
                  <w:marRight w:val="0"/>
                  <w:marTop w:val="0"/>
                  <w:marBottom w:val="0"/>
                  <w:divBdr>
                    <w:top w:val="none" w:sz="0" w:space="0" w:color="auto"/>
                    <w:left w:val="none" w:sz="0" w:space="0" w:color="auto"/>
                    <w:bottom w:val="none" w:sz="0" w:space="0" w:color="auto"/>
                    <w:right w:val="none" w:sz="0" w:space="0" w:color="auto"/>
                  </w:divBdr>
                </w:div>
                <w:div w:id="2056345816">
                  <w:marLeft w:val="0"/>
                  <w:marRight w:val="0"/>
                  <w:marTop w:val="0"/>
                  <w:marBottom w:val="0"/>
                  <w:divBdr>
                    <w:top w:val="none" w:sz="0" w:space="0" w:color="auto"/>
                    <w:left w:val="none" w:sz="0" w:space="0" w:color="auto"/>
                    <w:bottom w:val="none" w:sz="0" w:space="0" w:color="auto"/>
                    <w:right w:val="none" w:sz="0" w:space="0" w:color="auto"/>
                  </w:divBdr>
                </w:div>
                <w:div w:id="1788967978">
                  <w:marLeft w:val="0"/>
                  <w:marRight w:val="0"/>
                  <w:marTop w:val="0"/>
                  <w:marBottom w:val="0"/>
                  <w:divBdr>
                    <w:top w:val="none" w:sz="0" w:space="0" w:color="auto"/>
                    <w:left w:val="none" w:sz="0" w:space="0" w:color="auto"/>
                    <w:bottom w:val="none" w:sz="0" w:space="0" w:color="auto"/>
                    <w:right w:val="none" w:sz="0" w:space="0" w:color="auto"/>
                  </w:divBdr>
                </w:div>
                <w:div w:id="1123310822">
                  <w:marLeft w:val="300"/>
                  <w:marRight w:val="300"/>
                  <w:marTop w:val="150"/>
                  <w:marBottom w:val="150"/>
                  <w:divBdr>
                    <w:top w:val="dashed" w:sz="6" w:space="0" w:color="6699CC"/>
                    <w:left w:val="dashed" w:sz="6" w:space="0" w:color="6699CC"/>
                    <w:bottom w:val="dashed" w:sz="6" w:space="0" w:color="6699CC"/>
                    <w:right w:val="dashed" w:sz="6" w:space="0" w:color="6699CC"/>
                  </w:divBdr>
                </w:div>
                <w:div w:id="2006979996">
                  <w:marLeft w:val="300"/>
                  <w:marRight w:val="300"/>
                  <w:marTop w:val="150"/>
                  <w:marBottom w:val="150"/>
                  <w:divBdr>
                    <w:top w:val="dashed" w:sz="6" w:space="0" w:color="6699CC"/>
                    <w:left w:val="dashed" w:sz="6" w:space="0" w:color="6699CC"/>
                    <w:bottom w:val="dashed" w:sz="6" w:space="0" w:color="6699CC"/>
                    <w:right w:val="dashed" w:sz="6" w:space="0" w:color="6699CC"/>
                  </w:divBdr>
                </w:div>
                <w:div w:id="58865925">
                  <w:marLeft w:val="0"/>
                  <w:marRight w:val="0"/>
                  <w:marTop w:val="0"/>
                  <w:marBottom w:val="0"/>
                  <w:divBdr>
                    <w:top w:val="none" w:sz="0" w:space="0" w:color="auto"/>
                    <w:left w:val="none" w:sz="0" w:space="0" w:color="auto"/>
                    <w:bottom w:val="none" w:sz="0" w:space="0" w:color="auto"/>
                    <w:right w:val="none" w:sz="0" w:space="0" w:color="auto"/>
                  </w:divBdr>
                </w:div>
                <w:div w:id="513501862">
                  <w:marLeft w:val="0"/>
                  <w:marRight w:val="0"/>
                  <w:marTop w:val="0"/>
                  <w:marBottom w:val="0"/>
                  <w:divBdr>
                    <w:top w:val="none" w:sz="0" w:space="0" w:color="auto"/>
                    <w:left w:val="none" w:sz="0" w:space="0" w:color="auto"/>
                    <w:bottom w:val="none" w:sz="0" w:space="0" w:color="auto"/>
                    <w:right w:val="none" w:sz="0" w:space="0" w:color="auto"/>
                  </w:divBdr>
                </w:div>
                <w:div w:id="2138379018">
                  <w:marLeft w:val="0"/>
                  <w:marRight w:val="0"/>
                  <w:marTop w:val="0"/>
                  <w:marBottom w:val="0"/>
                  <w:divBdr>
                    <w:top w:val="none" w:sz="0" w:space="0" w:color="auto"/>
                    <w:left w:val="none" w:sz="0" w:space="0" w:color="auto"/>
                    <w:bottom w:val="none" w:sz="0" w:space="0" w:color="auto"/>
                    <w:right w:val="none" w:sz="0" w:space="0" w:color="auto"/>
                  </w:divBdr>
                </w:div>
                <w:div w:id="528958533">
                  <w:marLeft w:val="0"/>
                  <w:marRight w:val="0"/>
                  <w:marTop w:val="0"/>
                  <w:marBottom w:val="0"/>
                  <w:divBdr>
                    <w:top w:val="none" w:sz="0" w:space="0" w:color="auto"/>
                    <w:left w:val="none" w:sz="0" w:space="0" w:color="auto"/>
                    <w:bottom w:val="none" w:sz="0" w:space="0" w:color="auto"/>
                    <w:right w:val="none" w:sz="0" w:space="0" w:color="auto"/>
                  </w:divBdr>
                </w:div>
                <w:div w:id="925454296">
                  <w:marLeft w:val="300"/>
                  <w:marRight w:val="300"/>
                  <w:marTop w:val="150"/>
                  <w:marBottom w:val="150"/>
                  <w:divBdr>
                    <w:top w:val="dashed" w:sz="6" w:space="0" w:color="6699CC"/>
                    <w:left w:val="dashed" w:sz="6" w:space="0" w:color="6699CC"/>
                    <w:bottom w:val="dashed" w:sz="6" w:space="0" w:color="6699CC"/>
                    <w:right w:val="dashed" w:sz="6" w:space="0" w:color="6699CC"/>
                  </w:divBdr>
                </w:div>
                <w:div w:id="1007557510">
                  <w:marLeft w:val="300"/>
                  <w:marRight w:val="300"/>
                  <w:marTop w:val="150"/>
                  <w:marBottom w:val="150"/>
                  <w:divBdr>
                    <w:top w:val="dashed" w:sz="6" w:space="0" w:color="6699CC"/>
                    <w:left w:val="dashed" w:sz="6" w:space="0" w:color="6699CC"/>
                    <w:bottom w:val="dashed" w:sz="6" w:space="0" w:color="6699CC"/>
                    <w:right w:val="dashed" w:sz="6" w:space="0" w:color="6699CC"/>
                  </w:divBdr>
                </w:div>
                <w:div w:id="41365186">
                  <w:marLeft w:val="300"/>
                  <w:marRight w:val="300"/>
                  <w:marTop w:val="150"/>
                  <w:marBottom w:val="150"/>
                  <w:divBdr>
                    <w:top w:val="dashed" w:sz="6" w:space="0" w:color="6699CC"/>
                    <w:left w:val="dashed" w:sz="6" w:space="0" w:color="6699CC"/>
                    <w:bottom w:val="dashed" w:sz="6" w:space="0" w:color="6699CC"/>
                    <w:right w:val="dashed" w:sz="6" w:space="0" w:color="6699CC"/>
                  </w:divBdr>
                </w:div>
                <w:div w:id="1740447246">
                  <w:marLeft w:val="300"/>
                  <w:marRight w:val="300"/>
                  <w:marTop w:val="150"/>
                  <w:marBottom w:val="150"/>
                  <w:divBdr>
                    <w:top w:val="dashed" w:sz="6" w:space="0" w:color="6699CC"/>
                    <w:left w:val="dashed" w:sz="6" w:space="0" w:color="6699CC"/>
                    <w:bottom w:val="dashed" w:sz="6" w:space="0" w:color="6699CC"/>
                    <w:right w:val="dashed" w:sz="6" w:space="0" w:color="6699CC"/>
                  </w:divBdr>
                </w:div>
                <w:div w:id="90975136">
                  <w:marLeft w:val="300"/>
                  <w:marRight w:val="300"/>
                  <w:marTop w:val="150"/>
                  <w:marBottom w:val="150"/>
                  <w:divBdr>
                    <w:top w:val="dashed" w:sz="6" w:space="0" w:color="6699CC"/>
                    <w:left w:val="dashed" w:sz="6" w:space="0" w:color="6699CC"/>
                    <w:bottom w:val="dashed" w:sz="6" w:space="0" w:color="6699CC"/>
                    <w:right w:val="dashed" w:sz="6" w:space="0" w:color="6699CC"/>
                  </w:divBdr>
                </w:div>
                <w:div w:id="1007828186">
                  <w:marLeft w:val="300"/>
                  <w:marRight w:val="300"/>
                  <w:marTop w:val="150"/>
                  <w:marBottom w:val="150"/>
                  <w:divBdr>
                    <w:top w:val="dashed" w:sz="6" w:space="0" w:color="6699CC"/>
                    <w:left w:val="dashed" w:sz="6" w:space="0" w:color="6699CC"/>
                    <w:bottom w:val="dashed" w:sz="6" w:space="0" w:color="6699CC"/>
                    <w:right w:val="dashed" w:sz="6" w:space="0" w:color="6699CC"/>
                  </w:divBdr>
                </w:div>
              </w:divsChild>
            </w:div>
          </w:divsChild>
        </w:div>
      </w:divsChild>
    </w:div>
    <w:div w:id="515391678">
      <w:bodyDiv w:val="1"/>
      <w:marLeft w:val="0"/>
      <w:marRight w:val="0"/>
      <w:marTop w:val="0"/>
      <w:marBottom w:val="0"/>
      <w:divBdr>
        <w:top w:val="none" w:sz="0" w:space="0" w:color="auto"/>
        <w:left w:val="none" w:sz="0" w:space="0" w:color="auto"/>
        <w:bottom w:val="none" w:sz="0" w:space="0" w:color="auto"/>
        <w:right w:val="none" w:sz="0" w:space="0" w:color="auto"/>
      </w:divBdr>
      <w:divsChild>
        <w:div w:id="329063456">
          <w:marLeft w:val="0"/>
          <w:marRight w:val="0"/>
          <w:marTop w:val="0"/>
          <w:marBottom w:val="0"/>
          <w:divBdr>
            <w:top w:val="none" w:sz="0" w:space="0" w:color="auto"/>
            <w:left w:val="none" w:sz="0" w:space="0" w:color="auto"/>
            <w:bottom w:val="none" w:sz="0" w:space="0" w:color="auto"/>
            <w:right w:val="none" w:sz="0" w:space="0" w:color="auto"/>
          </w:divBdr>
        </w:div>
        <w:div w:id="449401422">
          <w:marLeft w:val="215"/>
          <w:marRight w:val="215"/>
          <w:marTop w:val="107"/>
          <w:marBottom w:val="107"/>
          <w:divBdr>
            <w:top w:val="dashed" w:sz="4" w:space="0" w:color="6699CC"/>
            <w:left w:val="dashed" w:sz="4" w:space="0" w:color="6699CC"/>
            <w:bottom w:val="dashed" w:sz="4" w:space="0" w:color="6699CC"/>
            <w:right w:val="dashed" w:sz="4" w:space="0" w:color="6699CC"/>
          </w:divBdr>
        </w:div>
        <w:div w:id="254439207">
          <w:marLeft w:val="215"/>
          <w:marRight w:val="215"/>
          <w:marTop w:val="107"/>
          <w:marBottom w:val="107"/>
          <w:divBdr>
            <w:top w:val="dashed" w:sz="4" w:space="0" w:color="6699CC"/>
            <w:left w:val="dashed" w:sz="4" w:space="0" w:color="6699CC"/>
            <w:bottom w:val="dashed" w:sz="4" w:space="0" w:color="6699CC"/>
            <w:right w:val="dashed" w:sz="4" w:space="0" w:color="6699CC"/>
          </w:divBdr>
        </w:div>
        <w:div w:id="1509130016">
          <w:marLeft w:val="215"/>
          <w:marRight w:val="215"/>
          <w:marTop w:val="107"/>
          <w:marBottom w:val="107"/>
          <w:divBdr>
            <w:top w:val="dashed" w:sz="4" w:space="0" w:color="6699CC"/>
            <w:left w:val="dashed" w:sz="4" w:space="0" w:color="6699CC"/>
            <w:bottom w:val="dashed" w:sz="4" w:space="0" w:color="6699CC"/>
            <w:right w:val="dashed" w:sz="4" w:space="0" w:color="6699CC"/>
          </w:divBdr>
        </w:div>
        <w:div w:id="535898876">
          <w:marLeft w:val="215"/>
          <w:marRight w:val="215"/>
          <w:marTop w:val="107"/>
          <w:marBottom w:val="107"/>
          <w:divBdr>
            <w:top w:val="dashed" w:sz="4" w:space="0" w:color="6699CC"/>
            <w:left w:val="dashed" w:sz="4" w:space="0" w:color="6699CC"/>
            <w:bottom w:val="dashed" w:sz="4" w:space="0" w:color="6699CC"/>
            <w:right w:val="dashed" w:sz="4" w:space="0" w:color="6699CC"/>
          </w:divBdr>
        </w:div>
        <w:div w:id="182281625">
          <w:marLeft w:val="215"/>
          <w:marRight w:val="215"/>
          <w:marTop w:val="107"/>
          <w:marBottom w:val="107"/>
          <w:divBdr>
            <w:top w:val="dashed" w:sz="4" w:space="0" w:color="6699CC"/>
            <w:left w:val="dashed" w:sz="4" w:space="0" w:color="6699CC"/>
            <w:bottom w:val="dashed" w:sz="4" w:space="0" w:color="6699CC"/>
            <w:right w:val="dashed" w:sz="4" w:space="0" w:color="6699CC"/>
          </w:divBdr>
        </w:div>
        <w:div w:id="1104688474">
          <w:marLeft w:val="215"/>
          <w:marRight w:val="215"/>
          <w:marTop w:val="107"/>
          <w:marBottom w:val="107"/>
          <w:divBdr>
            <w:top w:val="dashed" w:sz="4" w:space="0" w:color="6699CC"/>
            <w:left w:val="dashed" w:sz="4" w:space="0" w:color="6699CC"/>
            <w:bottom w:val="dashed" w:sz="4" w:space="0" w:color="6699CC"/>
            <w:right w:val="dashed" w:sz="4" w:space="0" w:color="6699CC"/>
          </w:divBdr>
        </w:div>
        <w:div w:id="1204824163">
          <w:marLeft w:val="0"/>
          <w:marRight w:val="0"/>
          <w:marTop w:val="0"/>
          <w:marBottom w:val="0"/>
          <w:divBdr>
            <w:top w:val="none" w:sz="0" w:space="0" w:color="auto"/>
            <w:left w:val="none" w:sz="0" w:space="0" w:color="auto"/>
            <w:bottom w:val="none" w:sz="0" w:space="0" w:color="auto"/>
            <w:right w:val="none" w:sz="0" w:space="0" w:color="auto"/>
          </w:divBdr>
        </w:div>
        <w:div w:id="1967811486">
          <w:marLeft w:val="215"/>
          <w:marRight w:val="215"/>
          <w:marTop w:val="107"/>
          <w:marBottom w:val="107"/>
          <w:divBdr>
            <w:top w:val="dashed" w:sz="4" w:space="0" w:color="6699CC"/>
            <w:left w:val="dashed" w:sz="4" w:space="0" w:color="6699CC"/>
            <w:bottom w:val="dashed" w:sz="4" w:space="0" w:color="6699CC"/>
            <w:right w:val="dashed" w:sz="4" w:space="0" w:color="6699CC"/>
          </w:divBdr>
        </w:div>
        <w:div w:id="1007515453">
          <w:marLeft w:val="215"/>
          <w:marRight w:val="215"/>
          <w:marTop w:val="107"/>
          <w:marBottom w:val="107"/>
          <w:divBdr>
            <w:top w:val="dashed" w:sz="4" w:space="0" w:color="6699CC"/>
            <w:left w:val="dashed" w:sz="4" w:space="0" w:color="6699CC"/>
            <w:bottom w:val="dashed" w:sz="4" w:space="0" w:color="6699CC"/>
            <w:right w:val="dashed" w:sz="4" w:space="0" w:color="6699CC"/>
          </w:divBdr>
        </w:div>
        <w:div w:id="474418502">
          <w:marLeft w:val="215"/>
          <w:marRight w:val="215"/>
          <w:marTop w:val="107"/>
          <w:marBottom w:val="107"/>
          <w:divBdr>
            <w:top w:val="dashed" w:sz="4" w:space="0" w:color="6699CC"/>
            <w:left w:val="dashed" w:sz="4" w:space="0" w:color="6699CC"/>
            <w:bottom w:val="dashed" w:sz="4" w:space="0" w:color="6699CC"/>
            <w:right w:val="dashed" w:sz="4" w:space="0" w:color="6699CC"/>
          </w:divBdr>
        </w:div>
        <w:div w:id="368915634">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576133031">
      <w:bodyDiv w:val="1"/>
      <w:marLeft w:val="0"/>
      <w:marRight w:val="0"/>
      <w:marTop w:val="0"/>
      <w:marBottom w:val="0"/>
      <w:divBdr>
        <w:top w:val="none" w:sz="0" w:space="0" w:color="auto"/>
        <w:left w:val="none" w:sz="0" w:space="0" w:color="auto"/>
        <w:bottom w:val="none" w:sz="0" w:space="0" w:color="auto"/>
        <w:right w:val="none" w:sz="0" w:space="0" w:color="auto"/>
      </w:divBdr>
      <w:divsChild>
        <w:div w:id="1726831813">
          <w:marLeft w:val="0"/>
          <w:marRight w:val="0"/>
          <w:marTop w:val="0"/>
          <w:marBottom w:val="0"/>
          <w:divBdr>
            <w:top w:val="none" w:sz="0" w:space="0" w:color="auto"/>
            <w:left w:val="none" w:sz="0" w:space="0" w:color="auto"/>
            <w:bottom w:val="none" w:sz="0" w:space="0" w:color="auto"/>
            <w:right w:val="none" w:sz="0" w:space="0" w:color="auto"/>
          </w:divBdr>
          <w:divsChild>
            <w:div w:id="206994675">
              <w:marLeft w:val="0"/>
              <w:marRight w:val="0"/>
              <w:marTop w:val="107"/>
              <w:marBottom w:val="107"/>
              <w:divBdr>
                <w:top w:val="none" w:sz="0" w:space="0" w:color="auto"/>
                <w:left w:val="none" w:sz="0" w:space="0" w:color="auto"/>
                <w:bottom w:val="none" w:sz="0" w:space="0" w:color="auto"/>
                <w:right w:val="none" w:sz="0" w:space="0" w:color="auto"/>
              </w:divBdr>
            </w:div>
            <w:div w:id="1537501064">
              <w:marLeft w:val="0"/>
              <w:marRight w:val="0"/>
              <w:marTop w:val="0"/>
              <w:marBottom w:val="0"/>
              <w:divBdr>
                <w:top w:val="none" w:sz="0" w:space="0" w:color="auto"/>
                <w:left w:val="none" w:sz="0" w:space="0" w:color="auto"/>
                <w:bottom w:val="none" w:sz="0" w:space="0" w:color="auto"/>
                <w:right w:val="none" w:sz="0" w:space="0" w:color="auto"/>
              </w:divBdr>
              <w:divsChild>
                <w:div w:id="257056823">
                  <w:marLeft w:val="0"/>
                  <w:marRight w:val="0"/>
                  <w:marTop w:val="0"/>
                  <w:marBottom w:val="0"/>
                  <w:divBdr>
                    <w:top w:val="none" w:sz="0" w:space="0" w:color="auto"/>
                    <w:left w:val="none" w:sz="0" w:space="0" w:color="auto"/>
                    <w:bottom w:val="none" w:sz="0" w:space="0" w:color="auto"/>
                    <w:right w:val="none" w:sz="0" w:space="0" w:color="auto"/>
                  </w:divBdr>
                </w:div>
                <w:div w:id="1435201301">
                  <w:marLeft w:val="215"/>
                  <w:marRight w:val="215"/>
                  <w:marTop w:val="107"/>
                  <w:marBottom w:val="107"/>
                  <w:divBdr>
                    <w:top w:val="dashed" w:sz="4" w:space="0" w:color="6699CC"/>
                    <w:left w:val="dashed" w:sz="4" w:space="0" w:color="6699CC"/>
                    <w:bottom w:val="dashed" w:sz="4" w:space="0" w:color="6699CC"/>
                    <w:right w:val="dashed" w:sz="4" w:space="0" w:color="6699CC"/>
                  </w:divBdr>
                </w:div>
                <w:div w:id="860585813">
                  <w:marLeft w:val="215"/>
                  <w:marRight w:val="215"/>
                  <w:marTop w:val="107"/>
                  <w:marBottom w:val="107"/>
                  <w:divBdr>
                    <w:top w:val="dashed" w:sz="4" w:space="0" w:color="6699CC"/>
                    <w:left w:val="dashed" w:sz="4" w:space="0" w:color="6699CC"/>
                    <w:bottom w:val="dashed" w:sz="4" w:space="0" w:color="6699CC"/>
                    <w:right w:val="dashed" w:sz="4" w:space="0" w:color="6699CC"/>
                  </w:divBdr>
                </w:div>
                <w:div w:id="2105177849">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1742679169">
              <w:marLeft w:val="0"/>
              <w:marRight w:val="0"/>
              <w:marTop w:val="107"/>
              <w:marBottom w:val="0"/>
              <w:divBdr>
                <w:top w:val="none" w:sz="0" w:space="0" w:color="auto"/>
                <w:left w:val="none" w:sz="0" w:space="0" w:color="auto"/>
                <w:bottom w:val="none" w:sz="0" w:space="0" w:color="auto"/>
                <w:right w:val="none" w:sz="0" w:space="0" w:color="auto"/>
              </w:divBdr>
              <w:divsChild>
                <w:div w:id="18371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3902">
      <w:bodyDiv w:val="1"/>
      <w:marLeft w:val="0"/>
      <w:marRight w:val="0"/>
      <w:marTop w:val="0"/>
      <w:marBottom w:val="0"/>
      <w:divBdr>
        <w:top w:val="none" w:sz="0" w:space="0" w:color="auto"/>
        <w:left w:val="none" w:sz="0" w:space="0" w:color="auto"/>
        <w:bottom w:val="none" w:sz="0" w:space="0" w:color="auto"/>
        <w:right w:val="none" w:sz="0" w:space="0" w:color="auto"/>
      </w:divBdr>
      <w:divsChild>
        <w:div w:id="998729737">
          <w:marLeft w:val="0"/>
          <w:marRight w:val="0"/>
          <w:marTop w:val="0"/>
          <w:marBottom w:val="0"/>
          <w:divBdr>
            <w:top w:val="none" w:sz="0" w:space="0" w:color="auto"/>
            <w:left w:val="none" w:sz="0" w:space="0" w:color="auto"/>
            <w:bottom w:val="none" w:sz="0" w:space="0" w:color="auto"/>
            <w:right w:val="none" w:sz="0" w:space="0" w:color="auto"/>
          </w:divBdr>
        </w:div>
        <w:div w:id="318929014">
          <w:marLeft w:val="215"/>
          <w:marRight w:val="215"/>
          <w:marTop w:val="107"/>
          <w:marBottom w:val="107"/>
          <w:divBdr>
            <w:top w:val="dashed" w:sz="4" w:space="0" w:color="6699CC"/>
            <w:left w:val="dashed" w:sz="4" w:space="0" w:color="6699CC"/>
            <w:bottom w:val="dashed" w:sz="4" w:space="0" w:color="6699CC"/>
            <w:right w:val="dashed" w:sz="4" w:space="0" w:color="6699CC"/>
          </w:divBdr>
        </w:div>
        <w:div w:id="2079982292">
          <w:marLeft w:val="215"/>
          <w:marRight w:val="215"/>
          <w:marTop w:val="107"/>
          <w:marBottom w:val="107"/>
          <w:divBdr>
            <w:top w:val="dashed" w:sz="4" w:space="0" w:color="6699CC"/>
            <w:left w:val="dashed" w:sz="4" w:space="0" w:color="6699CC"/>
            <w:bottom w:val="dashed" w:sz="4" w:space="0" w:color="6699CC"/>
            <w:right w:val="dashed" w:sz="4" w:space="0" w:color="6699CC"/>
          </w:divBdr>
        </w:div>
        <w:div w:id="1961111814">
          <w:marLeft w:val="215"/>
          <w:marRight w:val="215"/>
          <w:marTop w:val="107"/>
          <w:marBottom w:val="107"/>
          <w:divBdr>
            <w:top w:val="dashed" w:sz="4" w:space="0" w:color="6699CC"/>
            <w:left w:val="dashed" w:sz="4" w:space="0" w:color="6699CC"/>
            <w:bottom w:val="dashed" w:sz="4" w:space="0" w:color="6699CC"/>
            <w:right w:val="dashed" w:sz="4" w:space="0" w:color="6699CC"/>
          </w:divBdr>
        </w:div>
        <w:div w:id="1477794657">
          <w:marLeft w:val="215"/>
          <w:marRight w:val="215"/>
          <w:marTop w:val="107"/>
          <w:marBottom w:val="107"/>
          <w:divBdr>
            <w:top w:val="dashed" w:sz="4" w:space="0" w:color="6699CC"/>
            <w:left w:val="dashed" w:sz="4" w:space="0" w:color="6699CC"/>
            <w:bottom w:val="dashed" w:sz="4" w:space="0" w:color="6699CC"/>
            <w:right w:val="dashed" w:sz="4" w:space="0" w:color="6699CC"/>
          </w:divBdr>
        </w:div>
        <w:div w:id="2096826499">
          <w:marLeft w:val="215"/>
          <w:marRight w:val="215"/>
          <w:marTop w:val="107"/>
          <w:marBottom w:val="107"/>
          <w:divBdr>
            <w:top w:val="dashed" w:sz="4" w:space="0" w:color="6699CC"/>
            <w:left w:val="dashed" w:sz="4" w:space="0" w:color="6699CC"/>
            <w:bottom w:val="dashed" w:sz="4" w:space="0" w:color="6699CC"/>
            <w:right w:val="dashed" w:sz="4" w:space="0" w:color="6699CC"/>
          </w:divBdr>
        </w:div>
        <w:div w:id="564417767">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672689233">
      <w:bodyDiv w:val="1"/>
      <w:marLeft w:val="0"/>
      <w:marRight w:val="0"/>
      <w:marTop w:val="0"/>
      <w:marBottom w:val="0"/>
      <w:divBdr>
        <w:top w:val="none" w:sz="0" w:space="0" w:color="auto"/>
        <w:left w:val="none" w:sz="0" w:space="0" w:color="auto"/>
        <w:bottom w:val="none" w:sz="0" w:space="0" w:color="auto"/>
        <w:right w:val="none" w:sz="0" w:space="0" w:color="auto"/>
      </w:divBdr>
      <w:divsChild>
        <w:div w:id="56364347">
          <w:marLeft w:val="0"/>
          <w:marRight w:val="0"/>
          <w:marTop w:val="0"/>
          <w:marBottom w:val="0"/>
          <w:divBdr>
            <w:top w:val="none" w:sz="0" w:space="0" w:color="auto"/>
            <w:left w:val="none" w:sz="0" w:space="0" w:color="auto"/>
            <w:bottom w:val="none" w:sz="0" w:space="0" w:color="auto"/>
            <w:right w:val="none" w:sz="0" w:space="0" w:color="auto"/>
          </w:divBdr>
          <w:divsChild>
            <w:div w:id="1955862233">
              <w:marLeft w:val="0"/>
              <w:marRight w:val="0"/>
              <w:marTop w:val="107"/>
              <w:marBottom w:val="107"/>
              <w:divBdr>
                <w:top w:val="none" w:sz="0" w:space="0" w:color="auto"/>
                <w:left w:val="none" w:sz="0" w:space="0" w:color="auto"/>
                <w:bottom w:val="none" w:sz="0" w:space="0" w:color="auto"/>
                <w:right w:val="none" w:sz="0" w:space="0" w:color="auto"/>
              </w:divBdr>
            </w:div>
            <w:div w:id="950090913">
              <w:marLeft w:val="0"/>
              <w:marRight w:val="0"/>
              <w:marTop w:val="0"/>
              <w:marBottom w:val="0"/>
              <w:divBdr>
                <w:top w:val="none" w:sz="0" w:space="0" w:color="auto"/>
                <w:left w:val="none" w:sz="0" w:space="0" w:color="auto"/>
                <w:bottom w:val="none" w:sz="0" w:space="0" w:color="auto"/>
                <w:right w:val="none" w:sz="0" w:space="0" w:color="auto"/>
              </w:divBdr>
              <w:divsChild>
                <w:div w:id="242185733">
                  <w:marLeft w:val="0"/>
                  <w:marRight w:val="0"/>
                  <w:marTop w:val="0"/>
                  <w:marBottom w:val="0"/>
                  <w:divBdr>
                    <w:top w:val="none" w:sz="0" w:space="0" w:color="auto"/>
                    <w:left w:val="none" w:sz="0" w:space="0" w:color="auto"/>
                    <w:bottom w:val="none" w:sz="0" w:space="0" w:color="auto"/>
                    <w:right w:val="none" w:sz="0" w:space="0" w:color="auto"/>
                  </w:divBdr>
                </w:div>
                <w:div w:id="1065377749">
                  <w:marLeft w:val="215"/>
                  <w:marRight w:val="215"/>
                  <w:marTop w:val="107"/>
                  <w:marBottom w:val="107"/>
                  <w:divBdr>
                    <w:top w:val="dashed" w:sz="4" w:space="0" w:color="6699CC"/>
                    <w:left w:val="dashed" w:sz="4" w:space="0" w:color="6699CC"/>
                    <w:bottom w:val="dashed" w:sz="4" w:space="0" w:color="6699CC"/>
                    <w:right w:val="dashed" w:sz="4" w:space="0" w:color="6699CC"/>
                  </w:divBdr>
                </w:div>
                <w:div w:id="1113859933">
                  <w:marLeft w:val="215"/>
                  <w:marRight w:val="215"/>
                  <w:marTop w:val="107"/>
                  <w:marBottom w:val="107"/>
                  <w:divBdr>
                    <w:top w:val="dashed" w:sz="4" w:space="0" w:color="6699CC"/>
                    <w:left w:val="dashed" w:sz="4" w:space="0" w:color="6699CC"/>
                    <w:bottom w:val="dashed" w:sz="4" w:space="0" w:color="6699CC"/>
                    <w:right w:val="dashed" w:sz="4" w:space="0" w:color="6699CC"/>
                  </w:divBdr>
                </w:div>
                <w:div w:id="590434849">
                  <w:marLeft w:val="215"/>
                  <w:marRight w:val="215"/>
                  <w:marTop w:val="107"/>
                  <w:marBottom w:val="107"/>
                  <w:divBdr>
                    <w:top w:val="dashed" w:sz="4" w:space="0" w:color="6699CC"/>
                    <w:left w:val="dashed" w:sz="4" w:space="0" w:color="6699CC"/>
                    <w:bottom w:val="dashed" w:sz="4" w:space="0" w:color="6699CC"/>
                    <w:right w:val="dashed" w:sz="4" w:space="0" w:color="6699CC"/>
                  </w:divBdr>
                </w:div>
                <w:div w:id="1525511577">
                  <w:marLeft w:val="215"/>
                  <w:marRight w:val="215"/>
                  <w:marTop w:val="107"/>
                  <w:marBottom w:val="107"/>
                  <w:divBdr>
                    <w:top w:val="dashed" w:sz="4" w:space="0" w:color="6699CC"/>
                    <w:left w:val="dashed" w:sz="4" w:space="0" w:color="6699CC"/>
                    <w:bottom w:val="dashed" w:sz="4" w:space="0" w:color="6699CC"/>
                    <w:right w:val="dashed" w:sz="4" w:space="0" w:color="6699CC"/>
                  </w:divBdr>
                </w:div>
                <w:div w:id="472213082">
                  <w:marLeft w:val="215"/>
                  <w:marRight w:val="215"/>
                  <w:marTop w:val="107"/>
                  <w:marBottom w:val="107"/>
                  <w:divBdr>
                    <w:top w:val="dashed" w:sz="4" w:space="0" w:color="6699CC"/>
                    <w:left w:val="dashed" w:sz="4" w:space="0" w:color="6699CC"/>
                    <w:bottom w:val="dashed" w:sz="4" w:space="0" w:color="6699CC"/>
                    <w:right w:val="dashed" w:sz="4" w:space="0" w:color="6699CC"/>
                  </w:divBdr>
                </w:div>
                <w:div w:id="538780458">
                  <w:marLeft w:val="215"/>
                  <w:marRight w:val="215"/>
                  <w:marTop w:val="107"/>
                  <w:marBottom w:val="107"/>
                  <w:divBdr>
                    <w:top w:val="dashed" w:sz="4" w:space="0" w:color="6699CC"/>
                    <w:left w:val="dashed" w:sz="4" w:space="0" w:color="6699CC"/>
                    <w:bottom w:val="dashed" w:sz="4" w:space="0" w:color="6699CC"/>
                    <w:right w:val="dashed" w:sz="4" w:space="0" w:color="6699CC"/>
                  </w:divBdr>
                </w:div>
                <w:div w:id="1629042623">
                  <w:marLeft w:val="215"/>
                  <w:marRight w:val="215"/>
                  <w:marTop w:val="107"/>
                  <w:marBottom w:val="107"/>
                  <w:divBdr>
                    <w:top w:val="dashed" w:sz="4" w:space="0" w:color="6699CC"/>
                    <w:left w:val="dashed" w:sz="4" w:space="0" w:color="6699CC"/>
                    <w:bottom w:val="dashed" w:sz="4" w:space="0" w:color="6699CC"/>
                    <w:right w:val="dashed" w:sz="4" w:space="0" w:color="6699CC"/>
                  </w:divBdr>
                </w:div>
                <w:div w:id="574435796">
                  <w:marLeft w:val="215"/>
                  <w:marRight w:val="215"/>
                  <w:marTop w:val="107"/>
                  <w:marBottom w:val="107"/>
                  <w:divBdr>
                    <w:top w:val="dashed" w:sz="4" w:space="0" w:color="6699CC"/>
                    <w:left w:val="dashed" w:sz="4" w:space="0" w:color="6699CC"/>
                    <w:bottom w:val="dashed" w:sz="4" w:space="0" w:color="6699CC"/>
                    <w:right w:val="dashed" w:sz="4" w:space="0" w:color="6699CC"/>
                  </w:divBdr>
                </w:div>
                <w:div w:id="689990410">
                  <w:marLeft w:val="215"/>
                  <w:marRight w:val="215"/>
                  <w:marTop w:val="107"/>
                  <w:marBottom w:val="107"/>
                  <w:divBdr>
                    <w:top w:val="dashed" w:sz="4" w:space="0" w:color="6699CC"/>
                    <w:left w:val="dashed" w:sz="4" w:space="0" w:color="6699CC"/>
                    <w:bottom w:val="dashed" w:sz="4" w:space="0" w:color="6699CC"/>
                    <w:right w:val="dashed" w:sz="4" w:space="0" w:color="6699CC"/>
                  </w:divBdr>
                </w:div>
                <w:div w:id="1501313848">
                  <w:marLeft w:val="215"/>
                  <w:marRight w:val="215"/>
                  <w:marTop w:val="107"/>
                  <w:marBottom w:val="107"/>
                  <w:divBdr>
                    <w:top w:val="dashed" w:sz="4" w:space="0" w:color="6699CC"/>
                    <w:left w:val="dashed" w:sz="4" w:space="0" w:color="6699CC"/>
                    <w:bottom w:val="dashed" w:sz="4" w:space="0" w:color="6699CC"/>
                    <w:right w:val="dashed" w:sz="4" w:space="0" w:color="6699CC"/>
                  </w:divBdr>
                </w:div>
                <w:div w:id="941303672">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387261579">
              <w:marLeft w:val="0"/>
              <w:marRight w:val="0"/>
              <w:marTop w:val="107"/>
              <w:marBottom w:val="0"/>
              <w:divBdr>
                <w:top w:val="none" w:sz="0" w:space="0" w:color="auto"/>
                <w:left w:val="none" w:sz="0" w:space="0" w:color="auto"/>
                <w:bottom w:val="none" w:sz="0" w:space="0" w:color="auto"/>
                <w:right w:val="none" w:sz="0" w:space="0" w:color="auto"/>
              </w:divBdr>
              <w:divsChild>
                <w:div w:id="19434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944258">
      <w:bodyDiv w:val="1"/>
      <w:marLeft w:val="0"/>
      <w:marRight w:val="0"/>
      <w:marTop w:val="0"/>
      <w:marBottom w:val="0"/>
      <w:divBdr>
        <w:top w:val="none" w:sz="0" w:space="0" w:color="auto"/>
        <w:left w:val="none" w:sz="0" w:space="0" w:color="auto"/>
        <w:bottom w:val="none" w:sz="0" w:space="0" w:color="auto"/>
        <w:right w:val="none" w:sz="0" w:space="0" w:color="auto"/>
      </w:divBdr>
      <w:divsChild>
        <w:div w:id="2056855909">
          <w:marLeft w:val="0"/>
          <w:marRight w:val="0"/>
          <w:marTop w:val="0"/>
          <w:marBottom w:val="0"/>
          <w:divBdr>
            <w:top w:val="none" w:sz="0" w:space="0" w:color="auto"/>
            <w:left w:val="none" w:sz="0" w:space="0" w:color="auto"/>
            <w:bottom w:val="none" w:sz="0" w:space="0" w:color="auto"/>
            <w:right w:val="none" w:sz="0" w:space="0" w:color="auto"/>
          </w:divBdr>
          <w:divsChild>
            <w:div w:id="1465538528">
              <w:marLeft w:val="0"/>
              <w:marRight w:val="0"/>
              <w:marTop w:val="107"/>
              <w:marBottom w:val="107"/>
              <w:divBdr>
                <w:top w:val="none" w:sz="0" w:space="0" w:color="auto"/>
                <w:left w:val="none" w:sz="0" w:space="0" w:color="auto"/>
                <w:bottom w:val="none" w:sz="0" w:space="0" w:color="auto"/>
                <w:right w:val="none" w:sz="0" w:space="0" w:color="auto"/>
              </w:divBdr>
            </w:div>
            <w:div w:id="1419407462">
              <w:marLeft w:val="0"/>
              <w:marRight w:val="0"/>
              <w:marTop w:val="0"/>
              <w:marBottom w:val="0"/>
              <w:divBdr>
                <w:top w:val="none" w:sz="0" w:space="0" w:color="auto"/>
                <w:left w:val="none" w:sz="0" w:space="0" w:color="auto"/>
                <w:bottom w:val="none" w:sz="0" w:space="0" w:color="auto"/>
                <w:right w:val="none" w:sz="0" w:space="0" w:color="auto"/>
              </w:divBdr>
              <w:divsChild>
                <w:div w:id="776561012">
                  <w:marLeft w:val="0"/>
                  <w:marRight w:val="0"/>
                  <w:marTop w:val="0"/>
                  <w:marBottom w:val="0"/>
                  <w:divBdr>
                    <w:top w:val="none" w:sz="0" w:space="0" w:color="auto"/>
                    <w:left w:val="none" w:sz="0" w:space="0" w:color="auto"/>
                    <w:bottom w:val="none" w:sz="0" w:space="0" w:color="auto"/>
                    <w:right w:val="none" w:sz="0" w:space="0" w:color="auto"/>
                  </w:divBdr>
                </w:div>
              </w:divsChild>
            </w:div>
            <w:div w:id="833186740">
              <w:marLeft w:val="0"/>
              <w:marRight w:val="0"/>
              <w:marTop w:val="107"/>
              <w:marBottom w:val="0"/>
              <w:divBdr>
                <w:top w:val="none" w:sz="0" w:space="0" w:color="auto"/>
                <w:left w:val="none" w:sz="0" w:space="0" w:color="auto"/>
                <w:bottom w:val="none" w:sz="0" w:space="0" w:color="auto"/>
                <w:right w:val="none" w:sz="0" w:space="0" w:color="auto"/>
              </w:divBdr>
              <w:divsChild>
                <w:div w:id="8334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983780">
      <w:bodyDiv w:val="1"/>
      <w:marLeft w:val="0"/>
      <w:marRight w:val="0"/>
      <w:marTop w:val="0"/>
      <w:marBottom w:val="0"/>
      <w:divBdr>
        <w:top w:val="none" w:sz="0" w:space="0" w:color="auto"/>
        <w:left w:val="none" w:sz="0" w:space="0" w:color="auto"/>
        <w:bottom w:val="none" w:sz="0" w:space="0" w:color="auto"/>
        <w:right w:val="none" w:sz="0" w:space="0" w:color="auto"/>
      </w:divBdr>
      <w:divsChild>
        <w:div w:id="1607539014">
          <w:marLeft w:val="0"/>
          <w:marRight w:val="0"/>
          <w:marTop w:val="0"/>
          <w:marBottom w:val="0"/>
          <w:divBdr>
            <w:top w:val="none" w:sz="0" w:space="0" w:color="auto"/>
            <w:left w:val="none" w:sz="0" w:space="0" w:color="auto"/>
            <w:bottom w:val="none" w:sz="0" w:space="0" w:color="auto"/>
            <w:right w:val="none" w:sz="0" w:space="0" w:color="auto"/>
          </w:divBdr>
          <w:divsChild>
            <w:div w:id="835078000">
              <w:marLeft w:val="0"/>
              <w:marRight w:val="0"/>
              <w:marTop w:val="167"/>
              <w:marBottom w:val="167"/>
              <w:divBdr>
                <w:top w:val="none" w:sz="0" w:space="0" w:color="auto"/>
                <w:left w:val="none" w:sz="0" w:space="0" w:color="auto"/>
                <w:bottom w:val="none" w:sz="0" w:space="0" w:color="auto"/>
                <w:right w:val="none" w:sz="0" w:space="0" w:color="auto"/>
              </w:divBdr>
            </w:div>
            <w:div w:id="125318629">
              <w:marLeft w:val="0"/>
              <w:marRight w:val="0"/>
              <w:marTop w:val="0"/>
              <w:marBottom w:val="0"/>
              <w:divBdr>
                <w:top w:val="none" w:sz="0" w:space="0" w:color="auto"/>
                <w:left w:val="none" w:sz="0" w:space="0" w:color="auto"/>
                <w:bottom w:val="none" w:sz="0" w:space="0" w:color="auto"/>
                <w:right w:val="none" w:sz="0" w:space="0" w:color="auto"/>
              </w:divBdr>
              <w:divsChild>
                <w:div w:id="1381826775">
                  <w:marLeft w:val="0"/>
                  <w:marRight w:val="0"/>
                  <w:marTop w:val="0"/>
                  <w:marBottom w:val="0"/>
                  <w:divBdr>
                    <w:top w:val="none" w:sz="0" w:space="0" w:color="auto"/>
                    <w:left w:val="none" w:sz="0" w:space="0" w:color="auto"/>
                    <w:bottom w:val="none" w:sz="0" w:space="0" w:color="auto"/>
                    <w:right w:val="none" w:sz="0" w:space="0" w:color="auto"/>
                  </w:divBdr>
                </w:div>
                <w:div w:id="1454249332">
                  <w:marLeft w:val="335"/>
                  <w:marRight w:val="335"/>
                  <w:marTop w:val="167"/>
                  <w:marBottom w:val="167"/>
                  <w:divBdr>
                    <w:top w:val="dashed" w:sz="6" w:space="0" w:color="6699CC"/>
                    <w:left w:val="dashed" w:sz="6" w:space="0" w:color="6699CC"/>
                    <w:bottom w:val="dashed" w:sz="6" w:space="0" w:color="6699CC"/>
                    <w:right w:val="dashed" w:sz="6" w:space="0" w:color="6699CC"/>
                  </w:divBdr>
                </w:div>
                <w:div w:id="546642213">
                  <w:marLeft w:val="335"/>
                  <w:marRight w:val="335"/>
                  <w:marTop w:val="167"/>
                  <w:marBottom w:val="167"/>
                  <w:divBdr>
                    <w:top w:val="dashed" w:sz="6" w:space="0" w:color="6699CC"/>
                    <w:left w:val="dashed" w:sz="6" w:space="0" w:color="6699CC"/>
                    <w:bottom w:val="dashed" w:sz="6" w:space="0" w:color="6699CC"/>
                    <w:right w:val="dashed" w:sz="6" w:space="0" w:color="6699CC"/>
                  </w:divBdr>
                </w:div>
                <w:div w:id="583300181">
                  <w:marLeft w:val="335"/>
                  <w:marRight w:val="335"/>
                  <w:marTop w:val="167"/>
                  <w:marBottom w:val="167"/>
                  <w:divBdr>
                    <w:top w:val="dashed" w:sz="6" w:space="0" w:color="6699CC"/>
                    <w:left w:val="dashed" w:sz="6" w:space="0" w:color="6699CC"/>
                    <w:bottom w:val="dashed" w:sz="6" w:space="0" w:color="6699CC"/>
                    <w:right w:val="dashed" w:sz="6" w:space="0" w:color="6699CC"/>
                  </w:divBdr>
                </w:div>
                <w:div w:id="2059819237">
                  <w:marLeft w:val="335"/>
                  <w:marRight w:val="335"/>
                  <w:marTop w:val="167"/>
                  <w:marBottom w:val="167"/>
                  <w:divBdr>
                    <w:top w:val="dashed" w:sz="6" w:space="0" w:color="6699CC"/>
                    <w:left w:val="dashed" w:sz="6" w:space="0" w:color="6699CC"/>
                    <w:bottom w:val="dashed" w:sz="6" w:space="0" w:color="6699CC"/>
                    <w:right w:val="dashed" w:sz="6" w:space="0" w:color="6699CC"/>
                  </w:divBdr>
                </w:div>
                <w:div w:id="2088571859">
                  <w:marLeft w:val="335"/>
                  <w:marRight w:val="335"/>
                  <w:marTop w:val="167"/>
                  <w:marBottom w:val="167"/>
                  <w:divBdr>
                    <w:top w:val="dashed" w:sz="6" w:space="0" w:color="6699CC"/>
                    <w:left w:val="dashed" w:sz="6" w:space="0" w:color="6699CC"/>
                    <w:bottom w:val="dashed" w:sz="6" w:space="0" w:color="6699CC"/>
                    <w:right w:val="dashed" w:sz="6" w:space="0" w:color="6699CC"/>
                  </w:divBdr>
                </w:div>
                <w:div w:id="638996840">
                  <w:marLeft w:val="335"/>
                  <w:marRight w:val="335"/>
                  <w:marTop w:val="167"/>
                  <w:marBottom w:val="167"/>
                  <w:divBdr>
                    <w:top w:val="dashed" w:sz="6" w:space="0" w:color="6699CC"/>
                    <w:left w:val="dashed" w:sz="6" w:space="0" w:color="6699CC"/>
                    <w:bottom w:val="dashed" w:sz="6" w:space="0" w:color="6699CC"/>
                    <w:right w:val="dashed" w:sz="6" w:space="0" w:color="6699CC"/>
                  </w:divBdr>
                </w:div>
                <w:div w:id="667513354">
                  <w:marLeft w:val="335"/>
                  <w:marRight w:val="335"/>
                  <w:marTop w:val="167"/>
                  <w:marBottom w:val="167"/>
                  <w:divBdr>
                    <w:top w:val="dashed" w:sz="6" w:space="0" w:color="6699CC"/>
                    <w:left w:val="dashed" w:sz="6" w:space="0" w:color="6699CC"/>
                    <w:bottom w:val="dashed" w:sz="6" w:space="0" w:color="6699CC"/>
                    <w:right w:val="dashed" w:sz="6" w:space="0" w:color="6699CC"/>
                  </w:divBdr>
                </w:div>
                <w:div w:id="42102335">
                  <w:marLeft w:val="335"/>
                  <w:marRight w:val="335"/>
                  <w:marTop w:val="167"/>
                  <w:marBottom w:val="167"/>
                  <w:divBdr>
                    <w:top w:val="dashed" w:sz="6" w:space="0" w:color="6699CC"/>
                    <w:left w:val="dashed" w:sz="6" w:space="0" w:color="6699CC"/>
                    <w:bottom w:val="dashed" w:sz="6" w:space="0" w:color="6699CC"/>
                    <w:right w:val="dashed" w:sz="6" w:space="0" w:color="6699CC"/>
                  </w:divBdr>
                </w:div>
              </w:divsChild>
            </w:div>
            <w:div w:id="824123193">
              <w:marLeft w:val="0"/>
              <w:marRight w:val="0"/>
              <w:marTop w:val="167"/>
              <w:marBottom w:val="0"/>
              <w:divBdr>
                <w:top w:val="none" w:sz="0" w:space="0" w:color="auto"/>
                <w:left w:val="none" w:sz="0" w:space="0" w:color="auto"/>
                <w:bottom w:val="none" w:sz="0" w:space="0" w:color="auto"/>
                <w:right w:val="none" w:sz="0" w:space="0" w:color="auto"/>
              </w:divBdr>
              <w:divsChild>
                <w:div w:id="10213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3686">
      <w:bodyDiv w:val="1"/>
      <w:marLeft w:val="0"/>
      <w:marRight w:val="0"/>
      <w:marTop w:val="0"/>
      <w:marBottom w:val="0"/>
      <w:divBdr>
        <w:top w:val="none" w:sz="0" w:space="0" w:color="auto"/>
        <w:left w:val="none" w:sz="0" w:space="0" w:color="auto"/>
        <w:bottom w:val="none" w:sz="0" w:space="0" w:color="auto"/>
        <w:right w:val="none" w:sz="0" w:space="0" w:color="auto"/>
      </w:divBdr>
      <w:divsChild>
        <w:div w:id="791438331">
          <w:marLeft w:val="0"/>
          <w:marRight w:val="0"/>
          <w:marTop w:val="0"/>
          <w:marBottom w:val="0"/>
          <w:divBdr>
            <w:top w:val="none" w:sz="0" w:space="0" w:color="auto"/>
            <w:left w:val="none" w:sz="0" w:space="0" w:color="auto"/>
            <w:bottom w:val="none" w:sz="0" w:space="0" w:color="auto"/>
            <w:right w:val="none" w:sz="0" w:space="0" w:color="auto"/>
          </w:divBdr>
          <w:divsChild>
            <w:div w:id="187449504">
              <w:marLeft w:val="0"/>
              <w:marRight w:val="0"/>
              <w:marTop w:val="0"/>
              <w:marBottom w:val="0"/>
              <w:divBdr>
                <w:top w:val="none" w:sz="0" w:space="0" w:color="auto"/>
                <w:left w:val="none" w:sz="0" w:space="0" w:color="auto"/>
                <w:bottom w:val="none" w:sz="0" w:space="0" w:color="auto"/>
                <w:right w:val="none" w:sz="0" w:space="0" w:color="auto"/>
              </w:divBdr>
              <w:divsChild>
                <w:div w:id="1217739373">
                  <w:marLeft w:val="0"/>
                  <w:marRight w:val="0"/>
                  <w:marTop w:val="0"/>
                  <w:marBottom w:val="0"/>
                  <w:divBdr>
                    <w:top w:val="none" w:sz="0" w:space="0" w:color="auto"/>
                    <w:left w:val="none" w:sz="0" w:space="0" w:color="auto"/>
                    <w:bottom w:val="none" w:sz="0" w:space="0" w:color="auto"/>
                    <w:right w:val="none" w:sz="0" w:space="0" w:color="auto"/>
                  </w:divBdr>
                </w:div>
                <w:div w:id="172842632">
                  <w:marLeft w:val="215"/>
                  <w:marRight w:val="215"/>
                  <w:marTop w:val="107"/>
                  <w:marBottom w:val="107"/>
                  <w:divBdr>
                    <w:top w:val="dashed" w:sz="4" w:space="0" w:color="6699CC"/>
                    <w:left w:val="dashed" w:sz="4" w:space="0" w:color="6699CC"/>
                    <w:bottom w:val="dashed" w:sz="4" w:space="0" w:color="6699CC"/>
                    <w:right w:val="dashed" w:sz="4" w:space="0" w:color="6699CC"/>
                  </w:divBdr>
                </w:div>
                <w:div w:id="549415368">
                  <w:marLeft w:val="215"/>
                  <w:marRight w:val="215"/>
                  <w:marTop w:val="107"/>
                  <w:marBottom w:val="107"/>
                  <w:divBdr>
                    <w:top w:val="dashed" w:sz="4" w:space="0" w:color="6699CC"/>
                    <w:left w:val="dashed" w:sz="4" w:space="0" w:color="6699CC"/>
                    <w:bottom w:val="dashed" w:sz="4" w:space="0" w:color="6699CC"/>
                    <w:right w:val="dashed" w:sz="4" w:space="0" w:color="6699CC"/>
                  </w:divBdr>
                </w:div>
                <w:div w:id="1133789922">
                  <w:marLeft w:val="215"/>
                  <w:marRight w:val="215"/>
                  <w:marTop w:val="107"/>
                  <w:marBottom w:val="107"/>
                  <w:divBdr>
                    <w:top w:val="dashed" w:sz="4" w:space="0" w:color="6699CC"/>
                    <w:left w:val="dashed" w:sz="4" w:space="0" w:color="6699CC"/>
                    <w:bottom w:val="dashed" w:sz="4" w:space="0" w:color="6699CC"/>
                    <w:right w:val="dashed" w:sz="4" w:space="0" w:color="6699CC"/>
                  </w:divBdr>
                </w:div>
                <w:div w:id="1748647450">
                  <w:marLeft w:val="215"/>
                  <w:marRight w:val="215"/>
                  <w:marTop w:val="107"/>
                  <w:marBottom w:val="107"/>
                  <w:divBdr>
                    <w:top w:val="dashed" w:sz="4" w:space="0" w:color="6699CC"/>
                    <w:left w:val="dashed" w:sz="4" w:space="0" w:color="6699CC"/>
                    <w:bottom w:val="dashed" w:sz="4" w:space="0" w:color="6699CC"/>
                    <w:right w:val="dashed" w:sz="4" w:space="0" w:color="6699CC"/>
                  </w:divBdr>
                </w:div>
                <w:div w:id="242841776">
                  <w:marLeft w:val="215"/>
                  <w:marRight w:val="215"/>
                  <w:marTop w:val="107"/>
                  <w:marBottom w:val="107"/>
                  <w:divBdr>
                    <w:top w:val="dashed" w:sz="4" w:space="0" w:color="6699CC"/>
                    <w:left w:val="dashed" w:sz="4" w:space="0" w:color="6699CC"/>
                    <w:bottom w:val="dashed" w:sz="4" w:space="0" w:color="6699CC"/>
                    <w:right w:val="dashed" w:sz="4" w:space="0" w:color="6699CC"/>
                  </w:divBdr>
                </w:div>
                <w:div w:id="357313404">
                  <w:marLeft w:val="215"/>
                  <w:marRight w:val="215"/>
                  <w:marTop w:val="107"/>
                  <w:marBottom w:val="107"/>
                  <w:divBdr>
                    <w:top w:val="dashed" w:sz="4" w:space="0" w:color="6699CC"/>
                    <w:left w:val="dashed" w:sz="4" w:space="0" w:color="6699CC"/>
                    <w:bottom w:val="dashed" w:sz="4" w:space="0" w:color="6699CC"/>
                    <w:right w:val="dashed" w:sz="4" w:space="0" w:color="6699CC"/>
                  </w:divBdr>
                </w:div>
                <w:div w:id="936207490">
                  <w:marLeft w:val="215"/>
                  <w:marRight w:val="215"/>
                  <w:marTop w:val="107"/>
                  <w:marBottom w:val="107"/>
                  <w:divBdr>
                    <w:top w:val="dashed" w:sz="4" w:space="0" w:color="6699CC"/>
                    <w:left w:val="dashed" w:sz="4" w:space="0" w:color="6699CC"/>
                    <w:bottom w:val="dashed" w:sz="4" w:space="0" w:color="6699CC"/>
                    <w:right w:val="dashed" w:sz="4" w:space="0" w:color="6699CC"/>
                  </w:divBdr>
                </w:div>
                <w:div w:id="11886419">
                  <w:marLeft w:val="215"/>
                  <w:marRight w:val="215"/>
                  <w:marTop w:val="107"/>
                  <w:marBottom w:val="107"/>
                  <w:divBdr>
                    <w:top w:val="dashed" w:sz="4" w:space="0" w:color="6699CC"/>
                    <w:left w:val="dashed" w:sz="4" w:space="0" w:color="6699CC"/>
                    <w:bottom w:val="dashed" w:sz="4" w:space="0" w:color="6699CC"/>
                    <w:right w:val="dashed" w:sz="4" w:space="0" w:color="6699CC"/>
                  </w:divBdr>
                </w:div>
                <w:div w:id="353925651">
                  <w:marLeft w:val="215"/>
                  <w:marRight w:val="215"/>
                  <w:marTop w:val="107"/>
                  <w:marBottom w:val="107"/>
                  <w:divBdr>
                    <w:top w:val="dashed" w:sz="4" w:space="0" w:color="6699CC"/>
                    <w:left w:val="dashed" w:sz="4" w:space="0" w:color="6699CC"/>
                    <w:bottom w:val="dashed" w:sz="4" w:space="0" w:color="6699CC"/>
                    <w:right w:val="dashed" w:sz="4" w:space="0" w:color="6699CC"/>
                  </w:divBdr>
                </w:div>
                <w:div w:id="1783958926">
                  <w:marLeft w:val="215"/>
                  <w:marRight w:val="215"/>
                  <w:marTop w:val="107"/>
                  <w:marBottom w:val="107"/>
                  <w:divBdr>
                    <w:top w:val="dashed" w:sz="4" w:space="0" w:color="6699CC"/>
                    <w:left w:val="dashed" w:sz="4" w:space="0" w:color="6699CC"/>
                    <w:bottom w:val="dashed" w:sz="4" w:space="0" w:color="6699CC"/>
                    <w:right w:val="dashed" w:sz="4" w:space="0" w:color="6699CC"/>
                  </w:divBdr>
                </w:div>
                <w:div w:id="364672692">
                  <w:marLeft w:val="215"/>
                  <w:marRight w:val="215"/>
                  <w:marTop w:val="107"/>
                  <w:marBottom w:val="107"/>
                  <w:divBdr>
                    <w:top w:val="dashed" w:sz="4" w:space="0" w:color="6699CC"/>
                    <w:left w:val="dashed" w:sz="4" w:space="0" w:color="6699CC"/>
                    <w:bottom w:val="dashed" w:sz="4" w:space="0" w:color="6699CC"/>
                    <w:right w:val="dashed" w:sz="4" w:space="0" w:color="6699CC"/>
                  </w:divBdr>
                </w:div>
                <w:div w:id="300841159">
                  <w:marLeft w:val="215"/>
                  <w:marRight w:val="215"/>
                  <w:marTop w:val="107"/>
                  <w:marBottom w:val="107"/>
                  <w:divBdr>
                    <w:top w:val="dashed" w:sz="4" w:space="0" w:color="6699CC"/>
                    <w:left w:val="dashed" w:sz="4" w:space="0" w:color="6699CC"/>
                    <w:bottom w:val="dashed" w:sz="4" w:space="0" w:color="6699CC"/>
                    <w:right w:val="dashed" w:sz="4" w:space="0" w:color="6699CC"/>
                  </w:divBdr>
                </w:div>
                <w:div w:id="545483713">
                  <w:marLeft w:val="215"/>
                  <w:marRight w:val="215"/>
                  <w:marTop w:val="107"/>
                  <w:marBottom w:val="107"/>
                  <w:divBdr>
                    <w:top w:val="dashed" w:sz="4" w:space="0" w:color="6699CC"/>
                    <w:left w:val="dashed" w:sz="4" w:space="0" w:color="6699CC"/>
                    <w:bottom w:val="dashed" w:sz="4" w:space="0" w:color="6699CC"/>
                    <w:right w:val="dashed" w:sz="4" w:space="0" w:color="6699CC"/>
                  </w:divBdr>
                </w:div>
                <w:div w:id="56321372">
                  <w:marLeft w:val="215"/>
                  <w:marRight w:val="215"/>
                  <w:marTop w:val="107"/>
                  <w:marBottom w:val="107"/>
                  <w:divBdr>
                    <w:top w:val="dashed" w:sz="4" w:space="0" w:color="6699CC"/>
                    <w:left w:val="dashed" w:sz="4" w:space="0" w:color="6699CC"/>
                    <w:bottom w:val="dashed" w:sz="4" w:space="0" w:color="6699CC"/>
                    <w:right w:val="dashed" w:sz="4" w:space="0" w:color="6699CC"/>
                  </w:divBdr>
                </w:div>
                <w:div w:id="453137030">
                  <w:marLeft w:val="215"/>
                  <w:marRight w:val="215"/>
                  <w:marTop w:val="107"/>
                  <w:marBottom w:val="107"/>
                  <w:divBdr>
                    <w:top w:val="dashed" w:sz="4" w:space="0" w:color="6699CC"/>
                    <w:left w:val="dashed" w:sz="4" w:space="0" w:color="6699CC"/>
                    <w:bottom w:val="dashed" w:sz="4" w:space="0" w:color="6699CC"/>
                    <w:right w:val="dashed" w:sz="4" w:space="0" w:color="6699CC"/>
                  </w:divBdr>
                </w:div>
                <w:div w:id="1884056020">
                  <w:marLeft w:val="215"/>
                  <w:marRight w:val="215"/>
                  <w:marTop w:val="107"/>
                  <w:marBottom w:val="107"/>
                  <w:divBdr>
                    <w:top w:val="dashed" w:sz="4" w:space="0" w:color="6699CC"/>
                    <w:left w:val="dashed" w:sz="4" w:space="0" w:color="6699CC"/>
                    <w:bottom w:val="dashed" w:sz="4" w:space="0" w:color="6699CC"/>
                    <w:right w:val="dashed" w:sz="4" w:space="0" w:color="6699CC"/>
                  </w:divBdr>
                </w:div>
                <w:div w:id="152262385">
                  <w:marLeft w:val="215"/>
                  <w:marRight w:val="215"/>
                  <w:marTop w:val="107"/>
                  <w:marBottom w:val="107"/>
                  <w:divBdr>
                    <w:top w:val="dashed" w:sz="4" w:space="0" w:color="6699CC"/>
                    <w:left w:val="dashed" w:sz="4" w:space="0" w:color="6699CC"/>
                    <w:bottom w:val="dashed" w:sz="4" w:space="0" w:color="6699CC"/>
                    <w:right w:val="dashed" w:sz="4" w:space="0" w:color="6699CC"/>
                  </w:divBdr>
                </w:div>
                <w:div w:id="1920556778">
                  <w:marLeft w:val="215"/>
                  <w:marRight w:val="215"/>
                  <w:marTop w:val="107"/>
                  <w:marBottom w:val="107"/>
                  <w:divBdr>
                    <w:top w:val="dashed" w:sz="4" w:space="0" w:color="6699CC"/>
                    <w:left w:val="dashed" w:sz="4" w:space="0" w:color="6699CC"/>
                    <w:bottom w:val="dashed" w:sz="4" w:space="0" w:color="6699CC"/>
                    <w:right w:val="dashed" w:sz="4" w:space="0" w:color="6699CC"/>
                  </w:divBdr>
                </w:div>
                <w:div w:id="1842970020">
                  <w:marLeft w:val="215"/>
                  <w:marRight w:val="215"/>
                  <w:marTop w:val="107"/>
                  <w:marBottom w:val="107"/>
                  <w:divBdr>
                    <w:top w:val="dashed" w:sz="4" w:space="0" w:color="6699CC"/>
                    <w:left w:val="dashed" w:sz="4" w:space="0" w:color="6699CC"/>
                    <w:bottom w:val="dashed" w:sz="4" w:space="0" w:color="6699CC"/>
                    <w:right w:val="dashed" w:sz="4" w:space="0" w:color="6699CC"/>
                  </w:divBdr>
                </w:div>
                <w:div w:id="903952030">
                  <w:marLeft w:val="215"/>
                  <w:marRight w:val="215"/>
                  <w:marTop w:val="107"/>
                  <w:marBottom w:val="107"/>
                  <w:divBdr>
                    <w:top w:val="dashed" w:sz="4" w:space="0" w:color="6699CC"/>
                    <w:left w:val="dashed" w:sz="4" w:space="0" w:color="6699CC"/>
                    <w:bottom w:val="dashed" w:sz="4" w:space="0" w:color="6699CC"/>
                    <w:right w:val="dashed" w:sz="4" w:space="0" w:color="6699CC"/>
                  </w:divBdr>
                </w:div>
                <w:div w:id="1357393153">
                  <w:marLeft w:val="215"/>
                  <w:marRight w:val="215"/>
                  <w:marTop w:val="107"/>
                  <w:marBottom w:val="107"/>
                  <w:divBdr>
                    <w:top w:val="dashed" w:sz="4" w:space="0" w:color="6699CC"/>
                    <w:left w:val="dashed" w:sz="4" w:space="0" w:color="6699CC"/>
                    <w:bottom w:val="dashed" w:sz="4" w:space="0" w:color="6699CC"/>
                    <w:right w:val="dashed" w:sz="4" w:space="0" w:color="6699CC"/>
                  </w:divBdr>
                </w:div>
                <w:div w:id="653799735">
                  <w:marLeft w:val="215"/>
                  <w:marRight w:val="215"/>
                  <w:marTop w:val="107"/>
                  <w:marBottom w:val="107"/>
                  <w:divBdr>
                    <w:top w:val="dashed" w:sz="4" w:space="0" w:color="6699CC"/>
                    <w:left w:val="dashed" w:sz="4" w:space="0" w:color="6699CC"/>
                    <w:bottom w:val="dashed" w:sz="4" w:space="0" w:color="6699CC"/>
                    <w:right w:val="dashed" w:sz="4" w:space="0" w:color="6699CC"/>
                  </w:divBdr>
                </w:div>
                <w:div w:id="822086364">
                  <w:marLeft w:val="215"/>
                  <w:marRight w:val="215"/>
                  <w:marTop w:val="107"/>
                  <w:marBottom w:val="107"/>
                  <w:divBdr>
                    <w:top w:val="dashed" w:sz="4" w:space="0" w:color="6699CC"/>
                    <w:left w:val="dashed" w:sz="4" w:space="0" w:color="6699CC"/>
                    <w:bottom w:val="dashed" w:sz="4" w:space="0" w:color="6699CC"/>
                    <w:right w:val="dashed" w:sz="4" w:space="0" w:color="6699CC"/>
                  </w:divBdr>
                </w:div>
                <w:div w:id="616454138">
                  <w:marLeft w:val="215"/>
                  <w:marRight w:val="215"/>
                  <w:marTop w:val="107"/>
                  <w:marBottom w:val="107"/>
                  <w:divBdr>
                    <w:top w:val="dashed" w:sz="4" w:space="0" w:color="6699CC"/>
                    <w:left w:val="dashed" w:sz="4" w:space="0" w:color="6699CC"/>
                    <w:bottom w:val="dashed" w:sz="4" w:space="0" w:color="6699CC"/>
                    <w:right w:val="dashed" w:sz="4" w:space="0" w:color="6699CC"/>
                  </w:divBdr>
                </w:div>
                <w:div w:id="651911444">
                  <w:marLeft w:val="215"/>
                  <w:marRight w:val="215"/>
                  <w:marTop w:val="107"/>
                  <w:marBottom w:val="107"/>
                  <w:divBdr>
                    <w:top w:val="dashed" w:sz="4" w:space="0" w:color="6699CC"/>
                    <w:left w:val="dashed" w:sz="4" w:space="0" w:color="6699CC"/>
                    <w:bottom w:val="dashed" w:sz="4" w:space="0" w:color="6699CC"/>
                    <w:right w:val="dashed" w:sz="4" w:space="0" w:color="6699CC"/>
                  </w:divBdr>
                </w:div>
                <w:div w:id="1812290827">
                  <w:marLeft w:val="215"/>
                  <w:marRight w:val="215"/>
                  <w:marTop w:val="107"/>
                  <w:marBottom w:val="107"/>
                  <w:divBdr>
                    <w:top w:val="dashed" w:sz="4" w:space="0" w:color="6699CC"/>
                    <w:left w:val="dashed" w:sz="4" w:space="0" w:color="6699CC"/>
                    <w:bottom w:val="dashed" w:sz="4" w:space="0" w:color="6699CC"/>
                    <w:right w:val="dashed" w:sz="4" w:space="0" w:color="6699CC"/>
                  </w:divBdr>
                </w:div>
                <w:div w:id="204219050">
                  <w:marLeft w:val="215"/>
                  <w:marRight w:val="215"/>
                  <w:marTop w:val="107"/>
                  <w:marBottom w:val="107"/>
                  <w:divBdr>
                    <w:top w:val="dashed" w:sz="4" w:space="0" w:color="6699CC"/>
                    <w:left w:val="dashed" w:sz="4" w:space="0" w:color="6699CC"/>
                    <w:bottom w:val="dashed" w:sz="4" w:space="0" w:color="6699CC"/>
                    <w:right w:val="dashed" w:sz="4" w:space="0" w:color="6699CC"/>
                  </w:divBdr>
                </w:div>
                <w:div w:id="1722751815">
                  <w:marLeft w:val="215"/>
                  <w:marRight w:val="215"/>
                  <w:marTop w:val="107"/>
                  <w:marBottom w:val="107"/>
                  <w:divBdr>
                    <w:top w:val="dashed" w:sz="4" w:space="0" w:color="6699CC"/>
                    <w:left w:val="dashed" w:sz="4" w:space="0" w:color="6699CC"/>
                    <w:bottom w:val="dashed" w:sz="4" w:space="0" w:color="6699CC"/>
                    <w:right w:val="dashed" w:sz="4" w:space="0" w:color="6699CC"/>
                  </w:divBdr>
                </w:div>
                <w:div w:id="157841613">
                  <w:marLeft w:val="215"/>
                  <w:marRight w:val="215"/>
                  <w:marTop w:val="107"/>
                  <w:marBottom w:val="107"/>
                  <w:divBdr>
                    <w:top w:val="dashed" w:sz="4" w:space="0" w:color="6699CC"/>
                    <w:left w:val="dashed" w:sz="4" w:space="0" w:color="6699CC"/>
                    <w:bottom w:val="dashed" w:sz="4" w:space="0" w:color="6699CC"/>
                    <w:right w:val="dashed" w:sz="4" w:space="0" w:color="6699CC"/>
                  </w:divBdr>
                </w:div>
                <w:div w:id="113332781">
                  <w:marLeft w:val="215"/>
                  <w:marRight w:val="215"/>
                  <w:marTop w:val="107"/>
                  <w:marBottom w:val="107"/>
                  <w:divBdr>
                    <w:top w:val="dashed" w:sz="4" w:space="0" w:color="6699CC"/>
                    <w:left w:val="dashed" w:sz="4" w:space="0" w:color="6699CC"/>
                    <w:bottom w:val="dashed" w:sz="4" w:space="0" w:color="6699CC"/>
                    <w:right w:val="dashed" w:sz="4" w:space="0" w:color="6699CC"/>
                  </w:divBdr>
                </w:div>
                <w:div w:id="365108122">
                  <w:marLeft w:val="215"/>
                  <w:marRight w:val="215"/>
                  <w:marTop w:val="107"/>
                  <w:marBottom w:val="107"/>
                  <w:divBdr>
                    <w:top w:val="dashed" w:sz="4" w:space="0" w:color="6699CC"/>
                    <w:left w:val="dashed" w:sz="4" w:space="0" w:color="6699CC"/>
                    <w:bottom w:val="dashed" w:sz="4" w:space="0" w:color="6699CC"/>
                    <w:right w:val="dashed" w:sz="4" w:space="0" w:color="6699CC"/>
                  </w:divBdr>
                </w:div>
                <w:div w:id="1918124762">
                  <w:marLeft w:val="215"/>
                  <w:marRight w:val="215"/>
                  <w:marTop w:val="107"/>
                  <w:marBottom w:val="107"/>
                  <w:divBdr>
                    <w:top w:val="dashed" w:sz="4" w:space="0" w:color="6699CC"/>
                    <w:left w:val="dashed" w:sz="4" w:space="0" w:color="6699CC"/>
                    <w:bottom w:val="dashed" w:sz="4" w:space="0" w:color="6699CC"/>
                    <w:right w:val="dashed" w:sz="4" w:space="0" w:color="6699CC"/>
                  </w:divBdr>
                </w:div>
                <w:div w:id="1411393881">
                  <w:marLeft w:val="215"/>
                  <w:marRight w:val="215"/>
                  <w:marTop w:val="107"/>
                  <w:marBottom w:val="107"/>
                  <w:divBdr>
                    <w:top w:val="dashed" w:sz="4" w:space="0" w:color="6699CC"/>
                    <w:left w:val="dashed" w:sz="4" w:space="0" w:color="6699CC"/>
                    <w:bottom w:val="dashed" w:sz="4" w:space="0" w:color="6699CC"/>
                    <w:right w:val="dashed" w:sz="4" w:space="0" w:color="6699CC"/>
                  </w:divBdr>
                </w:div>
                <w:div w:id="1419016922">
                  <w:marLeft w:val="215"/>
                  <w:marRight w:val="215"/>
                  <w:marTop w:val="107"/>
                  <w:marBottom w:val="107"/>
                  <w:divBdr>
                    <w:top w:val="dashed" w:sz="4" w:space="0" w:color="6699CC"/>
                    <w:left w:val="dashed" w:sz="4" w:space="0" w:color="6699CC"/>
                    <w:bottom w:val="dashed" w:sz="4" w:space="0" w:color="6699CC"/>
                    <w:right w:val="dashed" w:sz="4" w:space="0" w:color="6699CC"/>
                  </w:divBdr>
                </w:div>
                <w:div w:id="697319094">
                  <w:marLeft w:val="215"/>
                  <w:marRight w:val="215"/>
                  <w:marTop w:val="107"/>
                  <w:marBottom w:val="107"/>
                  <w:divBdr>
                    <w:top w:val="dashed" w:sz="4" w:space="0" w:color="6699CC"/>
                    <w:left w:val="dashed" w:sz="4" w:space="0" w:color="6699CC"/>
                    <w:bottom w:val="dashed" w:sz="4" w:space="0" w:color="6699CC"/>
                    <w:right w:val="dashed" w:sz="4" w:space="0" w:color="6699CC"/>
                  </w:divBdr>
                </w:div>
                <w:div w:id="1486705591">
                  <w:marLeft w:val="215"/>
                  <w:marRight w:val="215"/>
                  <w:marTop w:val="107"/>
                  <w:marBottom w:val="107"/>
                  <w:divBdr>
                    <w:top w:val="dashed" w:sz="4" w:space="0" w:color="6699CC"/>
                    <w:left w:val="dashed" w:sz="4" w:space="0" w:color="6699CC"/>
                    <w:bottom w:val="dashed" w:sz="4" w:space="0" w:color="6699CC"/>
                    <w:right w:val="dashed" w:sz="4" w:space="0" w:color="6699CC"/>
                  </w:divBdr>
                </w:div>
                <w:div w:id="1072579629">
                  <w:marLeft w:val="215"/>
                  <w:marRight w:val="215"/>
                  <w:marTop w:val="107"/>
                  <w:marBottom w:val="107"/>
                  <w:divBdr>
                    <w:top w:val="dashed" w:sz="4" w:space="0" w:color="6699CC"/>
                    <w:left w:val="dashed" w:sz="4" w:space="0" w:color="6699CC"/>
                    <w:bottom w:val="dashed" w:sz="4" w:space="0" w:color="6699CC"/>
                    <w:right w:val="dashed" w:sz="4" w:space="0" w:color="6699CC"/>
                  </w:divBdr>
                </w:div>
                <w:div w:id="166944318">
                  <w:marLeft w:val="215"/>
                  <w:marRight w:val="215"/>
                  <w:marTop w:val="107"/>
                  <w:marBottom w:val="107"/>
                  <w:divBdr>
                    <w:top w:val="dashed" w:sz="4" w:space="0" w:color="6699CC"/>
                    <w:left w:val="dashed" w:sz="4" w:space="0" w:color="6699CC"/>
                    <w:bottom w:val="dashed" w:sz="4" w:space="0" w:color="6699CC"/>
                    <w:right w:val="dashed" w:sz="4" w:space="0" w:color="6699CC"/>
                  </w:divBdr>
                </w:div>
                <w:div w:id="609774945">
                  <w:marLeft w:val="215"/>
                  <w:marRight w:val="215"/>
                  <w:marTop w:val="107"/>
                  <w:marBottom w:val="107"/>
                  <w:divBdr>
                    <w:top w:val="dashed" w:sz="4" w:space="0" w:color="6699CC"/>
                    <w:left w:val="dashed" w:sz="4" w:space="0" w:color="6699CC"/>
                    <w:bottom w:val="dashed" w:sz="4" w:space="0" w:color="6699CC"/>
                    <w:right w:val="dashed" w:sz="4" w:space="0" w:color="6699CC"/>
                  </w:divBdr>
                </w:div>
                <w:div w:id="1063983724">
                  <w:marLeft w:val="215"/>
                  <w:marRight w:val="215"/>
                  <w:marTop w:val="107"/>
                  <w:marBottom w:val="107"/>
                  <w:divBdr>
                    <w:top w:val="dashed" w:sz="4" w:space="0" w:color="6699CC"/>
                    <w:left w:val="dashed" w:sz="4" w:space="0" w:color="6699CC"/>
                    <w:bottom w:val="dashed" w:sz="4" w:space="0" w:color="6699CC"/>
                    <w:right w:val="dashed" w:sz="4" w:space="0" w:color="6699CC"/>
                  </w:divBdr>
                </w:div>
                <w:div w:id="653027715">
                  <w:marLeft w:val="215"/>
                  <w:marRight w:val="215"/>
                  <w:marTop w:val="107"/>
                  <w:marBottom w:val="107"/>
                  <w:divBdr>
                    <w:top w:val="dashed" w:sz="4" w:space="0" w:color="6699CC"/>
                    <w:left w:val="dashed" w:sz="4" w:space="0" w:color="6699CC"/>
                    <w:bottom w:val="dashed" w:sz="4" w:space="0" w:color="6699CC"/>
                    <w:right w:val="dashed" w:sz="4" w:space="0" w:color="6699CC"/>
                  </w:divBdr>
                </w:div>
                <w:div w:id="2052417883">
                  <w:marLeft w:val="215"/>
                  <w:marRight w:val="215"/>
                  <w:marTop w:val="107"/>
                  <w:marBottom w:val="107"/>
                  <w:divBdr>
                    <w:top w:val="dashed" w:sz="4" w:space="0" w:color="6699CC"/>
                    <w:left w:val="dashed" w:sz="4" w:space="0" w:color="6699CC"/>
                    <w:bottom w:val="dashed" w:sz="4" w:space="0" w:color="6699CC"/>
                    <w:right w:val="dashed" w:sz="4" w:space="0" w:color="6699CC"/>
                  </w:divBdr>
                </w:div>
                <w:div w:id="2060322757">
                  <w:marLeft w:val="215"/>
                  <w:marRight w:val="215"/>
                  <w:marTop w:val="107"/>
                  <w:marBottom w:val="107"/>
                  <w:divBdr>
                    <w:top w:val="dashed" w:sz="4" w:space="0" w:color="6699CC"/>
                    <w:left w:val="dashed" w:sz="4" w:space="0" w:color="6699CC"/>
                    <w:bottom w:val="dashed" w:sz="4" w:space="0" w:color="6699CC"/>
                    <w:right w:val="dashed" w:sz="4" w:space="0" w:color="6699CC"/>
                  </w:divBdr>
                </w:div>
                <w:div w:id="430012522">
                  <w:marLeft w:val="215"/>
                  <w:marRight w:val="215"/>
                  <w:marTop w:val="107"/>
                  <w:marBottom w:val="107"/>
                  <w:divBdr>
                    <w:top w:val="dashed" w:sz="4" w:space="0" w:color="6699CC"/>
                    <w:left w:val="dashed" w:sz="4" w:space="0" w:color="6699CC"/>
                    <w:bottom w:val="dashed" w:sz="4" w:space="0" w:color="6699CC"/>
                    <w:right w:val="dashed" w:sz="4" w:space="0" w:color="6699CC"/>
                  </w:divBdr>
                </w:div>
                <w:div w:id="379280436">
                  <w:marLeft w:val="215"/>
                  <w:marRight w:val="215"/>
                  <w:marTop w:val="107"/>
                  <w:marBottom w:val="107"/>
                  <w:divBdr>
                    <w:top w:val="dashed" w:sz="4" w:space="0" w:color="6699CC"/>
                    <w:left w:val="dashed" w:sz="4" w:space="0" w:color="6699CC"/>
                    <w:bottom w:val="dashed" w:sz="4" w:space="0" w:color="6699CC"/>
                    <w:right w:val="dashed" w:sz="4" w:space="0" w:color="6699CC"/>
                  </w:divBdr>
                </w:div>
                <w:div w:id="1631132963">
                  <w:marLeft w:val="215"/>
                  <w:marRight w:val="215"/>
                  <w:marTop w:val="107"/>
                  <w:marBottom w:val="107"/>
                  <w:divBdr>
                    <w:top w:val="dashed" w:sz="4" w:space="0" w:color="6699CC"/>
                    <w:left w:val="dashed" w:sz="4" w:space="0" w:color="6699CC"/>
                    <w:bottom w:val="dashed" w:sz="4" w:space="0" w:color="6699CC"/>
                    <w:right w:val="dashed" w:sz="4" w:space="0" w:color="6699CC"/>
                  </w:divBdr>
                </w:div>
                <w:div w:id="1507476003">
                  <w:marLeft w:val="215"/>
                  <w:marRight w:val="215"/>
                  <w:marTop w:val="107"/>
                  <w:marBottom w:val="107"/>
                  <w:divBdr>
                    <w:top w:val="dashed" w:sz="4" w:space="0" w:color="6699CC"/>
                    <w:left w:val="dashed" w:sz="4" w:space="0" w:color="6699CC"/>
                    <w:bottom w:val="dashed" w:sz="4" w:space="0" w:color="6699CC"/>
                    <w:right w:val="dashed" w:sz="4" w:space="0" w:color="6699CC"/>
                  </w:divBdr>
                </w:div>
                <w:div w:id="1540121143">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1649553903">
              <w:marLeft w:val="0"/>
              <w:marRight w:val="0"/>
              <w:marTop w:val="107"/>
              <w:marBottom w:val="0"/>
              <w:divBdr>
                <w:top w:val="none" w:sz="0" w:space="0" w:color="auto"/>
                <w:left w:val="none" w:sz="0" w:space="0" w:color="auto"/>
                <w:bottom w:val="none" w:sz="0" w:space="0" w:color="auto"/>
                <w:right w:val="none" w:sz="0" w:space="0" w:color="auto"/>
              </w:divBdr>
              <w:divsChild>
                <w:div w:id="17059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97070">
      <w:bodyDiv w:val="1"/>
      <w:marLeft w:val="0"/>
      <w:marRight w:val="0"/>
      <w:marTop w:val="0"/>
      <w:marBottom w:val="0"/>
      <w:divBdr>
        <w:top w:val="none" w:sz="0" w:space="0" w:color="auto"/>
        <w:left w:val="none" w:sz="0" w:space="0" w:color="auto"/>
        <w:bottom w:val="none" w:sz="0" w:space="0" w:color="auto"/>
        <w:right w:val="none" w:sz="0" w:space="0" w:color="auto"/>
      </w:divBdr>
      <w:divsChild>
        <w:div w:id="769085437">
          <w:marLeft w:val="0"/>
          <w:marRight w:val="0"/>
          <w:marTop w:val="0"/>
          <w:marBottom w:val="0"/>
          <w:divBdr>
            <w:top w:val="none" w:sz="0" w:space="0" w:color="auto"/>
            <w:left w:val="none" w:sz="0" w:space="0" w:color="auto"/>
            <w:bottom w:val="none" w:sz="0" w:space="0" w:color="auto"/>
            <w:right w:val="none" w:sz="0" w:space="0" w:color="auto"/>
          </w:divBdr>
          <w:divsChild>
            <w:div w:id="2016758740">
              <w:marLeft w:val="0"/>
              <w:marRight w:val="0"/>
              <w:marTop w:val="107"/>
              <w:marBottom w:val="107"/>
              <w:divBdr>
                <w:top w:val="none" w:sz="0" w:space="0" w:color="auto"/>
                <w:left w:val="none" w:sz="0" w:space="0" w:color="auto"/>
                <w:bottom w:val="none" w:sz="0" w:space="0" w:color="auto"/>
                <w:right w:val="none" w:sz="0" w:space="0" w:color="auto"/>
              </w:divBdr>
            </w:div>
            <w:div w:id="1323698491">
              <w:marLeft w:val="0"/>
              <w:marRight w:val="0"/>
              <w:marTop w:val="0"/>
              <w:marBottom w:val="0"/>
              <w:divBdr>
                <w:top w:val="none" w:sz="0" w:space="0" w:color="auto"/>
                <w:left w:val="none" w:sz="0" w:space="0" w:color="auto"/>
                <w:bottom w:val="none" w:sz="0" w:space="0" w:color="auto"/>
                <w:right w:val="none" w:sz="0" w:space="0" w:color="auto"/>
              </w:divBdr>
              <w:divsChild>
                <w:div w:id="685407222">
                  <w:marLeft w:val="0"/>
                  <w:marRight w:val="0"/>
                  <w:marTop w:val="0"/>
                  <w:marBottom w:val="0"/>
                  <w:divBdr>
                    <w:top w:val="none" w:sz="0" w:space="0" w:color="auto"/>
                    <w:left w:val="none" w:sz="0" w:space="0" w:color="auto"/>
                    <w:bottom w:val="none" w:sz="0" w:space="0" w:color="auto"/>
                    <w:right w:val="none" w:sz="0" w:space="0" w:color="auto"/>
                  </w:divBdr>
                </w:div>
                <w:div w:id="890917315">
                  <w:marLeft w:val="215"/>
                  <w:marRight w:val="215"/>
                  <w:marTop w:val="107"/>
                  <w:marBottom w:val="107"/>
                  <w:divBdr>
                    <w:top w:val="dashed" w:sz="4" w:space="0" w:color="6699CC"/>
                    <w:left w:val="dashed" w:sz="4" w:space="0" w:color="6699CC"/>
                    <w:bottom w:val="dashed" w:sz="4" w:space="0" w:color="6699CC"/>
                    <w:right w:val="dashed" w:sz="4" w:space="0" w:color="6699CC"/>
                  </w:divBdr>
                </w:div>
                <w:div w:id="1149440864">
                  <w:marLeft w:val="215"/>
                  <w:marRight w:val="215"/>
                  <w:marTop w:val="107"/>
                  <w:marBottom w:val="107"/>
                  <w:divBdr>
                    <w:top w:val="dashed" w:sz="4" w:space="0" w:color="6699CC"/>
                    <w:left w:val="dashed" w:sz="4" w:space="0" w:color="6699CC"/>
                    <w:bottom w:val="dashed" w:sz="4" w:space="0" w:color="6699CC"/>
                    <w:right w:val="dashed" w:sz="4" w:space="0" w:color="6699CC"/>
                  </w:divBdr>
                </w:div>
                <w:div w:id="1163930369">
                  <w:marLeft w:val="215"/>
                  <w:marRight w:val="215"/>
                  <w:marTop w:val="107"/>
                  <w:marBottom w:val="107"/>
                  <w:divBdr>
                    <w:top w:val="dashed" w:sz="4" w:space="0" w:color="6699CC"/>
                    <w:left w:val="dashed" w:sz="4" w:space="0" w:color="6699CC"/>
                    <w:bottom w:val="dashed" w:sz="4" w:space="0" w:color="6699CC"/>
                    <w:right w:val="dashed" w:sz="4" w:space="0" w:color="6699CC"/>
                  </w:divBdr>
                </w:div>
                <w:div w:id="1674644108">
                  <w:marLeft w:val="215"/>
                  <w:marRight w:val="215"/>
                  <w:marTop w:val="107"/>
                  <w:marBottom w:val="107"/>
                  <w:divBdr>
                    <w:top w:val="dashed" w:sz="4" w:space="0" w:color="6699CC"/>
                    <w:left w:val="dashed" w:sz="4" w:space="0" w:color="6699CC"/>
                    <w:bottom w:val="dashed" w:sz="4" w:space="0" w:color="6699CC"/>
                    <w:right w:val="dashed" w:sz="4" w:space="0" w:color="6699CC"/>
                  </w:divBdr>
                </w:div>
                <w:div w:id="397897556">
                  <w:marLeft w:val="215"/>
                  <w:marRight w:val="215"/>
                  <w:marTop w:val="107"/>
                  <w:marBottom w:val="107"/>
                  <w:divBdr>
                    <w:top w:val="dashed" w:sz="4" w:space="0" w:color="6699CC"/>
                    <w:left w:val="dashed" w:sz="4" w:space="0" w:color="6699CC"/>
                    <w:bottom w:val="dashed" w:sz="4" w:space="0" w:color="6699CC"/>
                    <w:right w:val="dashed" w:sz="4" w:space="0" w:color="6699CC"/>
                  </w:divBdr>
                </w:div>
                <w:div w:id="118767062">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131874651">
              <w:marLeft w:val="0"/>
              <w:marRight w:val="0"/>
              <w:marTop w:val="107"/>
              <w:marBottom w:val="0"/>
              <w:divBdr>
                <w:top w:val="none" w:sz="0" w:space="0" w:color="auto"/>
                <w:left w:val="none" w:sz="0" w:space="0" w:color="auto"/>
                <w:bottom w:val="none" w:sz="0" w:space="0" w:color="auto"/>
                <w:right w:val="none" w:sz="0" w:space="0" w:color="auto"/>
              </w:divBdr>
              <w:divsChild>
                <w:div w:id="385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43169">
      <w:bodyDiv w:val="1"/>
      <w:marLeft w:val="0"/>
      <w:marRight w:val="0"/>
      <w:marTop w:val="0"/>
      <w:marBottom w:val="0"/>
      <w:divBdr>
        <w:top w:val="none" w:sz="0" w:space="0" w:color="auto"/>
        <w:left w:val="none" w:sz="0" w:space="0" w:color="auto"/>
        <w:bottom w:val="none" w:sz="0" w:space="0" w:color="auto"/>
        <w:right w:val="none" w:sz="0" w:space="0" w:color="auto"/>
      </w:divBdr>
      <w:divsChild>
        <w:div w:id="1029644592">
          <w:marLeft w:val="0"/>
          <w:marRight w:val="0"/>
          <w:marTop w:val="0"/>
          <w:marBottom w:val="0"/>
          <w:divBdr>
            <w:top w:val="none" w:sz="0" w:space="0" w:color="auto"/>
            <w:left w:val="none" w:sz="0" w:space="0" w:color="auto"/>
            <w:bottom w:val="none" w:sz="0" w:space="0" w:color="auto"/>
            <w:right w:val="none" w:sz="0" w:space="0" w:color="auto"/>
          </w:divBdr>
          <w:divsChild>
            <w:div w:id="105008834">
              <w:marLeft w:val="0"/>
              <w:marRight w:val="0"/>
              <w:marTop w:val="107"/>
              <w:marBottom w:val="107"/>
              <w:divBdr>
                <w:top w:val="none" w:sz="0" w:space="0" w:color="auto"/>
                <w:left w:val="none" w:sz="0" w:space="0" w:color="auto"/>
                <w:bottom w:val="none" w:sz="0" w:space="0" w:color="auto"/>
                <w:right w:val="none" w:sz="0" w:space="0" w:color="auto"/>
              </w:divBdr>
            </w:div>
            <w:div w:id="213123424">
              <w:marLeft w:val="0"/>
              <w:marRight w:val="0"/>
              <w:marTop w:val="0"/>
              <w:marBottom w:val="0"/>
              <w:divBdr>
                <w:top w:val="none" w:sz="0" w:space="0" w:color="auto"/>
                <w:left w:val="none" w:sz="0" w:space="0" w:color="auto"/>
                <w:bottom w:val="none" w:sz="0" w:space="0" w:color="auto"/>
                <w:right w:val="none" w:sz="0" w:space="0" w:color="auto"/>
              </w:divBdr>
              <w:divsChild>
                <w:div w:id="676688288">
                  <w:marLeft w:val="0"/>
                  <w:marRight w:val="0"/>
                  <w:marTop w:val="0"/>
                  <w:marBottom w:val="0"/>
                  <w:divBdr>
                    <w:top w:val="none" w:sz="0" w:space="0" w:color="auto"/>
                    <w:left w:val="none" w:sz="0" w:space="0" w:color="auto"/>
                    <w:bottom w:val="none" w:sz="0" w:space="0" w:color="auto"/>
                    <w:right w:val="none" w:sz="0" w:space="0" w:color="auto"/>
                  </w:divBdr>
                </w:div>
                <w:div w:id="876434623">
                  <w:marLeft w:val="215"/>
                  <w:marRight w:val="215"/>
                  <w:marTop w:val="107"/>
                  <w:marBottom w:val="107"/>
                  <w:divBdr>
                    <w:top w:val="dashed" w:sz="4" w:space="0" w:color="6699CC"/>
                    <w:left w:val="dashed" w:sz="4" w:space="0" w:color="6699CC"/>
                    <w:bottom w:val="dashed" w:sz="4" w:space="0" w:color="6699CC"/>
                    <w:right w:val="dashed" w:sz="4" w:space="0" w:color="6699CC"/>
                  </w:divBdr>
                </w:div>
                <w:div w:id="3361237">
                  <w:marLeft w:val="215"/>
                  <w:marRight w:val="215"/>
                  <w:marTop w:val="107"/>
                  <w:marBottom w:val="107"/>
                  <w:divBdr>
                    <w:top w:val="dashed" w:sz="4" w:space="0" w:color="6699CC"/>
                    <w:left w:val="dashed" w:sz="4" w:space="0" w:color="6699CC"/>
                    <w:bottom w:val="dashed" w:sz="4" w:space="0" w:color="6699CC"/>
                    <w:right w:val="dashed" w:sz="4" w:space="0" w:color="6699CC"/>
                  </w:divBdr>
                </w:div>
                <w:div w:id="470290959">
                  <w:marLeft w:val="215"/>
                  <w:marRight w:val="215"/>
                  <w:marTop w:val="107"/>
                  <w:marBottom w:val="107"/>
                  <w:divBdr>
                    <w:top w:val="dashed" w:sz="4" w:space="0" w:color="6699CC"/>
                    <w:left w:val="dashed" w:sz="4" w:space="0" w:color="6699CC"/>
                    <w:bottom w:val="dashed" w:sz="4" w:space="0" w:color="6699CC"/>
                    <w:right w:val="dashed" w:sz="4" w:space="0" w:color="6699CC"/>
                  </w:divBdr>
                </w:div>
                <w:div w:id="1190334993">
                  <w:marLeft w:val="215"/>
                  <w:marRight w:val="215"/>
                  <w:marTop w:val="107"/>
                  <w:marBottom w:val="107"/>
                  <w:divBdr>
                    <w:top w:val="dashed" w:sz="4" w:space="0" w:color="6699CC"/>
                    <w:left w:val="dashed" w:sz="4" w:space="0" w:color="6699CC"/>
                    <w:bottom w:val="dashed" w:sz="4" w:space="0" w:color="6699CC"/>
                    <w:right w:val="dashed" w:sz="4" w:space="0" w:color="6699CC"/>
                  </w:divBdr>
                </w:div>
                <w:div w:id="1084647961">
                  <w:marLeft w:val="215"/>
                  <w:marRight w:val="215"/>
                  <w:marTop w:val="107"/>
                  <w:marBottom w:val="107"/>
                  <w:divBdr>
                    <w:top w:val="dashed" w:sz="4" w:space="0" w:color="6699CC"/>
                    <w:left w:val="dashed" w:sz="4" w:space="0" w:color="6699CC"/>
                    <w:bottom w:val="dashed" w:sz="4" w:space="0" w:color="6699CC"/>
                    <w:right w:val="dashed" w:sz="4" w:space="0" w:color="6699CC"/>
                  </w:divBdr>
                </w:div>
                <w:div w:id="2059355402">
                  <w:marLeft w:val="215"/>
                  <w:marRight w:val="215"/>
                  <w:marTop w:val="107"/>
                  <w:marBottom w:val="107"/>
                  <w:divBdr>
                    <w:top w:val="dashed" w:sz="4" w:space="0" w:color="6699CC"/>
                    <w:left w:val="dashed" w:sz="4" w:space="0" w:color="6699CC"/>
                    <w:bottom w:val="dashed" w:sz="4" w:space="0" w:color="6699CC"/>
                    <w:right w:val="dashed" w:sz="4" w:space="0" w:color="6699CC"/>
                  </w:divBdr>
                </w:div>
                <w:div w:id="453601121">
                  <w:marLeft w:val="0"/>
                  <w:marRight w:val="0"/>
                  <w:marTop w:val="0"/>
                  <w:marBottom w:val="0"/>
                  <w:divBdr>
                    <w:top w:val="none" w:sz="0" w:space="0" w:color="auto"/>
                    <w:left w:val="none" w:sz="0" w:space="0" w:color="auto"/>
                    <w:bottom w:val="none" w:sz="0" w:space="0" w:color="auto"/>
                    <w:right w:val="none" w:sz="0" w:space="0" w:color="auto"/>
                  </w:divBdr>
                </w:div>
              </w:divsChild>
            </w:div>
            <w:div w:id="820735135">
              <w:marLeft w:val="0"/>
              <w:marRight w:val="0"/>
              <w:marTop w:val="107"/>
              <w:marBottom w:val="0"/>
              <w:divBdr>
                <w:top w:val="none" w:sz="0" w:space="0" w:color="auto"/>
                <w:left w:val="none" w:sz="0" w:space="0" w:color="auto"/>
                <w:bottom w:val="none" w:sz="0" w:space="0" w:color="auto"/>
                <w:right w:val="none" w:sz="0" w:space="0" w:color="auto"/>
              </w:divBdr>
              <w:divsChild>
                <w:div w:id="14996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52182">
      <w:bodyDiv w:val="1"/>
      <w:marLeft w:val="0"/>
      <w:marRight w:val="0"/>
      <w:marTop w:val="0"/>
      <w:marBottom w:val="0"/>
      <w:divBdr>
        <w:top w:val="none" w:sz="0" w:space="0" w:color="auto"/>
        <w:left w:val="none" w:sz="0" w:space="0" w:color="auto"/>
        <w:bottom w:val="none" w:sz="0" w:space="0" w:color="auto"/>
        <w:right w:val="none" w:sz="0" w:space="0" w:color="auto"/>
      </w:divBdr>
      <w:divsChild>
        <w:div w:id="2114551621">
          <w:marLeft w:val="0"/>
          <w:marRight w:val="0"/>
          <w:marTop w:val="0"/>
          <w:marBottom w:val="0"/>
          <w:divBdr>
            <w:top w:val="none" w:sz="0" w:space="0" w:color="auto"/>
            <w:left w:val="none" w:sz="0" w:space="0" w:color="auto"/>
            <w:bottom w:val="none" w:sz="0" w:space="0" w:color="auto"/>
            <w:right w:val="none" w:sz="0" w:space="0" w:color="auto"/>
          </w:divBdr>
          <w:divsChild>
            <w:div w:id="595136132">
              <w:marLeft w:val="0"/>
              <w:marRight w:val="0"/>
              <w:marTop w:val="107"/>
              <w:marBottom w:val="107"/>
              <w:divBdr>
                <w:top w:val="none" w:sz="0" w:space="0" w:color="auto"/>
                <w:left w:val="none" w:sz="0" w:space="0" w:color="auto"/>
                <w:bottom w:val="none" w:sz="0" w:space="0" w:color="auto"/>
                <w:right w:val="none" w:sz="0" w:space="0" w:color="auto"/>
              </w:divBdr>
            </w:div>
            <w:div w:id="644629990">
              <w:marLeft w:val="0"/>
              <w:marRight w:val="0"/>
              <w:marTop w:val="0"/>
              <w:marBottom w:val="0"/>
              <w:divBdr>
                <w:top w:val="none" w:sz="0" w:space="0" w:color="auto"/>
                <w:left w:val="none" w:sz="0" w:space="0" w:color="auto"/>
                <w:bottom w:val="none" w:sz="0" w:space="0" w:color="auto"/>
                <w:right w:val="none" w:sz="0" w:space="0" w:color="auto"/>
              </w:divBdr>
              <w:divsChild>
                <w:div w:id="1273901466">
                  <w:marLeft w:val="0"/>
                  <w:marRight w:val="0"/>
                  <w:marTop w:val="0"/>
                  <w:marBottom w:val="0"/>
                  <w:divBdr>
                    <w:top w:val="none" w:sz="0" w:space="0" w:color="auto"/>
                    <w:left w:val="none" w:sz="0" w:space="0" w:color="auto"/>
                    <w:bottom w:val="none" w:sz="0" w:space="0" w:color="auto"/>
                    <w:right w:val="none" w:sz="0" w:space="0" w:color="auto"/>
                  </w:divBdr>
                </w:div>
                <w:div w:id="1743914849">
                  <w:marLeft w:val="215"/>
                  <w:marRight w:val="215"/>
                  <w:marTop w:val="107"/>
                  <w:marBottom w:val="107"/>
                  <w:divBdr>
                    <w:top w:val="dashed" w:sz="4" w:space="0" w:color="6699CC"/>
                    <w:left w:val="dashed" w:sz="4" w:space="0" w:color="6699CC"/>
                    <w:bottom w:val="dashed" w:sz="4" w:space="0" w:color="6699CC"/>
                    <w:right w:val="dashed" w:sz="4" w:space="0" w:color="6699CC"/>
                  </w:divBdr>
                </w:div>
                <w:div w:id="316347663">
                  <w:marLeft w:val="215"/>
                  <w:marRight w:val="215"/>
                  <w:marTop w:val="107"/>
                  <w:marBottom w:val="107"/>
                  <w:divBdr>
                    <w:top w:val="dashed" w:sz="4" w:space="0" w:color="6699CC"/>
                    <w:left w:val="dashed" w:sz="4" w:space="0" w:color="6699CC"/>
                    <w:bottom w:val="dashed" w:sz="4" w:space="0" w:color="6699CC"/>
                    <w:right w:val="dashed" w:sz="4" w:space="0" w:color="6699CC"/>
                  </w:divBdr>
                </w:div>
                <w:div w:id="1677998549">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1223708697">
              <w:marLeft w:val="0"/>
              <w:marRight w:val="0"/>
              <w:marTop w:val="107"/>
              <w:marBottom w:val="0"/>
              <w:divBdr>
                <w:top w:val="none" w:sz="0" w:space="0" w:color="auto"/>
                <w:left w:val="none" w:sz="0" w:space="0" w:color="auto"/>
                <w:bottom w:val="none" w:sz="0" w:space="0" w:color="auto"/>
                <w:right w:val="none" w:sz="0" w:space="0" w:color="auto"/>
              </w:divBdr>
              <w:divsChild>
                <w:div w:id="654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679066">
      <w:bodyDiv w:val="1"/>
      <w:marLeft w:val="0"/>
      <w:marRight w:val="0"/>
      <w:marTop w:val="0"/>
      <w:marBottom w:val="0"/>
      <w:divBdr>
        <w:top w:val="none" w:sz="0" w:space="0" w:color="auto"/>
        <w:left w:val="none" w:sz="0" w:space="0" w:color="auto"/>
        <w:bottom w:val="none" w:sz="0" w:space="0" w:color="auto"/>
        <w:right w:val="none" w:sz="0" w:space="0" w:color="auto"/>
      </w:divBdr>
      <w:divsChild>
        <w:div w:id="1373581607">
          <w:marLeft w:val="0"/>
          <w:marRight w:val="0"/>
          <w:marTop w:val="0"/>
          <w:marBottom w:val="0"/>
          <w:divBdr>
            <w:top w:val="none" w:sz="0" w:space="0" w:color="auto"/>
            <w:left w:val="none" w:sz="0" w:space="0" w:color="auto"/>
            <w:bottom w:val="none" w:sz="0" w:space="0" w:color="auto"/>
            <w:right w:val="none" w:sz="0" w:space="0" w:color="auto"/>
          </w:divBdr>
          <w:divsChild>
            <w:div w:id="1636132134">
              <w:marLeft w:val="0"/>
              <w:marRight w:val="0"/>
              <w:marTop w:val="107"/>
              <w:marBottom w:val="107"/>
              <w:divBdr>
                <w:top w:val="none" w:sz="0" w:space="0" w:color="auto"/>
                <w:left w:val="none" w:sz="0" w:space="0" w:color="auto"/>
                <w:bottom w:val="none" w:sz="0" w:space="0" w:color="auto"/>
                <w:right w:val="none" w:sz="0" w:space="0" w:color="auto"/>
              </w:divBdr>
            </w:div>
            <w:div w:id="1183936103">
              <w:marLeft w:val="0"/>
              <w:marRight w:val="0"/>
              <w:marTop w:val="0"/>
              <w:marBottom w:val="0"/>
              <w:divBdr>
                <w:top w:val="none" w:sz="0" w:space="0" w:color="auto"/>
                <w:left w:val="none" w:sz="0" w:space="0" w:color="auto"/>
                <w:bottom w:val="none" w:sz="0" w:space="0" w:color="auto"/>
                <w:right w:val="none" w:sz="0" w:space="0" w:color="auto"/>
              </w:divBdr>
              <w:divsChild>
                <w:div w:id="1892840147">
                  <w:marLeft w:val="0"/>
                  <w:marRight w:val="0"/>
                  <w:marTop w:val="0"/>
                  <w:marBottom w:val="0"/>
                  <w:divBdr>
                    <w:top w:val="none" w:sz="0" w:space="0" w:color="auto"/>
                    <w:left w:val="none" w:sz="0" w:space="0" w:color="auto"/>
                    <w:bottom w:val="none" w:sz="0" w:space="0" w:color="auto"/>
                    <w:right w:val="none" w:sz="0" w:space="0" w:color="auto"/>
                  </w:divBdr>
                </w:div>
                <w:div w:id="871917137">
                  <w:marLeft w:val="215"/>
                  <w:marRight w:val="215"/>
                  <w:marTop w:val="107"/>
                  <w:marBottom w:val="107"/>
                  <w:divBdr>
                    <w:top w:val="dashed" w:sz="4" w:space="0" w:color="6699CC"/>
                    <w:left w:val="dashed" w:sz="4" w:space="0" w:color="6699CC"/>
                    <w:bottom w:val="dashed" w:sz="4" w:space="0" w:color="6699CC"/>
                    <w:right w:val="dashed" w:sz="4" w:space="0" w:color="6699CC"/>
                  </w:divBdr>
                </w:div>
                <w:div w:id="1213031749">
                  <w:marLeft w:val="215"/>
                  <w:marRight w:val="215"/>
                  <w:marTop w:val="107"/>
                  <w:marBottom w:val="107"/>
                  <w:divBdr>
                    <w:top w:val="dashed" w:sz="4" w:space="0" w:color="6699CC"/>
                    <w:left w:val="dashed" w:sz="4" w:space="0" w:color="6699CC"/>
                    <w:bottom w:val="dashed" w:sz="4" w:space="0" w:color="6699CC"/>
                    <w:right w:val="dashed" w:sz="4" w:space="0" w:color="6699CC"/>
                  </w:divBdr>
                </w:div>
                <w:div w:id="741024673">
                  <w:marLeft w:val="215"/>
                  <w:marRight w:val="215"/>
                  <w:marTop w:val="107"/>
                  <w:marBottom w:val="107"/>
                  <w:divBdr>
                    <w:top w:val="dashed" w:sz="4" w:space="0" w:color="6699CC"/>
                    <w:left w:val="dashed" w:sz="4" w:space="0" w:color="6699CC"/>
                    <w:bottom w:val="dashed" w:sz="4" w:space="0" w:color="6699CC"/>
                    <w:right w:val="dashed" w:sz="4" w:space="0" w:color="6699CC"/>
                  </w:divBdr>
                </w:div>
                <w:div w:id="1692417817">
                  <w:marLeft w:val="215"/>
                  <w:marRight w:val="215"/>
                  <w:marTop w:val="107"/>
                  <w:marBottom w:val="107"/>
                  <w:divBdr>
                    <w:top w:val="dashed" w:sz="4" w:space="0" w:color="6699CC"/>
                    <w:left w:val="dashed" w:sz="4" w:space="0" w:color="6699CC"/>
                    <w:bottom w:val="dashed" w:sz="4" w:space="0" w:color="6699CC"/>
                    <w:right w:val="dashed" w:sz="4" w:space="0" w:color="6699CC"/>
                  </w:divBdr>
                </w:div>
                <w:div w:id="1315065694">
                  <w:marLeft w:val="215"/>
                  <w:marRight w:val="215"/>
                  <w:marTop w:val="107"/>
                  <w:marBottom w:val="107"/>
                  <w:divBdr>
                    <w:top w:val="dashed" w:sz="4" w:space="0" w:color="6699CC"/>
                    <w:left w:val="dashed" w:sz="4" w:space="0" w:color="6699CC"/>
                    <w:bottom w:val="dashed" w:sz="4" w:space="0" w:color="6699CC"/>
                    <w:right w:val="dashed" w:sz="4" w:space="0" w:color="6699CC"/>
                  </w:divBdr>
                </w:div>
                <w:div w:id="1932472489">
                  <w:marLeft w:val="215"/>
                  <w:marRight w:val="215"/>
                  <w:marTop w:val="107"/>
                  <w:marBottom w:val="107"/>
                  <w:divBdr>
                    <w:top w:val="dashed" w:sz="4" w:space="0" w:color="6699CC"/>
                    <w:left w:val="dashed" w:sz="4" w:space="0" w:color="6699CC"/>
                    <w:bottom w:val="dashed" w:sz="4" w:space="0" w:color="6699CC"/>
                    <w:right w:val="dashed" w:sz="4" w:space="0" w:color="6699CC"/>
                  </w:divBdr>
                </w:div>
                <w:div w:id="1765566913">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sChild>
        </w:div>
      </w:divsChild>
    </w:div>
    <w:div w:id="1160465410">
      <w:bodyDiv w:val="1"/>
      <w:marLeft w:val="0"/>
      <w:marRight w:val="0"/>
      <w:marTop w:val="0"/>
      <w:marBottom w:val="0"/>
      <w:divBdr>
        <w:top w:val="none" w:sz="0" w:space="0" w:color="auto"/>
        <w:left w:val="none" w:sz="0" w:space="0" w:color="auto"/>
        <w:bottom w:val="none" w:sz="0" w:space="0" w:color="auto"/>
        <w:right w:val="none" w:sz="0" w:space="0" w:color="auto"/>
      </w:divBdr>
      <w:divsChild>
        <w:div w:id="850684523">
          <w:marLeft w:val="0"/>
          <w:marRight w:val="0"/>
          <w:marTop w:val="0"/>
          <w:marBottom w:val="0"/>
          <w:divBdr>
            <w:top w:val="none" w:sz="0" w:space="0" w:color="auto"/>
            <w:left w:val="none" w:sz="0" w:space="0" w:color="auto"/>
            <w:bottom w:val="none" w:sz="0" w:space="0" w:color="auto"/>
            <w:right w:val="none" w:sz="0" w:space="0" w:color="auto"/>
          </w:divBdr>
          <w:divsChild>
            <w:div w:id="1423602194">
              <w:marLeft w:val="215"/>
              <w:marRight w:val="215"/>
              <w:marTop w:val="107"/>
              <w:marBottom w:val="107"/>
              <w:divBdr>
                <w:top w:val="dashed" w:sz="4" w:space="0" w:color="6699CC"/>
                <w:left w:val="dashed" w:sz="4" w:space="0" w:color="6699CC"/>
                <w:bottom w:val="dashed" w:sz="4" w:space="0" w:color="6699CC"/>
                <w:right w:val="dashed" w:sz="4" w:space="0" w:color="6699CC"/>
              </w:divBdr>
            </w:div>
            <w:div w:id="1012075532">
              <w:marLeft w:val="215"/>
              <w:marRight w:val="215"/>
              <w:marTop w:val="107"/>
              <w:marBottom w:val="107"/>
              <w:divBdr>
                <w:top w:val="dashed" w:sz="4" w:space="0" w:color="6699CC"/>
                <w:left w:val="dashed" w:sz="4" w:space="0" w:color="6699CC"/>
                <w:bottom w:val="dashed" w:sz="4" w:space="0" w:color="6699CC"/>
                <w:right w:val="dashed" w:sz="4" w:space="0" w:color="6699CC"/>
              </w:divBdr>
            </w:div>
            <w:div w:id="779959788">
              <w:marLeft w:val="215"/>
              <w:marRight w:val="215"/>
              <w:marTop w:val="107"/>
              <w:marBottom w:val="107"/>
              <w:divBdr>
                <w:top w:val="dashed" w:sz="4" w:space="0" w:color="6699CC"/>
                <w:left w:val="dashed" w:sz="4" w:space="0" w:color="6699CC"/>
                <w:bottom w:val="dashed" w:sz="4" w:space="0" w:color="6699CC"/>
                <w:right w:val="dashed" w:sz="4" w:space="0" w:color="6699CC"/>
              </w:divBdr>
            </w:div>
            <w:div w:id="852187361">
              <w:marLeft w:val="215"/>
              <w:marRight w:val="215"/>
              <w:marTop w:val="107"/>
              <w:marBottom w:val="107"/>
              <w:divBdr>
                <w:top w:val="dashed" w:sz="4" w:space="0" w:color="6699CC"/>
                <w:left w:val="dashed" w:sz="4" w:space="0" w:color="6699CC"/>
                <w:bottom w:val="dashed" w:sz="4" w:space="0" w:color="6699CC"/>
                <w:right w:val="dashed" w:sz="4" w:space="0" w:color="6699CC"/>
              </w:divBdr>
            </w:div>
            <w:div w:id="1384020422">
              <w:marLeft w:val="215"/>
              <w:marRight w:val="215"/>
              <w:marTop w:val="107"/>
              <w:marBottom w:val="107"/>
              <w:divBdr>
                <w:top w:val="dashed" w:sz="4" w:space="0" w:color="6699CC"/>
                <w:left w:val="dashed" w:sz="4" w:space="0" w:color="6699CC"/>
                <w:bottom w:val="dashed" w:sz="4" w:space="0" w:color="6699CC"/>
                <w:right w:val="dashed" w:sz="4" w:space="0" w:color="6699CC"/>
              </w:divBdr>
            </w:div>
            <w:div w:id="1510025061">
              <w:marLeft w:val="215"/>
              <w:marRight w:val="215"/>
              <w:marTop w:val="107"/>
              <w:marBottom w:val="107"/>
              <w:divBdr>
                <w:top w:val="dashed" w:sz="4" w:space="0" w:color="6699CC"/>
                <w:left w:val="dashed" w:sz="4" w:space="0" w:color="6699CC"/>
                <w:bottom w:val="dashed" w:sz="4" w:space="0" w:color="6699CC"/>
                <w:right w:val="dashed" w:sz="4" w:space="0" w:color="6699CC"/>
              </w:divBdr>
            </w:div>
            <w:div w:id="1853258452">
              <w:marLeft w:val="215"/>
              <w:marRight w:val="215"/>
              <w:marTop w:val="107"/>
              <w:marBottom w:val="107"/>
              <w:divBdr>
                <w:top w:val="dashed" w:sz="4" w:space="0" w:color="6699CC"/>
                <w:left w:val="dashed" w:sz="4" w:space="0" w:color="6699CC"/>
                <w:bottom w:val="dashed" w:sz="4" w:space="0" w:color="6699CC"/>
                <w:right w:val="dashed" w:sz="4" w:space="0" w:color="6699CC"/>
              </w:divBdr>
            </w:div>
            <w:div w:id="1309900394">
              <w:marLeft w:val="215"/>
              <w:marRight w:val="215"/>
              <w:marTop w:val="107"/>
              <w:marBottom w:val="107"/>
              <w:divBdr>
                <w:top w:val="dashed" w:sz="4" w:space="0" w:color="6699CC"/>
                <w:left w:val="dashed" w:sz="4" w:space="0" w:color="6699CC"/>
                <w:bottom w:val="dashed" w:sz="4" w:space="0" w:color="6699CC"/>
                <w:right w:val="dashed" w:sz="4" w:space="0" w:color="6699CC"/>
              </w:divBdr>
            </w:div>
            <w:div w:id="1208373583">
              <w:marLeft w:val="215"/>
              <w:marRight w:val="215"/>
              <w:marTop w:val="107"/>
              <w:marBottom w:val="107"/>
              <w:divBdr>
                <w:top w:val="dashed" w:sz="4" w:space="0" w:color="6699CC"/>
                <w:left w:val="dashed" w:sz="4" w:space="0" w:color="6699CC"/>
                <w:bottom w:val="dashed" w:sz="4" w:space="0" w:color="6699CC"/>
                <w:right w:val="dashed" w:sz="4" w:space="0" w:color="6699CC"/>
              </w:divBdr>
            </w:div>
            <w:div w:id="1828983035">
              <w:marLeft w:val="215"/>
              <w:marRight w:val="215"/>
              <w:marTop w:val="107"/>
              <w:marBottom w:val="107"/>
              <w:divBdr>
                <w:top w:val="dashed" w:sz="4" w:space="0" w:color="6699CC"/>
                <w:left w:val="dashed" w:sz="4" w:space="0" w:color="6699CC"/>
                <w:bottom w:val="dashed" w:sz="4" w:space="0" w:color="6699CC"/>
                <w:right w:val="dashed" w:sz="4" w:space="0" w:color="6699CC"/>
              </w:divBdr>
            </w:div>
            <w:div w:id="1878347704">
              <w:marLeft w:val="215"/>
              <w:marRight w:val="215"/>
              <w:marTop w:val="107"/>
              <w:marBottom w:val="107"/>
              <w:divBdr>
                <w:top w:val="dashed" w:sz="4" w:space="0" w:color="6699CC"/>
                <w:left w:val="dashed" w:sz="4" w:space="0" w:color="6699CC"/>
                <w:bottom w:val="dashed" w:sz="4" w:space="0" w:color="6699CC"/>
                <w:right w:val="dashed" w:sz="4" w:space="0" w:color="6699CC"/>
              </w:divBdr>
            </w:div>
            <w:div w:id="940264419">
              <w:marLeft w:val="215"/>
              <w:marRight w:val="215"/>
              <w:marTop w:val="107"/>
              <w:marBottom w:val="107"/>
              <w:divBdr>
                <w:top w:val="dashed" w:sz="4" w:space="0" w:color="6699CC"/>
                <w:left w:val="dashed" w:sz="4" w:space="0" w:color="6699CC"/>
                <w:bottom w:val="dashed" w:sz="4" w:space="0" w:color="6699CC"/>
                <w:right w:val="dashed" w:sz="4" w:space="0" w:color="6699CC"/>
              </w:divBdr>
            </w:div>
            <w:div w:id="1789472331">
              <w:marLeft w:val="215"/>
              <w:marRight w:val="215"/>
              <w:marTop w:val="107"/>
              <w:marBottom w:val="107"/>
              <w:divBdr>
                <w:top w:val="dashed" w:sz="4" w:space="0" w:color="6699CC"/>
                <w:left w:val="dashed" w:sz="4" w:space="0" w:color="6699CC"/>
                <w:bottom w:val="dashed" w:sz="4" w:space="0" w:color="6699CC"/>
                <w:right w:val="dashed" w:sz="4" w:space="0" w:color="6699CC"/>
              </w:divBdr>
            </w:div>
            <w:div w:id="6902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9322">
      <w:bodyDiv w:val="1"/>
      <w:marLeft w:val="0"/>
      <w:marRight w:val="0"/>
      <w:marTop w:val="0"/>
      <w:marBottom w:val="0"/>
      <w:divBdr>
        <w:top w:val="none" w:sz="0" w:space="0" w:color="auto"/>
        <w:left w:val="none" w:sz="0" w:space="0" w:color="auto"/>
        <w:bottom w:val="none" w:sz="0" w:space="0" w:color="auto"/>
        <w:right w:val="none" w:sz="0" w:space="0" w:color="auto"/>
      </w:divBdr>
      <w:divsChild>
        <w:div w:id="679236392">
          <w:marLeft w:val="0"/>
          <w:marRight w:val="0"/>
          <w:marTop w:val="0"/>
          <w:marBottom w:val="0"/>
          <w:divBdr>
            <w:top w:val="none" w:sz="0" w:space="0" w:color="auto"/>
            <w:left w:val="none" w:sz="0" w:space="0" w:color="auto"/>
            <w:bottom w:val="none" w:sz="0" w:space="0" w:color="auto"/>
            <w:right w:val="none" w:sz="0" w:space="0" w:color="auto"/>
          </w:divBdr>
          <w:divsChild>
            <w:div w:id="948125786">
              <w:marLeft w:val="0"/>
              <w:marRight w:val="0"/>
              <w:marTop w:val="0"/>
              <w:marBottom w:val="0"/>
              <w:divBdr>
                <w:top w:val="none" w:sz="0" w:space="0" w:color="auto"/>
                <w:left w:val="none" w:sz="0" w:space="0" w:color="auto"/>
                <w:bottom w:val="none" w:sz="0" w:space="0" w:color="auto"/>
                <w:right w:val="none" w:sz="0" w:space="0" w:color="auto"/>
              </w:divBdr>
              <w:divsChild>
                <w:div w:id="361903216">
                  <w:marLeft w:val="215"/>
                  <w:marRight w:val="215"/>
                  <w:marTop w:val="107"/>
                  <w:marBottom w:val="107"/>
                  <w:divBdr>
                    <w:top w:val="dashed" w:sz="4" w:space="0" w:color="6699CC"/>
                    <w:left w:val="dashed" w:sz="4" w:space="0" w:color="6699CC"/>
                    <w:bottom w:val="dashed" w:sz="4" w:space="0" w:color="6699CC"/>
                    <w:right w:val="dashed" w:sz="4" w:space="0" w:color="6699CC"/>
                  </w:divBdr>
                </w:div>
                <w:div w:id="1271428333">
                  <w:marLeft w:val="215"/>
                  <w:marRight w:val="215"/>
                  <w:marTop w:val="107"/>
                  <w:marBottom w:val="107"/>
                  <w:divBdr>
                    <w:top w:val="dashed" w:sz="4" w:space="0" w:color="6699CC"/>
                    <w:left w:val="dashed" w:sz="4" w:space="0" w:color="6699CC"/>
                    <w:bottom w:val="dashed" w:sz="4" w:space="0" w:color="6699CC"/>
                    <w:right w:val="dashed" w:sz="4" w:space="0" w:color="6699CC"/>
                  </w:divBdr>
                </w:div>
                <w:div w:id="1642227334">
                  <w:marLeft w:val="215"/>
                  <w:marRight w:val="215"/>
                  <w:marTop w:val="107"/>
                  <w:marBottom w:val="107"/>
                  <w:divBdr>
                    <w:top w:val="dashed" w:sz="4" w:space="0" w:color="6699CC"/>
                    <w:left w:val="dashed" w:sz="4" w:space="0" w:color="6699CC"/>
                    <w:bottom w:val="dashed" w:sz="4" w:space="0" w:color="6699CC"/>
                    <w:right w:val="dashed" w:sz="4" w:space="0" w:color="6699CC"/>
                  </w:divBdr>
                </w:div>
                <w:div w:id="1473519379">
                  <w:marLeft w:val="215"/>
                  <w:marRight w:val="215"/>
                  <w:marTop w:val="107"/>
                  <w:marBottom w:val="107"/>
                  <w:divBdr>
                    <w:top w:val="dashed" w:sz="4" w:space="0" w:color="6699CC"/>
                    <w:left w:val="dashed" w:sz="4" w:space="0" w:color="6699CC"/>
                    <w:bottom w:val="dashed" w:sz="4" w:space="0" w:color="6699CC"/>
                    <w:right w:val="dashed" w:sz="4" w:space="0" w:color="6699CC"/>
                  </w:divBdr>
                </w:div>
                <w:div w:id="756636829">
                  <w:marLeft w:val="215"/>
                  <w:marRight w:val="215"/>
                  <w:marTop w:val="107"/>
                  <w:marBottom w:val="107"/>
                  <w:divBdr>
                    <w:top w:val="dashed" w:sz="4" w:space="0" w:color="6699CC"/>
                    <w:left w:val="dashed" w:sz="4" w:space="0" w:color="6699CC"/>
                    <w:bottom w:val="dashed" w:sz="4" w:space="0" w:color="6699CC"/>
                    <w:right w:val="dashed" w:sz="4" w:space="0" w:color="6699CC"/>
                  </w:divBdr>
                </w:div>
                <w:div w:id="434403115">
                  <w:marLeft w:val="215"/>
                  <w:marRight w:val="215"/>
                  <w:marTop w:val="107"/>
                  <w:marBottom w:val="107"/>
                  <w:divBdr>
                    <w:top w:val="dashed" w:sz="4" w:space="0" w:color="6699CC"/>
                    <w:left w:val="dashed" w:sz="4" w:space="0" w:color="6699CC"/>
                    <w:bottom w:val="dashed" w:sz="4" w:space="0" w:color="6699CC"/>
                    <w:right w:val="dashed" w:sz="4" w:space="0" w:color="6699CC"/>
                  </w:divBdr>
                </w:div>
                <w:div w:id="1265309538">
                  <w:marLeft w:val="215"/>
                  <w:marRight w:val="215"/>
                  <w:marTop w:val="107"/>
                  <w:marBottom w:val="107"/>
                  <w:divBdr>
                    <w:top w:val="dashed" w:sz="4" w:space="0" w:color="6699CC"/>
                    <w:left w:val="dashed" w:sz="4" w:space="0" w:color="6699CC"/>
                    <w:bottom w:val="dashed" w:sz="4" w:space="0" w:color="6699CC"/>
                    <w:right w:val="dashed" w:sz="4" w:space="0" w:color="6699CC"/>
                  </w:divBdr>
                </w:div>
                <w:div w:id="177696686">
                  <w:marLeft w:val="215"/>
                  <w:marRight w:val="215"/>
                  <w:marTop w:val="107"/>
                  <w:marBottom w:val="107"/>
                  <w:divBdr>
                    <w:top w:val="dashed" w:sz="4" w:space="0" w:color="6699CC"/>
                    <w:left w:val="dashed" w:sz="4" w:space="0" w:color="6699CC"/>
                    <w:bottom w:val="dashed" w:sz="4" w:space="0" w:color="6699CC"/>
                    <w:right w:val="dashed" w:sz="4" w:space="0" w:color="6699CC"/>
                  </w:divBdr>
                </w:div>
                <w:div w:id="2093811512">
                  <w:marLeft w:val="215"/>
                  <w:marRight w:val="215"/>
                  <w:marTop w:val="107"/>
                  <w:marBottom w:val="107"/>
                  <w:divBdr>
                    <w:top w:val="dashed" w:sz="4" w:space="0" w:color="6699CC"/>
                    <w:left w:val="dashed" w:sz="4" w:space="0" w:color="6699CC"/>
                    <w:bottom w:val="dashed" w:sz="4" w:space="0" w:color="6699CC"/>
                    <w:right w:val="dashed" w:sz="4" w:space="0" w:color="6699CC"/>
                  </w:divBdr>
                </w:div>
                <w:div w:id="1214269848">
                  <w:marLeft w:val="215"/>
                  <w:marRight w:val="215"/>
                  <w:marTop w:val="107"/>
                  <w:marBottom w:val="107"/>
                  <w:divBdr>
                    <w:top w:val="dashed" w:sz="4" w:space="0" w:color="6699CC"/>
                    <w:left w:val="dashed" w:sz="4" w:space="0" w:color="6699CC"/>
                    <w:bottom w:val="dashed" w:sz="4" w:space="0" w:color="6699CC"/>
                    <w:right w:val="dashed" w:sz="4" w:space="0" w:color="6699CC"/>
                  </w:divBdr>
                </w:div>
                <w:div w:id="1035273815">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28648078">
              <w:marLeft w:val="0"/>
              <w:marRight w:val="0"/>
              <w:marTop w:val="107"/>
              <w:marBottom w:val="0"/>
              <w:divBdr>
                <w:top w:val="none" w:sz="0" w:space="0" w:color="auto"/>
                <w:left w:val="none" w:sz="0" w:space="0" w:color="auto"/>
                <w:bottom w:val="none" w:sz="0" w:space="0" w:color="auto"/>
                <w:right w:val="none" w:sz="0" w:space="0" w:color="auto"/>
              </w:divBdr>
              <w:divsChild>
                <w:div w:id="13002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5998">
      <w:bodyDiv w:val="1"/>
      <w:marLeft w:val="0"/>
      <w:marRight w:val="0"/>
      <w:marTop w:val="0"/>
      <w:marBottom w:val="0"/>
      <w:divBdr>
        <w:top w:val="none" w:sz="0" w:space="0" w:color="auto"/>
        <w:left w:val="none" w:sz="0" w:space="0" w:color="auto"/>
        <w:bottom w:val="none" w:sz="0" w:space="0" w:color="auto"/>
        <w:right w:val="none" w:sz="0" w:space="0" w:color="auto"/>
      </w:divBdr>
      <w:divsChild>
        <w:div w:id="1122118177">
          <w:marLeft w:val="0"/>
          <w:marRight w:val="0"/>
          <w:marTop w:val="0"/>
          <w:marBottom w:val="0"/>
          <w:divBdr>
            <w:top w:val="none" w:sz="0" w:space="0" w:color="auto"/>
            <w:left w:val="none" w:sz="0" w:space="0" w:color="auto"/>
            <w:bottom w:val="none" w:sz="0" w:space="0" w:color="auto"/>
            <w:right w:val="none" w:sz="0" w:space="0" w:color="auto"/>
          </w:divBdr>
          <w:divsChild>
            <w:div w:id="1573193725">
              <w:marLeft w:val="0"/>
              <w:marRight w:val="0"/>
              <w:marTop w:val="107"/>
              <w:marBottom w:val="107"/>
              <w:divBdr>
                <w:top w:val="none" w:sz="0" w:space="0" w:color="auto"/>
                <w:left w:val="none" w:sz="0" w:space="0" w:color="auto"/>
                <w:bottom w:val="none" w:sz="0" w:space="0" w:color="auto"/>
                <w:right w:val="none" w:sz="0" w:space="0" w:color="auto"/>
              </w:divBdr>
            </w:div>
            <w:div w:id="911697488">
              <w:marLeft w:val="0"/>
              <w:marRight w:val="0"/>
              <w:marTop w:val="0"/>
              <w:marBottom w:val="0"/>
              <w:divBdr>
                <w:top w:val="none" w:sz="0" w:space="0" w:color="auto"/>
                <w:left w:val="none" w:sz="0" w:space="0" w:color="auto"/>
                <w:bottom w:val="none" w:sz="0" w:space="0" w:color="auto"/>
                <w:right w:val="none" w:sz="0" w:space="0" w:color="auto"/>
              </w:divBdr>
              <w:divsChild>
                <w:div w:id="1299460555">
                  <w:marLeft w:val="0"/>
                  <w:marRight w:val="0"/>
                  <w:marTop w:val="0"/>
                  <w:marBottom w:val="0"/>
                  <w:divBdr>
                    <w:top w:val="none" w:sz="0" w:space="0" w:color="auto"/>
                    <w:left w:val="none" w:sz="0" w:space="0" w:color="auto"/>
                    <w:bottom w:val="none" w:sz="0" w:space="0" w:color="auto"/>
                    <w:right w:val="none" w:sz="0" w:space="0" w:color="auto"/>
                  </w:divBdr>
                </w:div>
                <w:div w:id="1048603332">
                  <w:marLeft w:val="0"/>
                  <w:marRight w:val="0"/>
                  <w:marTop w:val="0"/>
                  <w:marBottom w:val="0"/>
                  <w:divBdr>
                    <w:top w:val="none" w:sz="0" w:space="0" w:color="auto"/>
                    <w:left w:val="none" w:sz="0" w:space="0" w:color="auto"/>
                    <w:bottom w:val="none" w:sz="0" w:space="0" w:color="auto"/>
                    <w:right w:val="none" w:sz="0" w:space="0" w:color="auto"/>
                  </w:divBdr>
                </w:div>
                <w:div w:id="1737391651">
                  <w:marLeft w:val="0"/>
                  <w:marRight w:val="0"/>
                  <w:marTop w:val="0"/>
                  <w:marBottom w:val="0"/>
                  <w:divBdr>
                    <w:top w:val="none" w:sz="0" w:space="0" w:color="auto"/>
                    <w:left w:val="none" w:sz="0" w:space="0" w:color="auto"/>
                    <w:bottom w:val="none" w:sz="0" w:space="0" w:color="auto"/>
                    <w:right w:val="none" w:sz="0" w:space="0" w:color="auto"/>
                  </w:divBdr>
                  <w:divsChild>
                    <w:div w:id="2094162089">
                      <w:marLeft w:val="0"/>
                      <w:marRight w:val="0"/>
                      <w:marTop w:val="0"/>
                      <w:marBottom w:val="0"/>
                      <w:divBdr>
                        <w:top w:val="none" w:sz="0" w:space="0" w:color="auto"/>
                        <w:left w:val="none" w:sz="0" w:space="0" w:color="auto"/>
                        <w:bottom w:val="none" w:sz="0" w:space="0" w:color="auto"/>
                        <w:right w:val="none" w:sz="0" w:space="0" w:color="auto"/>
                      </w:divBdr>
                    </w:div>
                  </w:divsChild>
                </w:div>
                <w:div w:id="1004552799">
                  <w:marLeft w:val="0"/>
                  <w:marRight w:val="0"/>
                  <w:marTop w:val="0"/>
                  <w:marBottom w:val="0"/>
                  <w:divBdr>
                    <w:top w:val="none" w:sz="0" w:space="0" w:color="auto"/>
                    <w:left w:val="none" w:sz="0" w:space="0" w:color="auto"/>
                    <w:bottom w:val="none" w:sz="0" w:space="0" w:color="auto"/>
                    <w:right w:val="none" w:sz="0" w:space="0" w:color="auto"/>
                  </w:divBdr>
                </w:div>
                <w:div w:id="1592736668">
                  <w:marLeft w:val="215"/>
                  <w:marRight w:val="215"/>
                  <w:marTop w:val="107"/>
                  <w:marBottom w:val="107"/>
                  <w:divBdr>
                    <w:top w:val="dashed" w:sz="4" w:space="0" w:color="6699CC"/>
                    <w:left w:val="dashed" w:sz="4" w:space="0" w:color="6699CC"/>
                    <w:bottom w:val="dashed" w:sz="4" w:space="0" w:color="6699CC"/>
                    <w:right w:val="dashed" w:sz="4" w:space="0" w:color="6699CC"/>
                  </w:divBdr>
                </w:div>
                <w:div w:id="1486892911">
                  <w:marLeft w:val="215"/>
                  <w:marRight w:val="215"/>
                  <w:marTop w:val="107"/>
                  <w:marBottom w:val="107"/>
                  <w:divBdr>
                    <w:top w:val="dashed" w:sz="4" w:space="0" w:color="6699CC"/>
                    <w:left w:val="dashed" w:sz="4" w:space="0" w:color="6699CC"/>
                    <w:bottom w:val="dashed" w:sz="4" w:space="0" w:color="6699CC"/>
                    <w:right w:val="dashed" w:sz="4" w:space="0" w:color="6699CC"/>
                  </w:divBdr>
                </w:div>
                <w:div w:id="1498301968">
                  <w:marLeft w:val="0"/>
                  <w:marRight w:val="0"/>
                  <w:marTop w:val="0"/>
                  <w:marBottom w:val="0"/>
                  <w:divBdr>
                    <w:top w:val="none" w:sz="0" w:space="0" w:color="auto"/>
                    <w:left w:val="none" w:sz="0" w:space="0" w:color="auto"/>
                    <w:bottom w:val="none" w:sz="0" w:space="0" w:color="auto"/>
                    <w:right w:val="none" w:sz="0" w:space="0" w:color="auto"/>
                  </w:divBdr>
                </w:div>
                <w:div w:id="16459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1207">
      <w:bodyDiv w:val="1"/>
      <w:marLeft w:val="0"/>
      <w:marRight w:val="0"/>
      <w:marTop w:val="0"/>
      <w:marBottom w:val="0"/>
      <w:divBdr>
        <w:top w:val="none" w:sz="0" w:space="0" w:color="auto"/>
        <w:left w:val="none" w:sz="0" w:space="0" w:color="auto"/>
        <w:bottom w:val="none" w:sz="0" w:space="0" w:color="auto"/>
        <w:right w:val="none" w:sz="0" w:space="0" w:color="auto"/>
      </w:divBdr>
      <w:divsChild>
        <w:div w:id="1461801708">
          <w:marLeft w:val="0"/>
          <w:marRight w:val="0"/>
          <w:marTop w:val="0"/>
          <w:marBottom w:val="0"/>
          <w:divBdr>
            <w:top w:val="none" w:sz="0" w:space="0" w:color="auto"/>
            <w:left w:val="none" w:sz="0" w:space="0" w:color="auto"/>
            <w:bottom w:val="none" w:sz="0" w:space="0" w:color="auto"/>
            <w:right w:val="none" w:sz="0" w:space="0" w:color="auto"/>
          </w:divBdr>
          <w:divsChild>
            <w:div w:id="1581215365">
              <w:marLeft w:val="0"/>
              <w:marRight w:val="0"/>
              <w:marTop w:val="107"/>
              <w:marBottom w:val="107"/>
              <w:divBdr>
                <w:top w:val="none" w:sz="0" w:space="0" w:color="auto"/>
                <w:left w:val="none" w:sz="0" w:space="0" w:color="auto"/>
                <w:bottom w:val="none" w:sz="0" w:space="0" w:color="auto"/>
                <w:right w:val="none" w:sz="0" w:space="0" w:color="auto"/>
              </w:divBdr>
            </w:div>
            <w:div w:id="1362197956">
              <w:marLeft w:val="0"/>
              <w:marRight w:val="0"/>
              <w:marTop w:val="0"/>
              <w:marBottom w:val="0"/>
              <w:divBdr>
                <w:top w:val="none" w:sz="0" w:space="0" w:color="auto"/>
                <w:left w:val="none" w:sz="0" w:space="0" w:color="auto"/>
                <w:bottom w:val="none" w:sz="0" w:space="0" w:color="auto"/>
                <w:right w:val="none" w:sz="0" w:space="0" w:color="auto"/>
              </w:divBdr>
              <w:divsChild>
                <w:div w:id="148593253">
                  <w:marLeft w:val="0"/>
                  <w:marRight w:val="0"/>
                  <w:marTop w:val="0"/>
                  <w:marBottom w:val="0"/>
                  <w:divBdr>
                    <w:top w:val="none" w:sz="0" w:space="0" w:color="auto"/>
                    <w:left w:val="none" w:sz="0" w:space="0" w:color="auto"/>
                    <w:bottom w:val="none" w:sz="0" w:space="0" w:color="auto"/>
                    <w:right w:val="none" w:sz="0" w:space="0" w:color="auto"/>
                  </w:divBdr>
                </w:div>
                <w:div w:id="1887403654">
                  <w:marLeft w:val="215"/>
                  <w:marRight w:val="215"/>
                  <w:marTop w:val="107"/>
                  <w:marBottom w:val="107"/>
                  <w:divBdr>
                    <w:top w:val="dashed" w:sz="4" w:space="0" w:color="6699CC"/>
                    <w:left w:val="dashed" w:sz="4" w:space="0" w:color="6699CC"/>
                    <w:bottom w:val="dashed" w:sz="4" w:space="0" w:color="6699CC"/>
                    <w:right w:val="dashed" w:sz="4" w:space="0" w:color="6699CC"/>
                  </w:divBdr>
                </w:div>
                <w:div w:id="997925938">
                  <w:marLeft w:val="215"/>
                  <w:marRight w:val="215"/>
                  <w:marTop w:val="107"/>
                  <w:marBottom w:val="107"/>
                  <w:divBdr>
                    <w:top w:val="dashed" w:sz="4" w:space="0" w:color="6699CC"/>
                    <w:left w:val="dashed" w:sz="4" w:space="0" w:color="6699CC"/>
                    <w:bottom w:val="dashed" w:sz="4" w:space="0" w:color="6699CC"/>
                    <w:right w:val="dashed" w:sz="4" w:space="0" w:color="6699CC"/>
                  </w:divBdr>
                </w:div>
                <w:div w:id="455489435">
                  <w:marLeft w:val="215"/>
                  <w:marRight w:val="215"/>
                  <w:marTop w:val="107"/>
                  <w:marBottom w:val="107"/>
                  <w:divBdr>
                    <w:top w:val="dashed" w:sz="4" w:space="0" w:color="6699CC"/>
                    <w:left w:val="dashed" w:sz="4" w:space="0" w:color="6699CC"/>
                    <w:bottom w:val="dashed" w:sz="4" w:space="0" w:color="6699CC"/>
                    <w:right w:val="dashed" w:sz="4" w:space="0" w:color="6699CC"/>
                  </w:divBdr>
                </w:div>
                <w:div w:id="1001856925">
                  <w:marLeft w:val="215"/>
                  <w:marRight w:val="215"/>
                  <w:marTop w:val="107"/>
                  <w:marBottom w:val="107"/>
                  <w:divBdr>
                    <w:top w:val="dashed" w:sz="4" w:space="0" w:color="6699CC"/>
                    <w:left w:val="dashed" w:sz="4" w:space="0" w:color="6699CC"/>
                    <w:bottom w:val="dashed" w:sz="4" w:space="0" w:color="6699CC"/>
                    <w:right w:val="dashed" w:sz="4" w:space="0" w:color="6699CC"/>
                  </w:divBdr>
                </w:div>
                <w:div w:id="1475101765">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sChild>
        </w:div>
      </w:divsChild>
    </w:div>
    <w:div w:id="1330476491">
      <w:bodyDiv w:val="1"/>
      <w:marLeft w:val="0"/>
      <w:marRight w:val="0"/>
      <w:marTop w:val="0"/>
      <w:marBottom w:val="0"/>
      <w:divBdr>
        <w:top w:val="none" w:sz="0" w:space="0" w:color="auto"/>
        <w:left w:val="none" w:sz="0" w:space="0" w:color="auto"/>
        <w:bottom w:val="none" w:sz="0" w:space="0" w:color="auto"/>
        <w:right w:val="none" w:sz="0" w:space="0" w:color="auto"/>
      </w:divBdr>
      <w:divsChild>
        <w:div w:id="1713457466">
          <w:marLeft w:val="0"/>
          <w:marRight w:val="0"/>
          <w:marTop w:val="0"/>
          <w:marBottom w:val="0"/>
          <w:divBdr>
            <w:top w:val="none" w:sz="0" w:space="0" w:color="auto"/>
            <w:left w:val="none" w:sz="0" w:space="0" w:color="auto"/>
            <w:bottom w:val="none" w:sz="0" w:space="0" w:color="auto"/>
            <w:right w:val="none" w:sz="0" w:space="0" w:color="auto"/>
          </w:divBdr>
          <w:divsChild>
            <w:div w:id="1309671875">
              <w:marLeft w:val="0"/>
              <w:marRight w:val="0"/>
              <w:marTop w:val="107"/>
              <w:marBottom w:val="107"/>
              <w:divBdr>
                <w:top w:val="none" w:sz="0" w:space="0" w:color="auto"/>
                <w:left w:val="none" w:sz="0" w:space="0" w:color="auto"/>
                <w:bottom w:val="none" w:sz="0" w:space="0" w:color="auto"/>
                <w:right w:val="none" w:sz="0" w:space="0" w:color="auto"/>
              </w:divBdr>
            </w:div>
            <w:div w:id="1674797651">
              <w:marLeft w:val="0"/>
              <w:marRight w:val="0"/>
              <w:marTop w:val="0"/>
              <w:marBottom w:val="0"/>
              <w:divBdr>
                <w:top w:val="none" w:sz="0" w:space="0" w:color="auto"/>
                <w:left w:val="none" w:sz="0" w:space="0" w:color="auto"/>
                <w:bottom w:val="none" w:sz="0" w:space="0" w:color="auto"/>
                <w:right w:val="none" w:sz="0" w:space="0" w:color="auto"/>
              </w:divBdr>
              <w:divsChild>
                <w:div w:id="1982688471">
                  <w:marLeft w:val="0"/>
                  <w:marRight w:val="0"/>
                  <w:marTop w:val="0"/>
                  <w:marBottom w:val="0"/>
                  <w:divBdr>
                    <w:top w:val="none" w:sz="0" w:space="0" w:color="auto"/>
                    <w:left w:val="none" w:sz="0" w:space="0" w:color="auto"/>
                    <w:bottom w:val="none" w:sz="0" w:space="0" w:color="auto"/>
                    <w:right w:val="none" w:sz="0" w:space="0" w:color="auto"/>
                  </w:divBdr>
                </w:div>
                <w:div w:id="783303506">
                  <w:marLeft w:val="215"/>
                  <w:marRight w:val="215"/>
                  <w:marTop w:val="107"/>
                  <w:marBottom w:val="107"/>
                  <w:divBdr>
                    <w:top w:val="dashed" w:sz="4" w:space="0" w:color="6699CC"/>
                    <w:left w:val="dashed" w:sz="4" w:space="0" w:color="6699CC"/>
                    <w:bottom w:val="dashed" w:sz="4" w:space="0" w:color="6699CC"/>
                    <w:right w:val="dashed" w:sz="4" w:space="0" w:color="6699CC"/>
                  </w:divBdr>
                </w:div>
                <w:div w:id="38357943">
                  <w:marLeft w:val="215"/>
                  <w:marRight w:val="215"/>
                  <w:marTop w:val="107"/>
                  <w:marBottom w:val="107"/>
                  <w:divBdr>
                    <w:top w:val="dashed" w:sz="4" w:space="0" w:color="6699CC"/>
                    <w:left w:val="dashed" w:sz="4" w:space="0" w:color="6699CC"/>
                    <w:bottom w:val="dashed" w:sz="4" w:space="0" w:color="6699CC"/>
                    <w:right w:val="dashed" w:sz="4" w:space="0" w:color="6699CC"/>
                  </w:divBdr>
                </w:div>
                <w:div w:id="520977806">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366756434">
              <w:marLeft w:val="0"/>
              <w:marRight w:val="0"/>
              <w:marTop w:val="107"/>
              <w:marBottom w:val="0"/>
              <w:divBdr>
                <w:top w:val="none" w:sz="0" w:space="0" w:color="auto"/>
                <w:left w:val="none" w:sz="0" w:space="0" w:color="auto"/>
                <w:bottom w:val="none" w:sz="0" w:space="0" w:color="auto"/>
                <w:right w:val="none" w:sz="0" w:space="0" w:color="auto"/>
              </w:divBdr>
              <w:divsChild>
                <w:div w:id="8427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16647">
      <w:bodyDiv w:val="1"/>
      <w:marLeft w:val="0"/>
      <w:marRight w:val="0"/>
      <w:marTop w:val="0"/>
      <w:marBottom w:val="0"/>
      <w:divBdr>
        <w:top w:val="none" w:sz="0" w:space="0" w:color="auto"/>
        <w:left w:val="none" w:sz="0" w:space="0" w:color="auto"/>
        <w:bottom w:val="none" w:sz="0" w:space="0" w:color="auto"/>
        <w:right w:val="none" w:sz="0" w:space="0" w:color="auto"/>
      </w:divBdr>
      <w:divsChild>
        <w:div w:id="1232350890">
          <w:marLeft w:val="0"/>
          <w:marRight w:val="0"/>
          <w:marTop w:val="0"/>
          <w:marBottom w:val="0"/>
          <w:divBdr>
            <w:top w:val="none" w:sz="0" w:space="0" w:color="auto"/>
            <w:left w:val="none" w:sz="0" w:space="0" w:color="auto"/>
            <w:bottom w:val="none" w:sz="0" w:space="0" w:color="auto"/>
            <w:right w:val="none" w:sz="0" w:space="0" w:color="auto"/>
          </w:divBdr>
          <w:divsChild>
            <w:div w:id="516820521">
              <w:marLeft w:val="0"/>
              <w:marRight w:val="0"/>
              <w:marTop w:val="107"/>
              <w:marBottom w:val="107"/>
              <w:divBdr>
                <w:top w:val="none" w:sz="0" w:space="0" w:color="auto"/>
                <w:left w:val="none" w:sz="0" w:space="0" w:color="auto"/>
                <w:bottom w:val="none" w:sz="0" w:space="0" w:color="auto"/>
                <w:right w:val="none" w:sz="0" w:space="0" w:color="auto"/>
              </w:divBdr>
            </w:div>
            <w:div w:id="727610742">
              <w:marLeft w:val="0"/>
              <w:marRight w:val="0"/>
              <w:marTop w:val="0"/>
              <w:marBottom w:val="0"/>
              <w:divBdr>
                <w:top w:val="none" w:sz="0" w:space="0" w:color="auto"/>
                <w:left w:val="none" w:sz="0" w:space="0" w:color="auto"/>
                <w:bottom w:val="none" w:sz="0" w:space="0" w:color="auto"/>
                <w:right w:val="none" w:sz="0" w:space="0" w:color="auto"/>
              </w:divBdr>
              <w:divsChild>
                <w:div w:id="1038044280">
                  <w:marLeft w:val="215"/>
                  <w:marRight w:val="215"/>
                  <w:marTop w:val="107"/>
                  <w:marBottom w:val="107"/>
                  <w:divBdr>
                    <w:top w:val="dashed" w:sz="4" w:space="0" w:color="6699CC"/>
                    <w:left w:val="dashed" w:sz="4" w:space="0" w:color="6699CC"/>
                    <w:bottom w:val="dashed" w:sz="4" w:space="0" w:color="6699CC"/>
                    <w:right w:val="dashed" w:sz="4" w:space="0" w:color="6699CC"/>
                  </w:divBdr>
                </w:div>
                <w:div w:id="1918518908">
                  <w:marLeft w:val="215"/>
                  <w:marRight w:val="215"/>
                  <w:marTop w:val="107"/>
                  <w:marBottom w:val="107"/>
                  <w:divBdr>
                    <w:top w:val="dashed" w:sz="4" w:space="0" w:color="6699CC"/>
                    <w:left w:val="dashed" w:sz="4" w:space="0" w:color="6699CC"/>
                    <w:bottom w:val="dashed" w:sz="4" w:space="0" w:color="6699CC"/>
                    <w:right w:val="dashed" w:sz="4" w:space="0" w:color="6699CC"/>
                  </w:divBdr>
                </w:div>
                <w:div w:id="498422727">
                  <w:marLeft w:val="215"/>
                  <w:marRight w:val="215"/>
                  <w:marTop w:val="107"/>
                  <w:marBottom w:val="107"/>
                  <w:divBdr>
                    <w:top w:val="dashed" w:sz="4" w:space="0" w:color="6699CC"/>
                    <w:left w:val="dashed" w:sz="4" w:space="0" w:color="6699CC"/>
                    <w:bottom w:val="dashed" w:sz="4" w:space="0" w:color="6699CC"/>
                    <w:right w:val="dashed" w:sz="4" w:space="0" w:color="6699CC"/>
                  </w:divBdr>
                </w:div>
                <w:div w:id="659041933">
                  <w:marLeft w:val="215"/>
                  <w:marRight w:val="215"/>
                  <w:marTop w:val="107"/>
                  <w:marBottom w:val="107"/>
                  <w:divBdr>
                    <w:top w:val="dashed" w:sz="4" w:space="0" w:color="6699CC"/>
                    <w:left w:val="dashed" w:sz="4" w:space="0" w:color="6699CC"/>
                    <w:bottom w:val="dashed" w:sz="4" w:space="0" w:color="6699CC"/>
                    <w:right w:val="dashed" w:sz="4" w:space="0" w:color="6699CC"/>
                  </w:divBdr>
                </w:div>
                <w:div w:id="1513227845">
                  <w:marLeft w:val="215"/>
                  <w:marRight w:val="215"/>
                  <w:marTop w:val="107"/>
                  <w:marBottom w:val="107"/>
                  <w:divBdr>
                    <w:top w:val="dashed" w:sz="4" w:space="0" w:color="6699CC"/>
                    <w:left w:val="dashed" w:sz="4" w:space="0" w:color="6699CC"/>
                    <w:bottom w:val="dashed" w:sz="4" w:space="0" w:color="6699CC"/>
                    <w:right w:val="dashed" w:sz="4" w:space="0" w:color="6699CC"/>
                  </w:divBdr>
                </w:div>
                <w:div w:id="211314011">
                  <w:marLeft w:val="215"/>
                  <w:marRight w:val="215"/>
                  <w:marTop w:val="107"/>
                  <w:marBottom w:val="107"/>
                  <w:divBdr>
                    <w:top w:val="dashed" w:sz="4" w:space="0" w:color="6699CC"/>
                    <w:left w:val="dashed" w:sz="4" w:space="0" w:color="6699CC"/>
                    <w:bottom w:val="dashed" w:sz="4" w:space="0" w:color="6699CC"/>
                    <w:right w:val="dashed" w:sz="4" w:space="0" w:color="6699CC"/>
                  </w:divBdr>
                </w:div>
                <w:div w:id="121382766">
                  <w:marLeft w:val="215"/>
                  <w:marRight w:val="215"/>
                  <w:marTop w:val="107"/>
                  <w:marBottom w:val="107"/>
                  <w:divBdr>
                    <w:top w:val="dashed" w:sz="4" w:space="0" w:color="6699CC"/>
                    <w:left w:val="dashed" w:sz="4" w:space="0" w:color="6699CC"/>
                    <w:bottom w:val="dashed" w:sz="4" w:space="0" w:color="6699CC"/>
                    <w:right w:val="dashed" w:sz="4" w:space="0" w:color="6699CC"/>
                  </w:divBdr>
                </w:div>
                <w:div w:id="917402368">
                  <w:marLeft w:val="215"/>
                  <w:marRight w:val="215"/>
                  <w:marTop w:val="107"/>
                  <w:marBottom w:val="107"/>
                  <w:divBdr>
                    <w:top w:val="dashed" w:sz="4" w:space="0" w:color="6699CC"/>
                    <w:left w:val="dashed" w:sz="4" w:space="0" w:color="6699CC"/>
                    <w:bottom w:val="dashed" w:sz="4" w:space="0" w:color="6699CC"/>
                    <w:right w:val="dashed" w:sz="4" w:space="0" w:color="6699CC"/>
                  </w:divBdr>
                </w:div>
                <w:div w:id="2116316564">
                  <w:marLeft w:val="215"/>
                  <w:marRight w:val="215"/>
                  <w:marTop w:val="107"/>
                  <w:marBottom w:val="107"/>
                  <w:divBdr>
                    <w:top w:val="dashed" w:sz="4" w:space="0" w:color="6699CC"/>
                    <w:left w:val="dashed" w:sz="4" w:space="0" w:color="6699CC"/>
                    <w:bottom w:val="dashed" w:sz="4" w:space="0" w:color="6699CC"/>
                    <w:right w:val="dashed" w:sz="4" w:space="0" w:color="6699CC"/>
                  </w:divBdr>
                </w:div>
                <w:div w:id="2095320586">
                  <w:marLeft w:val="215"/>
                  <w:marRight w:val="215"/>
                  <w:marTop w:val="107"/>
                  <w:marBottom w:val="107"/>
                  <w:divBdr>
                    <w:top w:val="dashed" w:sz="4" w:space="0" w:color="6699CC"/>
                    <w:left w:val="dashed" w:sz="4" w:space="0" w:color="6699CC"/>
                    <w:bottom w:val="dashed" w:sz="4" w:space="0" w:color="6699CC"/>
                    <w:right w:val="dashed" w:sz="4" w:space="0" w:color="6699CC"/>
                  </w:divBdr>
                </w:div>
                <w:div w:id="516232353">
                  <w:marLeft w:val="215"/>
                  <w:marRight w:val="215"/>
                  <w:marTop w:val="107"/>
                  <w:marBottom w:val="107"/>
                  <w:divBdr>
                    <w:top w:val="dashed" w:sz="4" w:space="0" w:color="6699CC"/>
                    <w:left w:val="dashed" w:sz="4" w:space="0" w:color="6699CC"/>
                    <w:bottom w:val="dashed" w:sz="4" w:space="0" w:color="6699CC"/>
                    <w:right w:val="dashed" w:sz="4" w:space="0" w:color="6699CC"/>
                  </w:divBdr>
                </w:div>
                <w:div w:id="2073387545">
                  <w:marLeft w:val="215"/>
                  <w:marRight w:val="215"/>
                  <w:marTop w:val="107"/>
                  <w:marBottom w:val="107"/>
                  <w:divBdr>
                    <w:top w:val="dashed" w:sz="4" w:space="0" w:color="6699CC"/>
                    <w:left w:val="dashed" w:sz="4" w:space="0" w:color="6699CC"/>
                    <w:bottom w:val="dashed" w:sz="4" w:space="0" w:color="6699CC"/>
                    <w:right w:val="dashed" w:sz="4" w:space="0" w:color="6699CC"/>
                  </w:divBdr>
                </w:div>
                <w:div w:id="2103062141">
                  <w:marLeft w:val="215"/>
                  <w:marRight w:val="215"/>
                  <w:marTop w:val="107"/>
                  <w:marBottom w:val="107"/>
                  <w:divBdr>
                    <w:top w:val="dashed" w:sz="4" w:space="0" w:color="6699CC"/>
                    <w:left w:val="dashed" w:sz="4" w:space="0" w:color="6699CC"/>
                    <w:bottom w:val="dashed" w:sz="4" w:space="0" w:color="6699CC"/>
                    <w:right w:val="dashed" w:sz="4" w:space="0" w:color="6699CC"/>
                  </w:divBdr>
                </w:div>
                <w:div w:id="341588686">
                  <w:marLeft w:val="215"/>
                  <w:marRight w:val="215"/>
                  <w:marTop w:val="107"/>
                  <w:marBottom w:val="107"/>
                  <w:divBdr>
                    <w:top w:val="dashed" w:sz="4" w:space="0" w:color="6699CC"/>
                    <w:left w:val="dashed" w:sz="4" w:space="0" w:color="6699CC"/>
                    <w:bottom w:val="dashed" w:sz="4" w:space="0" w:color="6699CC"/>
                    <w:right w:val="dashed" w:sz="4" w:space="0" w:color="6699CC"/>
                  </w:divBdr>
                </w:div>
                <w:div w:id="408893695">
                  <w:marLeft w:val="215"/>
                  <w:marRight w:val="215"/>
                  <w:marTop w:val="107"/>
                  <w:marBottom w:val="107"/>
                  <w:divBdr>
                    <w:top w:val="dashed" w:sz="4" w:space="0" w:color="6699CC"/>
                    <w:left w:val="dashed" w:sz="4" w:space="0" w:color="6699CC"/>
                    <w:bottom w:val="dashed" w:sz="4" w:space="0" w:color="6699CC"/>
                    <w:right w:val="dashed" w:sz="4" w:space="0" w:color="6699CC"/>
                  </w:divBdr>
                </w:div>
                <w:div w:id="517735967">
                  <w:marLeft w:val="215"/>
                  <w:marRight w:val="215"/>
                  <w:marTop w:val="107"/>
                  <w:marBottom w:val="107"/>
                  <w:divBdr>
                    <w:top w:val="dashed" w:sz="4" w:space="0" w:color="6699CC"/>
                    <w:left w:val="dashed" w:sz="4" w:space="0" w:color="6699CC"/>
                    <w:bottom w:val="dashed" w:sz="4" w:space="0" w:color="6699CC"/>
                    <w:right w:val="dashed" w:sz="4" w:space="0" w:color="6699CC"/>
                  </w:divBdr>
                </w:div>
                <w:div w:id="1516267252">
                  <w:marLeft w:val="215"/>
                  <w:marRight w:val="215"/>
                  <w:marTop w:val="107"/>
                  <w:marBottom w:val="107"/>
                  <w:divBdr>
                    <w:top w:val="dashed" w:sz="4" w:space="0" w:color="6699CC"/>
                    <w:left w:val="dashed" w:sz="4" w:space="0" w:color="6699CC"/>
                    <w:bottom w:val="dashed" w:sz="4" w:space="0" w:color="6699CC"/>
                    <w:right w:val="dashed" w:sz="4" w:space="0" w:color="6699CC"/>
                  </w:divBdr>
                </w:div>
                <w:div w:id="1204175423">
                  <w:marLeft w:val="215"/>
                  <w:marRight w:val="215"/>
                  <w:marTop w:val="107"/>
                  <w:marBottom w:val="107"/>
                  <w:divBdr>
                    <w:top w:val="dashed" w:sz="4" w:space="0" w:color="6699CC"/>
                    <w:left w:val="dashed" w:sz="4" w:space="0" w:color="6699CC"/>
                    <w:bottom w:val="dashed" w:sz="4" w:space="0" w:color="6699CC"/>
                    <w:right w:val="dashed" w:sz="4" w:space="0" w:color="6699CC"/>
                  </w:divBdr>
                </w:div>
                <w:div w:id="2072119979">
                  <w:marLeft w:val="215"/>
                  <w:marRight w:val="215"/>
                  <w:marTop w:val="107"/>
                  <w:marBottom w:val="107"/>
                  <w:divBdr>
                    <w:top w:val="dashed" w:sz="4" w:space="0" w:color="6699CC"/>
                    <w:left w:val="dashed" w:sz="4" w:space="0" w:color="6699CC"/>
                    <w:bottom w:val="dashed" w:sz="4" w:space="0" w:color="6699CC"/>
                    <w:right w:val="dashed" w:sz="4" w:space="0" w:color="6699CC"/>
                  </w:divBdr>
                </w:div>
                <w:div w:id="1015115961">
                  <w:marLeft w:val="215"/>
                  <w:marRight w:val="215"/>
                  <w:marTop w:val="107"/>
                  <w:marBottom w:val="107"/>
                  <w:divBdr>
                    <w:top w:val="dashed" w:sz="4" w:space="0" w:color="6699CC"/>
                    <w:left w:val="dashed" w:sz="4" w:space="0" w:color="6699CC"/>
                    <w:bottom w:val="dashed" w:sz="4" w:space="0" w:color="6699CC"/>
                    <w:right w:val="dashed" w:sz="4" w:space="0" w:color="6699CC"/>
                  </w:divBdr>
                </w:div>
                <w:div w:id="544879320">
                  <w:marLeft w:val="215"/>
                  <w:marRight w:val="215"/>
                  <w:marTop w:val="107"/>
                  <w:marBottom w:val="107"/>
                  <w:divBdr>
                    <w:top w:val="dashed" w:sz="4" w:space="0" w:color="6699CC"/>
                    <w:left w:val="dashed" w:sz="4" w:space="0" w:color="6699CC"/>
                    <w:bottom w:val="dashed" w:sz="4" w:space="0" w:color="6699CC"/>
                    <w:right w:val="dashed" w:sz="4" w:space="0" w:color="6699CC"/>
                  </w:divBdr>
                </w:div>
                <w:div w:id="362439154">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sChild>
        </w:div>
      </w:divsChild>
    </w:div>
    <w:div w:id="1491630602">
      <w:bodyDiv w:val="1"/>
      <w:marLeft w:val="0"/>
      <w:marRight w:val="0"/>
      <w:marTop w:val="0"/>
      <w:marBottom w:val="0"/>
      <w:divBdr>
        <w:top w:val="none" w:sz="0" w:space="0" w:color="auto"/>
        <w:left w:val="none" w:sz="0" w:space="0" w:color="auto"/>
        <w:bottom w:val="none" w:sz="0" w:space="0" w:color="auto"/>
        <w:right w:val="none" w:sz="0" w:space="0" w:color="auto"/>
      </w:divBdr>
    </w:div>
    <w:div w:id="1493255925">
      <w:bodyDiv w:val="1"/>
      <w:marLeft w:val="0"/>
      <w:marRight w:val="0"/>
      <w:marTop w:val="0"/>
      <w:marBottom w:val="0"/>
      <w:divBdr>
        <w:top w:val="none" w:sz="0" w:space="0" w:color="auto"/>
        <w:left w:val="none" w:sz="0" w:space="0" w:color="auto"/>
        <w:bottom w:val="none" w:sz="0" w:space="0" w:color="auto"/>
        <w:right w:val="none" w:sz="0" w:space="0" w:color="auto"/>
      </w:divBdr>
      <w:divsChild>
        <w:div w:id="984236172">
          <w:marLeft w:val="0"/>
          <w:marRight w:val="0"/>
          <w:marTop w:val="0"/>
          <w:marBottom w:val="0"/>
          <w:divBdr>
            <w:top w:val="none" w:sz="0" w:space="0" w:color="auto"/>
            <w:left w:val="none" w:sz="0" w:space="0" w:color="auto"/>
            <w:bottom w:val="none" w:sz="0" w:space="0" w:color="auto"/>
            <w:right w:val="none" w:sz="0" w:space="0" w:color="auto"/>
          </w:divBdr>
          <w:divsChild>
            <w:div w:id="1838693636">
              <w:marLeft w:val="0"/>
              <w:marRight w:val="0"/>
              <w:marTop w:val="107"/>
              <w:marBottom w:val="107"/>
              <w:divBdr>
                <w:top w:val="none" w:sz="0" w:space="0" w:color="auto"/>
                <w:left w:val="none" w:sz="0" w:space="0" w:color="auto"/>
                <w:bottom w:val="none" w:sz="0" w:space="0" w:color="auto"/>
                <w:right w:val="none" w:sz="0" w:space="0" w:color="auto"/>
              </w:divBdr>
            </w:div>
            <w:div w:id="1740788895">
              <w:marLeft w:val="0"/>
              <w:marRight w:val="0"/>
              <w:marTop w:val="0"/>
              <w:marBottom w:val="0"/>
              <w:divBdr>
                <w:top w:val="none" w:sz="0" w:space="0" w:color="auto"/>
                <w:left w:val="none" w:sz="0" w:space="0" w:color="auto"/>
                <w:bottom w:val="none" w:sz="0" w:space="0" w:color="auto"/>
                <w:right w:val="none" w:sz="0" w:space="0" w:color="auto"/>
              </w:divBdr>
              <w:divsChild>
                <w:div w:id="1946692949">
                  <w:marLeft w:val="215"/>
                  <w:marRight w:val="215"/>
                  <w:marTop w:val="107"/>
                  <w:marBottom w:val="107"/>
                  <w:divBdr>
                    <w:top w:val="dashed" w:sz="4" w:space="0" w:color="6699CC"/>
                    <w:left w:val="dashed" w:sz="4" w:space="0" w:color="6699CC"/>
                    <w:bottom w:val="dashed" w:sz="4" w:space="0" w:color="6699CC"/>
                    <w:right w:val="dashed" w:sz="4" w:space="0" w:color="6699CC"/>
                  </w:divBdr>
                </w:div>
                <w:div w:id="779909143">
                  <w:marLeft w:val="215"/>
                  <w:marRight w:val="215"/>
                  <w:marTop w:val="107"/>
                  <w:marBottom w:val="107"/>
                  <w:divBdr>
                    <w:top w:val="dashed" w:sz="4" w:space="0" w:color="6699CC"/>
                    <w:left w:val="dashed" w:sz="4" w:space="0" w:color="6699CC"/>
                    <w:bottom w:val="dashed" w:sz="4" w:space="0" w:color="6699CC"/>
                    <w:right w:val="dashed" w:sz="4" w:space="0" w:color="6699CC"/>
                  </w:divBdr>
                </w:div>
                <w:div w:id="805468026">
                  <w:marLeft w:val="215"/>
                  <w:marRight w:val="215"/>
                  <w:marTop w:val="107"/>
                  <w:marBottom w:val="107"/>
                  <w:divBdr>
                    <w:top w:val="dashed" w:sz="4" w:space="0" w:color="6699CC"/>
                    <w:left w:val="dashed" w:sz="4" w:space="0" w:color="6699CC"/>
                    <w:bottom w:val="dashed" w:sz="4" w:space="0" w:color="6699CC"/>
                    <w:right w:val="dashed" w:sz="4" w:space="0" w:color="6699CC"/>
                  </w:divBdr>
                </w:div>
                <w:div w:id="886382629">
                  <w:marLeft w:val="0"/>
                  <w:marRight w:val="0"/>
                  <w:marTop w:val="0"/>
                  <w:marBottom w:val="0"/>
                  <w:divBdr>
                    <w:top w:val="none" w:sz="0" w:space="0" w:color="auto"/>
                    <w:left w:val="none" w:sz="0" w:space="0" w:color="auto"/>
                    <w:bottom w:val="none" w:sz="0" w:space="0" w:color="auto"/>
                    <w:right w:val="none" w:sz="0" w:space="0" w:color="auto"/>
                  </w:divBdr>
                </w:div>
                <w:div w:id="923998943">
                  <w:marLeft w:val="0"/>
                  <w:marRight w:val="0"/>
                  <w:marTop w:val="0"/>
                  <w:marBottom w:val="0"/>
                  <w:divBdr>
                    <w:top w:val="none" w:sz="0" w:space="0" w:color="auto"/>
                    <w:left w:val="none" w:sz="0" w:space="0" w:color="auto"/>
                    <w:bottom w:val="none" w:sz="0" w:space="0" w:color="auto"/>
                    <w:right w:val="none" w:sz="0" w:space="0" w:color="auto"/>
                  </w:divBdr>
                </w:div>
                <w:div w:id="1863322025">
                  <w:marLeft w:val="0"/>
                  <w:marRight w:val="0"/>
                  <w:marTop w:val="0"/>
                  <w:marBottom w:val="0"/>
                  <w:divBdr>
                    <w:top w:val="none" w:sz="0" w:space="0" w:color="auto"/>
                    <w:left w:val="none" w:sz="0" w:space="0" w:color="auto"/>
                    <w:bottom w:val="none" w:sz="0" w:space="0" w:color="auto"/>
                    <w:right w:val="none" w:sz="0" w:space="0" w:color="auto"/>
                  </w:divBdr>
                </w:div>
                <w:div w:id="3873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6556">
      <w:bodyDiv w:val="1"/>
      <w:marLeft w:val="0"/>
      <w:marRight w:val="0"/>
      <w:marTop w:val="0"/>
      <w:marBottom w:val="0"/>
      <w:divBdr>
        <w:top w:val="none" w:sz="0" w:space="0" w:color="auto"/>
        <w:left w:val="none" w:sz="0" w:space="0" w:color="auto"/>
        <w:bottom w:val="none" w:sz="0" w:space="0" w:color="auto"/>
        <w:right w:val="none" w:sz="0" w:space="0" w:color="auto"/>
      </w:divBdr>
      <w:divsChild>
        <w:div w:id="581767338">
          <w:marLeft w:val="0"/>
          <w:marRight w:val="0"/>
          <w:marTop w:val="0"/>
          <w:marBottom w:val="0"/>
          <w:divBdr>
            <w:top w:val="none" w:sz="0" w:space="0" w:color="auto"/>
            <w:left w:val="none" w:sz="0" w:space="0" w:color="auto"/>
            <w:bottom w:val="none" w:sz="0" w:space="0" w:color="auto"/>
            <w:right w:val="none" w:sz="0" w:space="0" w:color="auto"/>
          </w:divBdr>
          <w:divsChild>
            <w:div w:id="2119176243">
              <w:marLeft w:val="0"/>
              <w:marRight w:val="0"/>
              <w:marTop w:val="107"/>
              <w:marBottom w:val="107"/>
              <w:divBdr>
                <w:top w:val="none" w:sz="0" w:space="0" w:color="auto"/>
                <w:left w:val="none" w:sz="0" w:space="0" w:color="auto"/>
                <w:bottom w:val="none" w:sz="0" w:space="0" w:color="auto"/>
                <w:right w:val="none" w:sz="0" w:space="0" w:color="auto"/>
              </w:divBdr>
            </w:div>
            <w:div w:id="834883381">
              <w:marLeft w:val="0"/>
              <w:marRight w:val="0"/>
              <w:marTop w:val="0"/>
              <w:marBottom w:val="0"/>
              <w:divBdr>
                <w:top w:val="none" w:sz="0" w:space="0" w:color="auto"/>
                <w:left w:val="none" w:sz="0" w:space="0" w:color="auto"/>
                <w:bottom w:val="none" w:sz="0" w:space="0" w:color="auto"/>
                <w:right w:val="none" w:sz="0" w:space="0" w:color="auto"/>
              </w:divBdr>
              <w:divsChild>
                <w:div w:id="2057120742">
                  <w:marLeft w:val="0"/>
                  <w:marRight w:val="0"/>
                  <w:marTop w:val="0"/>
                  <w:marBottom w:val="0"/>
                  <w:divBdr>
                    <w:top w:val="none" w:sz="0" w:space="0" w:color="auto"/>
                    <w:left w:val="none" w:sz="0" w:space="0" w:color="auto"/>
                    <w:bottom w:val="none" w:sz="0" w:space="0" w:color="auto"/>
                    <w:right w:val="none" w:sz="0" w:space="0" w:color="auto"/>
                  </w:divBdr>
                </w:div>
              </w:divsChild>
            </w:div>
            <w:div w:id="2130584382">
              <w:marLeft w:val="0"/>
              <w:marRight w:val="0"/>
              <w:marTop w:val="107"/>
              <w:marBottom w:val="0"/>
              <w:divBdr>
                <w:top w:val="none" w:sz="0" w:space="0" w:color="auto"/>
                <w:left w:val="none" w:sz="0" w:space="0" w:color="auto"/>
                <w:bottom w:val="none" w:sz="0" w:space="0" w:color="auto"/>
                <w:right w:val="none" w:sz="0" w:space="0" w:color="auto"/>
              </w:divBdr>
              <w:divsChild>
                <w:div w:id="10449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2283">
      <w:bodyDiv w:val="1"/>
      <w:marLeft w:val="0"/>
      <w:marRight w:val="0"/>
      <w:marTop w:val="0"/>
      <w:marBottom w:val="0"/>
      <w:divBdr>
        <w:top w:val="none" w:sz="0" w:space="0" w:color="auto"/>
        <w:left w:val="none" w:sz="0" w:space="0" w:color="auto"/>
        <w:bottom w:val="none" w:sz="0" w:space="0" w:color="auto"/>
        <w:right w:val="none" w:sz="0" w:space="0" w:color="auto"/>
      </w:divBdr>
      <w:divsChild>
        <w:div w:id="133377497">
          <w:marLeft w:val="0"/>
          <w:marRight w:val="0"/>
          <w:marTop w:val="0"/>
          <w:marBottom w:val="0"/>
          <w:divBdr>
            <w:top w:val="none" w:sz="0" w:space="0" w:color="auto"/>
            <w:left w:val="none" w:sz="0" w:space="0" w:color="auto"/>
            <w:bottom w:val="none" w:sz="0" w:space="0" w:color="auto"/>
            <w:right w:val="none" w:sz="0" w:space="0" w:color="auto"/>
          </w:divBdr>
          <w:divsChild>
            <w:div w:id="1161312137">
              <w:marLeft w:val="0"/>
              <w:marRight w:val="0"/>
              <w:marTop w:val="107"/>
              <w:marBottom w:val="107"/>
              <w:divBdr>
                <w:top w:val="none" w:sz="0" w:space="0" w:color="auto"/>
                <w:left w:val="none" w:sz="0" w:space="0" w:color="auto"/>
                <w:bottom w:val="none" w:sz="0" w:space="0" w:color="auto"/>
                <w:right w:val="none" w:sz="0" w:space="0" w:color="auto"/>
              </w:divBdr>
            </w:div>
            <w:div w:id="2111118552">
              <w:marLeft w:val="0"/>
              <w:marRight w:val="0"/>
              <w:marTop w:val="0"/>
              <w:marBottom w:val="0"/>
              <w:divBdr>
                <w:top w:val="none" w:sz="0" w:space="0" w:color="auto"/>
                <w:left w:val="none" w:sz="0" w:space="0" w:color="auto"/>
                <w:bottom w:val="none" w:sz="0" w:space="0" w:color="auto"/>
                <w:right w:val="none" w:sz="0" w:space="0" w:color="auto"/>
              </w:divBdr>
              <w:divsChild>
                <w:div w:id="185140717">
                  <w:marLeft w:val="215"/>
                  <w:marRight w:val="215"/>
                  <w:marTop w:val="107"/>
                  <w:marBottom w:val="107"/>
                  <w:divBdr>
                    <w:top w:val="dashed" w:sz="4" w:space="0" w:color="6699CC"/>
                    <w:left w:val="dashed" w:sz="4" w:space="0" w:color="6699CC"/>
                    <w:bottom w:val="dashed" w:sz="4" w:space="0" w:color="6699CC"/>
                    <w:right w:val="dashed" w:sz="4" w:space="0" w:color="6699CC"/>
                  </w:divBdr>
                </w:div>
                <w:div w:id="1374577826">
                  <w:marLeft w:val="215"/>
                  <w:marRight w:val="215"/>
                  <w:marTop w:val="107"/>
                  <w:marBottom w:val="107"/>
                  <w:divBdr>
                    <w:top w:val="dashed" w:sz="4" w:space="0" w:color="6699CC"/>
                    <w:left w:val="dashed" w:sz="4" w:space="0" w:color="6699CC"/>
                    <w:bottom w:val="dashed" w:sz="4" w:space="0" w:color="6699CC"/>
                    <w:right w:val="dashed" w:sz="4" w:space="0" w:color="6699CC"/>
                  </w:divBdr>
                </w:div>
                <w:div w:id="1247038235">
                  <w:marLeft w:val="215"/>
                  <w:marRight w:val="215"/>
                  <w:marTop w:val="107"/>
                  <w:marBottom w:val="107"/>
                  <w:divBdr>
                    <w:top w:val="dashed" w:sz="4" w:space="0" w:color="6699CC"/>
                    <w:left w:val="dashed" w:sz="4" w:space="0" w:color="6699CC"/>
                    <w:bottom w:val="dashed" w:sz="4" w:space="0" w:color="6699CC"/>
                    <w:right w:val="dashed" w:sz="4" w:space="0" w:color="6699CC"/>
                  </w:divBdr>
                </w:div>
                <w:div w:id="2036805799">
                  <w:marLeft w:val="215"/>
                  <w:marRight w:val="215"/>
                  <w:marTop w:val="107"/>
                  <w:marBottom w:val="107"/>
                  <w:divBdr>
                    <w:top w:val="dashed" w:sz="4" w:space="0" w:color="6699CC"/>
                    <w:left w:val="dashed" w:sz="4" w:space="0" w:color="6699CC"/>
                    <w:bottom w:val="dashed" w:sz="4" w:space="0" w:color="6699CC"/>
                    <w:right w:val="dashed" w:sz="4" w:space="0" w:color="6699CC"/>
                  </w:divBdr>
                </w:div>
                <w:div w:id="53048356">
                  <w:marLeft w:val="215"/>
                  <w:marRight w:val="215"/>
                  <w:marTop w:val="107"/>
                  <w:marBottom w:val="107"/>
                  <w:divBdr>
                    <w:top w:val="dashed" w:sz="4" w:space="0" w:color="6699CC"/>
                    <w:left w:val="dashed" w:sz="4" w:space="0" w:color="6699CC"/>
                    <w:bottom w:val="dashed" w:sz="4" w:space="0" w:color="6699CC"/>
                    <w:right w:val="dashed" w:sz="4" w:space="0" w:color="6699CC"/>
                  </w:divBdr>
                </w:div>
                <w:div w:id="660085899">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339241908">
              <w:marLeft w:val="0"/>
              <w:marRight w:val="0"/>
              <w:marTop w:val="107"/>
              <w:marBottom w:val="0"/>
              <w:divBdr>
                <w:top w:val="none" w:sz="0" w:space="0" w:color="auto"/>
                <w:left w:val="none" w:sz="0" w:space="0" w:color="auto"/>
                <w:bottom w:val="none" w:sz="0" w:space="0" w:color="auto"/>
                <w:right w:val="none" w:sz="0" w:space="0" w:color="auto"/>
              </w:divBdr>
              <w:divsChild>
                <w:div w:id="5271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74368">
      <w:bodyDiv w:val="1"/>
      <w:marLeft w:val="0"/>
      <w:marRight w:val="0"/>
      <w:marTop w:val="0"/>
      <w:marBottom w:val="0"/>
      <w:divBdr>
        <w:top w:val="none" w:sz="0" w:space="0" w:color="auto"/>
        <w:left w:val="none" w:sz="0" w:space="0" w:color="auto"/>
        <w:bottom w:val="none" w:sz="0" w:space="0" w:color="auto"/>
        <w:right w:val="none" w:sz="0" w:space="0" w:color="auto"/>
      </w:divBdr>
      <w:divsChild>
        <w:div w:id="151458263">
          <w:marLeft w:val="0"/>
          <w:marRight w:val="0"/>
          <w:marTop w:val="0"/>
          <w:marBottom w:val="0"/>
          <w:divBdr>
            <w:top w:val="none" w:sz="0" w:space="0" w:color="auto"/>
            <w:left w:val="none" w:sz="0" w:space="0" w:color="auto"/>
            <w:bottom w:val="none" w:sz="0" w:space="0" w:color="auto"/>
            <w:right w:val="none" w:sz="0" w:space="0" w:color="auto"/>
          </w:divBdr>
          <w:divsChild>
            <w:div w:id="902643037">
              <w:marLeft w:val="0"/>
              <w:marRight w:val="0"/>
              <w:marTop w:val="107"/>
              <w:marBottom w:val="107"/>
              <w:divBdr>
                <w:top w:val="none" w:sz="0" w:space="0" w:color="auto"/>
                <w:left w:val="none" w:sz="0" w:space="0" w:color="auto"/>
                <w:bottom w:val="none" w:sz="0" w:space="0" w:color="auto"/>
                <w:right w:val="none" w:sz="0" w:space="0" w:color="auto"/>
              </w:divBdr>
            </w:div>
            <w:div w:id="800727329">
              <w:marLeft w:val="0"/>
              <w:marRight w:val="0"/>
              <w:marTop w:val="0"/>
              <w:marBottom w:val="0"/>
              <w:divBdr>
                <w:top w:val="none" w:sz="0" w:space="0" w:color="auto"/>
                <w:left w:val="none" w:sz="0" w:space="0" w:color="auto"/>
                <w:bottom w:val="none" w:sz="0" w:space="0" w:color="auto"/>
                <w:right w:val="none" w:sz="0" w:space="0" w:color="auto"/>
              </w:divBdr>
              <w:divsChild>
                <w:div w:id="347022993">
                  <w:marLeft w:val="0"/>
                  <w:marRight w:val="0"/>
                  <w:marTop w:val="0"/>
                  <w:marBottom w:val="0"/>
                  <w:divBdr>
                    <w:top w:val="none" w:sz="0" w:space="0" w:color="auto"/>
                    <w:left w:val="none" w:sz="0" w:space="0" w:color="auto"/>
                    <w:bottom w:val="none" w:sz="0" w:space="0" w:color="auto"/>
                    <w:right w:val="none" w:sz="0" w:space="0" w:color="auto"/>
                  </w:divBdr>
                </w:div>
                <w:div w:id="726337632">
                  <w:marLeft w:val="215"/>
                  <w:marRight w:val="215"/>
                  <w:marTop w:val="107"/>
                  <w:marBottom w:val="107"/>
                  <w:divBdr>
                    <w:top w:val="dashed" w:sz="4" w:space="0" w:color="6699CC"/>
                    <w:left w:val="dashed" w:sz="4" w:space="0" w:color="6699CC"/>
                    <w:bottom w:val="dashed" w:sz="4" w:space="0" w:color="6699CC"/>
                    <w:right w:val="dashed" w:sz="4" w:space="0" w:color="6699CC"/>
                  </w:divBdr>
                </w:div>
                <w:div w:id="706028833">
                  <w:marLeft w:val="215"/>
                  <w:marRight w:val="215"/>
                  <w:marTop w:val="107"/>
                  <w:marBottom w:val="107"/>
                  <w:divBdr>
                    <w:top w:val="dashed" w:sz="4" w:space="0" w:color="6699CC"/>
                    <w:left w:val="dashed" w:sz="4" w:space="0" w:color="6699CC"/>
                    <w:bottom w:val="dashed" w:sz="4" w:space="0" w:color="6699CC"/>
                    <w:right w:val="dashed" w:sz="4" w:space="0" w:color="6699CC"/>
                  </w:divBdr>
                </w:div>
                <w:div w:id="1881353640">
                  <w:marLeft w:val="215"/>
                  <w:marRight w:val="215"/>
                  <w:marTop w:val="107"/>
                  <w:marBottom w:val="107"/>
                  <w:divBdr>
                    <w:top w:val="dashed" w:sz="4" w:space="0" w:color="6699CC"/>
                    <w:left w:val="dashed" w:sz="4" w:space="0" w:color="6699CC"/>
                    <w:bottom w:val="dashed" w:sz="4" w:space="0" w:color="6699CC"/>
                    <w:right w:val="dashed" w:sz="4" w:space="0" w:color="6699CC"/>
                  </w:divBdr>
                </w:div>
                <w:div w:id="355813440">
                  <w:marLeft w:val="215"/>
                  <w:marRight w:val="215"/>
                  <w:marTop w:val="107"/>
                  <w:marBottom w:val="107"/>
                  <w:divBdr>
                    <w:top w:val="dashed" w:sz="4" w:space="0" w:color="6699CC"/>
                    <w:left w:val="dashed" w:sz="4" w:space="0" w:color="6699CC"/>
                    <w:bottom w:val="dashed" w:sz="4" w:space="0" w:color="6699CC"/>
                    <w:right w:val="dashed" w:sz="4" w:space="0" w:color="6699CC"/>
                  </w:divBdr>
                </w:div>
                <w:div w:id="1882471207">
                  <w:marLeft w:val="215"/>
                  <w:marRight w:val="215"/>
                  <w:marTop w:val="107"/>
                  <w:marBottom w:val="107"/>
                  <w:divBdr>
                    <w:top w:val="dashed" w:sz="4" w:space="0" w:color="6699CC"/>
                    <w:left w:val="dashed" w:sz="4" w:space="0" w:color="6699CC"/>
                    <w:bottom w:val="dashed" w:sz="4" w:space="0" w:color="6699CC"/>
                    <w:right w:val="dashed" w:sz="4" w:space="0" w:color="6699CC"/>
                  </w:divBdr>
                </w:div>
                <w:div w:id="717508661">
                  <w:marLeft w:val="215"/>
                  <w:marRight w:val="215"/>
                  <w:marTop w:val="107"/>
                  <w:marBottom w:val="107"/>
                  <w:divBdr>
                    <w:top w:val="dashed" w:sz="4" w:space="0" w:color="6699CC"/>
                    <w:left w:val="dashed" w:sz="4" w:space="0" w:color="6699CC"/>
                    <w:bottom w:val="dashed" w:sz="4" w:space="0" w:color="6699CC"/>
                    <w:right w:val="dashed" w:sz="4" w:space="0" w:color="6699CC"/>
                  </w:divBdr>
                </w:div>
                <w:div w:id="675304658">
                  <w:marLeft w:val="215"/>
                  <w:marRight w:val="215"/>
                  <w:marTop w:val="107"/>
                  <w:marBottom w:val="107"/>
                  <w:divBdr>
                    <w:top w:val="dashed" w:sz="4" w:space="0" w:color="6699CC"/>
                    <w:left w:val="dashed" w:sz="4" w:space="0" w:color="6699CC"/>
                    <w:bottom w:val="dashed" w:sz="4" w:space="0" w:color="6699CC"/>
                    <w:right w:val="dashed" w:sz="4" w:space="0" w:color="6699CC"/>
                  </w:divBdr>
                </w:div>
                <w:div w:id="1542084404">
                  <w:marLeft w:val="215"/>
                  <w:marRight w:val="215"/>
                  <w:marTop w:val="107"/>
                  <w:marBottom w:val="107"/>
                  <w:divBdr>
                    <w:top w:val="dashed" w:sz="4" w:space="0" w:color="6699CC"/>
                    <w:left w:val="dashed" w:sz="4" w:space="0" w:color="6699CC"/>
                    <w:bottom w:val="dashed" w:sz="4" w:space="0" w:color="6699CC"/>
                    <w:right w:val="dashed" w:sz="4" w:space="0" w:color="6699CC"/>
                  </w:divBdr>
                </w:div>
                <w:div w:id="361830609">
                  <w:marLeft w:val="215"/>
                  <w:marRight w:val="215"/>
                  <w:marTop w:val="107"/>
                  <w:marBottom w:val="107"/>
                  <w:divBdr>
                    <w:top w:val="dashed" w:sz="4" w:space="0" w:color="6699CC"/>
                    <w:left w:val="dashed" w:sz="4" w:space="0" w:color="6699CC"/>
                    <w:bottom w:val="dashed" w:sz="4" w:space="0" w:color="6699CC"/>
                    <w:right w:val="dashed" w:sz="4" w:space="0" w:color="6699CC"/>
                  </w:divBdr>
                </w:div>
                <w:div w:id="1310138266">
                  <w:marLeft w:val="215"/>
                  <w:marRight w:val="215"/>
                  <w:marTop w:val="107"/>
                  <w:marBottom w:val="107"/>
                  <w:divBdr>
                    <w:top w:val="dashed" w:sz="4" w:space="0" w:color="6699CC"/>
                    <w:left w:val="dashed" w:sz="4" w:space="0" w:color="6699CC"/>
                    <w:bottom w:val="dashed" w:sz="4" w:space="0" w:color="6699CC"/>
                    <w:right w:val="dashed" w:sz="4" w:space="0" w:color="6699CC"/>
                  </w:divBdr>
                </w:div>
                <w:div w:id="1518732779">
                  <w:marLeft w:val="215"/>
                  <w:marRight w:val="215"/>
                  <w:marTop w:val="107"/>
                  <w:marBottom w:val="107"/>
                  <w:divBdr>
                    <w:top w:val="dashed" w:sz="4" w:space="0" w:color="6699CC"/>
                    <w:left w:val="dashed" w:sz="4" w:space="0" w:color="6699CC"/>
                    <w:bottom w:val="dashed" w:sz="4" w:space="0" w:color="6699CC"/>
                    <w:right w:val="dashed" w:sz="4" w:space="0" w:color="6699CC"/>
                  </w:divBdr>
                </w:div>
                <w:div w:id="704981575">
                  <w:marLeft w:val="215"/>
                  <w:marRight w:val="215"/>
                  <w:marTop w:val="107"/>
                  <w:marBottom w:val="107"/>
                  <w:divBdr>
                    <w:top w:val="dashed" w:sz="4" w:space="0" w:color="6699CC"/>
                    <w:left w:val="dashed" w:sz="4" w:space="0" w:color="6699CC"/>
                    <w:bottom w:val="dashed" w:sz="4" w:space="0" w:color="6699CC"/>
                    <w:right w:val="dashed" w:sz="4" w:space="0" w:color="6699CC"/>
                  </w:divBdr>
                </w:div>
                <w:div w:id="1774521090">
                  <w:marLeft w:val="215"/>
                  <w:marRight w:val="215"/>
                  <w:marTop w:val="107"/>
                  <w:marBottom w:val="107"/>
                  <w:divBdr>
                    <w:top w:val="dashed" w:sz="4" w:space="0" w:color="6699CC"/>
                    <w:left w:val="dashed" w:sz="4" w:space="0" w:color="6699CC"/>
                    <w:bottom w:val="dashed" w:sz="4" w:space="0" w:color="6699CC"/>
                    <w:right w:val="dashed" w:sz="4" w:space="0" w:color="6699CC"/>
                  </w:divBdr>
                </w:div>
                <w:div w:id="1543907947">
                  <w:marLeft w:val="215"/>
                  <w:marRight w:val="215"/>
                  <w:marTop w:val="107"/>
                  <w:marBottom w:val="107"/>
                  <w:divBdr>
                    <w:top w:val="dashed" w:sz="4" w:space="0" w:color="6699CC"/>
                    <w:left w:val="dashed" w:sz="4" w:space="0" w:color="6699CC"/>
                    <w:bottom w:val="dashed" w:sz="4" w:space="0" w:color="6699CC"/>
                    <w:right w:val="dashed" w:sz="4" w:space="0" w:color="6699CC"/>
                  </w:divBdr>
                </w:div>
                <w:div w:id="1808545280">
                  <w:marLeft w:val="215"/>
                  <w:marRight w:val="215"/>
                  <w:marTop w:val="107"/>
                  <w:marBottom w:val="107"/>
                  <w:divBdr>
                    <w:top w:val="dashed" w:sz="4" w:space="0" w:color="6699CC"/>
                    <w:left w:val="dashed" w:sz="4" w:space="0" w:color="6699CC"/>
                    <w:bottom w:val="dashed" w:sz="4" w:space="0" w:color="6699CC"/>
                    <w:right w:val="dashed" w:sz="4" w:space="0" w:color="6699CC"/>
                  </w:divBdr>
                </w:div>
                <w:div w:id="1155755563">
                  <w:marLeft w:val="215"/>
                  <w:marRight w:val="215"/>
                  <w:marTop w:val="107"/>
                  <w:marBottom w:val="107"/>
                  <w:divBdr>
                    <w:top w:val="dashed" w:sz="4" w:space="0" w:color="6699CC"/>
                    <w:left w:val="dashed" w:sz="4" w:space="0" w:color="6699CC"/>
                    <w:bottom w:val="dashed" w:sz="4" w:space="0" w:color="6699CC"/>
                    <w:right w:val="dashed" w:sz="4" w:space="0" w:color="6699CC"/>
                  </w:divBdr>
                </w:div>
                <w:div w:id="1003316228">
                  <w:marLeft w:val="215"/>
                  <w:marRight w:val="215"/>
                  <w:marTop w:val="107"/>
                  <w:marBottom w:val="107"/>
                  <w:divBdr>
                    <w:top w:val="dashed" w:sz="4" w:space="0" w:color="6699CC"/>
                    <w:left w:val="dashed" w:sz="4" w:space="0" w:color="6699CC"/>
                    <w:bottom w:val="dashed" w:sz="4" w:space="0" w:color="6699CC"/>
                    <w:right w:val="dashed" w:sz="4" w:space="0" w:color="6699CC"/>
                  </w:divBdr>
                </w:div>
                <w:div w:id="889997422">
                  <w:marLeft w:val="215"/>
                  <w:marRight w:val="215"/>
                  <w:marTop w:val="107"/>
                  <w:marBottom w:val="107"/>
                  <w:divBdr>
                    <w:top w:val="dashed" w:sz="4" w:space="0" w:color="6699CC"/>
                    <w:left w:val="dashed" w:sz="4" w:space="0" w:color="6699CC"/>
                    <w:bottom w:val="dashed" w:sz="4" w:space="0" w:color="6699CC"/>
                    <w:right w:val="dashed" w:sz="4" w:space="0" w:color="6699CC"/>
                  </w:divBdr>
                </w:div>
                <w:div w:id="897285352">
                  <w:marLeft w:val="215"/>
                  <w:marRight w:val="215"/>
                  <w:marTop w:val="107"/>
                  <w:marBottom w:val="107"/>
                  <w:divBdr>
                    <w:top w:val="dashed" w:sz="4" w:space="0" w:color="6699CC"/>
                    <w:left w:val="dashed" w:sz="4" w:space="0" w:color="6699CC"/>
                    <w:bottom w:val="dashed" w:sz="4" w:space="0" w:color="6699CC"/>
                    <w:right w:val="dashed" w:sz="4" w:space="0" w:color="6699CC"/>
                  </w:divBdr>
                </w:div>
                <w:div w:id="1299149363">
                  <w:marLeft w:val="215"/>
                  <w:marRight w:val="215"/>
                  <w:marTop w:val="107"/>
                  <w:marBottom w:val="107"/>
                  <w:divBdr>
                    <w:top w:val="dashed" w:sz="4" w:space="0" w:color="6699CC"/>
                    <w:left w:val="dashed" w:sz="4" w:space="0" w:color="6699CC"/>
                    <w:bottom w:val="dashed" w:sz="4" w:space="0" w:color="6699CC"/>
                    <w:right w:val="dashed" w:sz="4" w:space="0" w:color="6699CC"/>
                  </w:divBdr>
                </w:div>
                <w:div w:id="665941442">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 w:id="532763771">
              <w:marLeft w:val="0"/>
              <w:marRight w:val="0"/>
              <w:marTop w:val="107"/>
              <w:marBottom w:val="0"/>
              <w:divBdr>
                <w:top w:val="none" w:sz="0" w:space="0" w:color="auto"/>
                <w:left w:val="none" w:sz="0" w:space="0" w:color="auto"/>
                <w:bottom w:val="none" w:sz="0" w:space="0" w:color="auto"/>
                <w:right w:val="none" w:sz="0" w:space="0" w:color="auto"/>
              </w:divBdr>
              <w:divsChild>
                <w:div w:id="1556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9672">
      <w:bodyDiv w:val="1"/>
      <w:marLeft w:val="0"/>
      <w:marRight w:val="0"/>
      <w:marTop w:val="0"/>
      <w:marBottom w:val="0"/>
      <w:divBdr>
        <w:top w:val="none" w:sz="0" w:space="0" w:color="auto"/>
        <w:left w:val="none" w:sz="0" w:space="0" w:color="auto"/>
        <w:bottom w:val="none" w:sz="0" w:space="0" w:color="auto"/>
        <w:right w:val="none" w:sz="0" w:space="0" w:color="auto"/>
      </w:divBdr>
      <w:divsChild>
        <w:div w:id="96217304">
          <w:marLeft w:val="0"/>
          <w:marRight w:val="0"/>
          <w:marTop w:val="0"/>
          <w:marBottom w:val="0"/>
          <w:divBdr>
            <w:top w:val="none" w:sz="0" w:space="0" w:color="auto"/>
            <w:left w:val="none" w:sz="0" w:space="0" w:color="auto"/>
            <w:bottom w:val="none" w:sz="0" w:space="0" w:color="auto"/>
            <w:right w:val="none" w:sz="0" w:space="0" w:color="auto"/>
          </w:divBdr>
          <w:divsChild>
            <w:div w:id="1299534457">
              <w:marLeft w:val="0"/>
              <w:marRight w:val="0"/>
              <w:marTop w:val="107"/>
              <w:marBottom w:val="107"/>
              <w:divBdr>
                <w:top w:val="none" w:sz="0" w:space="0" w:color="auto"/>
                <w:left w:val="none" w:sz="0" w:space="0" w:color="auto"/>
                <w:bottom w:val="none" w:sz="0" w:space="0" w:color="auto"/>
                <w:right w:val="none" w:sz="0" w:space="0" w:color="auto"/>
              </w:divBdr>
            </w:div>
            <w:div w:id="1353922053">
              <w:marLeft w:val="0"/>
              <w:marRight w:val="0"/>
              <w:marTop w:val="0"/>
              <w:marBottom w:val="0"/>
              <w:divBdr>
                <w:top w:val="none" w:sz="0" w:space="0" w:color="auto"/>
                <w:left w:val="none" w:sz="0" w:space="0" w:color="auto"/>
                <w:bottom w:val="none" w:sz="0" w:space="0" w:color="auto"/>
                <w:right w:val="none" w:sz="0" w:space="0" w:color="auto"/>
              </w:divBdr>
              <w:divsChild>
                <w:div w:id="179197535">
                  <w:marLeft w:val="215"/>
                  <w:marRight w:val="215"/>
                  <w:marTop w:val="107"/>
                  <w:marBottom w:val="107"/>
                  <w:divBdr>
                    <w:top w:val="dashed" w:sz="4" w:space="0" w:color="6699CC"/>
                    <w:left w:val="dashed" w:sz="4" w:space="0" w:color="6699CC"/>
                    <w:bottom w:val="dashed" w:sz="4" w:space="0" w:color="6699CC"/>
                    <w:right w:val="dashed" w:sz="4" w:space="0" w:color="6699CC"/>
                  </w:divBdr>
                </w:div>
                <w:div w:id="781605655">
                  <w:marLeft w:val="215"/>
                  <w:marRight w:val="215"/>
                  <w:marTop w:val="107"/>
                  <w:marBottom w:val="107"/>
                  <w:divBdr>
                    <w:top w:val="dashed" w:sz="4" w:space="0" w:color="6699CC"/>
                    <w:left w:val="dashed" w:sz="4" w:space="0" w:color="6699CC"/>
                    <w:bottom w:val="dashed" w:sz="4" w:space="0" w:color="6699CC"/>
                    <w:right w:val="dashed" w:sz="4" w:space="0" w:color="6699CC"/>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issues.apache.org/jira/browse/HIVE-287" TargetMode="External"/><Relationship Id="rId299" Type="http://schemas.openxmlformats.org/officeDocument/2006/relationships/hyperlink" Target="https://cwiki.apache.org/confluence/display/Hive/HiveServer" TargetMode="External"/><Relationship Id="rId303" Type="http://schemas.openxmlformats.org/officeDocument/2006/relationships/hyperlink" Target="https://cwiki.apache.org/confluence/display/Hive/HiveJDBCInterface" TargetMode="External"/><Relationship Id="rId21" Type="http://schemas.openxmlformats.org/officeDocument/2006/relationships/hyperlink" Target="https://cwiki.apache.org/confluence/display/Hive/LanguageManual+DDL" TargetMode="External"/><Relationship Id="rId42" Type="http://schemas.openxmlformats.org/officeDocument/2006/relationships/hyperlink" Target="https://cwiki.apache.org/confluence/display/Hive/LanguageManual+DDL" TargetMode="External"/><Relationship Id="rId63" Type="http://schemas.openxmlformats.org/officeDocument/2006/relationships/hyperlink" Target="https://cwiki.apache.org/confluence/display/Hive/LanguageManual+DML" TargetMode="External"/><Relationship Id="rId84" Type="http://schemas.openxmlformats.org/officeDocument/2006/relationships/hyperlink" Target="https://cwiki.apache.org/confluence/display/Hive/LanguageManual+Cli" TargetMode="External"/><Relationship Id="rId138" Type="http://schemas.openxmlformats.org/officeDocument/2006/relationships/hyperlink" Target="https://cwiki.apache.org/confluence/display/Hive/LanguageManual+Transform" TargetMode="External"/><Relationship Id="rId159" Type="http://schemas.openxmlformats.org/officeDocument/2006/relationships/hyperlink" Target="https://cwiki.apache.org/confluence/display/Hive/LanguageManual+UDF" TargetMode="External"/><Relationship Id="rId324" Type="http://schemas.openxmlformats.org/officeDocument/2006/relationships/fontTable" Target="fontTable.xml"/><Relationship Id="rId170" Type="http://schemas.openxmlformats.org/officeDocument/2006/relationships/hyperlink" Target="http://dev.mysql.com/doc/refman/5.0/en/string-functions.html" TargetMode="External"/><Relationship Id="rId191" Type="http://schemas.openxmlformats.org/officeDocument/2006/relationships/hyperlink" Target="https://cwiki.apache.org/confluence/display/Hive/LanguageManual+LateralView" TargetMode="External"/><Relationship Id="rId205" Type="http://schemas.openxmlformats.org/officeDocument/2006/relationships/hyperlink" Target="https://cwiki.apache.org/confluence/display/Hive/LanguageManual+Sampling" TargetMode="External"/><Relationship Id="rId226" Type="http://schemas.openxmlformats.org/officeDocument/2006/relationships/hyperlink" Target="https://cwiki.apache.org/confluence/pages/diffpages.action?pageId=27362041&amp;originalId=27820696" TargetMode="External"/><Relationship Id="rId247" Type="http://schemas.openxmlformats.org/officeDocument/2006/relationships/hyperlink" Target="https://cwiki.apache.org/confluence/display/Hive/LanguageManual+UDF" TargetMode="External"/><Relationship Id="rId107" Type="http://schemas.openxmlformats.org/officeDocument/2006/relationships/hyperlink" Target="http://www.fileformat.info/tool/regex.htm" TargetMode="External"/><Relationship Id="rId268" Type="http://schemas.openxmlformats.org/officeDocument/2006/relationships/hyperlink" Target="https://cwiki.apache.org/confluence/display/Hive/StatisticsAndDataMining" TargetMode="External"/><Relationship Id="rId289" Type="http://schemas.openxmlformats.org/officeDocument/2006/relationships/hyperlink" Target="https://cwiki.apache.org/confluence/display/Hive/AdminManual+MetastoreAdmin" TargetMode="External"/><Relationship Id="rId11" Type="http://schemas.openxmlformats.org/officeDocument/2006/relationships/hyperlink" Target="https://cwiki.apache.org/confluence/display/Hive/LanguageManual+DDL" TargetMode="External"/><Relationship Id="rId32" Type="http://schemas.openxmlformats.org/officeDocument/2006/relationships/hyperlink" Target="https://cwiki.apache.org/confluence/display/Hive/LanguageManual+DDL" TargetMode="External"/><Relationship Id="rId53" Type="http://schemas.openxmlformats.org/officeDocument/2006/relationships/hyperlink" Target="https://cwiki.apache.org/confluence/display/~admin" TargetMode="External"/><Relationship Id="rId74" Type="http://schemas.openxmlformats.org/officeDocument/2006/relationships/hyperlink" Target="https://cwiki.apache.org/confluence/display/Hive/LanguageManual+Authorization" TargetMode="External"/><Relationship Id="rId128" Type="http://schemas.openxmlformats.org/officeDocument/2006/relationships/hyperlink" Target="https://cwiki.apache.org/confluence/display/Hive/LanguageManual+SortBy" TargetMode="External"/><Relationship Id="rId149" Type="http://schemas.openxmlformats.org/officeDocument/2006/relationships/hyperlink" Target="https://cwiki.apache.org/confluence/display/Hive/LanguageManual+UDF" TargetMode="External"/><Relationship Id="rId314" Type="http://schemas.openxmlformats.org/officeDocument/2006/relationships/hyperlink" Target="http://wiki.apache.org/thrift/" TargetMode="External"/><Relationship Id="rId5" Type="http://schemas.openxmlformats.org/officeDocument/2006/relationships/hyperlink" Target="https://cwiki.apache.org/confluence/display/Hive/LanguageManual+DDL" TargetMode="External"/><Relationship Id="rId95" Type="http://schemas.openxmlformats.org/officeDocument/2006/relationships/hyperlink" Target="https://cwiki.apache.org/confluence/display/Hive/LanguageManual+Select" TargetMode="External"/><Relationship Id="rId160" Type="http://schemas.openxmlformats.org/officeDocument/2006/relationships/hyperlink" Target="https://cwiki.apache.org/confluence/display/Hive/LanguageManual+UDF" TargetMode="External"/><Relationship Id="rId181" Type="http://schemas.openxmlformats.org/officeDocument/2006/relationships/hyperlink" Target="https://cwiki.apache.org/confluence/display/~admin" TargetMode="External"/><Relationship Id="rId216" Type="http://schemas.openxmlformats.org/officeDocument/2006/relationships/hyperlink" Target="https://cwiki.apache.org/confluence/display/Hive/LanguageManual+Explain" TargetMode="External"/><Relationship Id="rId237" Type="http://schemas.openxmlformats.org/officeDocument/2006/relationships/hyperlink" Target="https://cwiki.apache.org/confluence/display/Hive/LanguageManual+UDF" TargetMode="External"/><Relationship Id="rId258" Type="http://schemas.openxmlformats.org/officeDocument/2006/relationships/hyperlink" Target="http://dev.mysql.com/doc/refman/5.0/en/mathematical-functions.html" TargetMode="External"/><Relationship Id="rId279" Type="http://schemas.openxmlformats.org/officeDocument/2006/relationships/hyperlink" Target="https://cwiki.apache.org/confluence/display/~ashoat" TargetMode="External"/><Relationship Id="rId22" Type="http://schemas.openxmlformats.org/officeDocument/2006/relationships/hyperlink" Target="https://cwiki.apache.org/confluence/display/Hive/LanguageManual+DDL" TargetMode="External"/><Relationship Id="rId43" Type="http://schemas.openxmlformats.org/officeDocument/2006/relationships/hyperlink" Target="https://cwiki.apache.org/confluence/display/Hive/LanguageManual+DDL" TargetMode="External"/><Relationship Id="rId64" Type="http://schemas.openxmlformats.org/officeDocument/2006/relationships/hyperlink" Target="https://cwiki.apache.org/confluence/display/Hive/LanguageManual+DML" TargetMode="External"/><Relationship Id="rId118" Type="http://schemas.openxmlformats.org/officeDocument/2006/relationships/image" Target="media/image1.gif"/><Relationship Id="rId139" Type="http://schemas.openxmlformats.org/officeDocument/2006/relationships/hyperlink" Target="https://cwiki.apache.org/confluence/display/Hive/LanguageManual+Transform" TargetMode="External"/><Relationship Id="rId290" Type="http://schemas.openxmlformats.org/officeDocument/2006/relationships/hyperlink" Target="https://cwiki.apache.org/confluence/display/Hive/AdminManual+MetastoreAdmin" TargetMode="External"/><Relationship Id="rId304" Type="http://schemas.openxmlformats.org/officeDocument/2006/relationships/hyperlink" Target="https://cwiki.apache.org/confluence/display/Hive/HiveJDBCInterface" TargetMode="External"/><Relationship Id="rId325" Type="http://schemas.openxmlformats.org/officeDocument/2006/relationships/theme" Target="theme/theme1.xml"/><Relationship Id="rId85" Type="http://schemas.openxmlformats.org/officeDocument/2006/relationships/hyperlink" Target="https://cwiki.apache.org/confluence/display/Hive/LanguageManual+Cli" TargetMode="External"/><Relationship Id="rId150" Type="http://schemas.openxmlformats.org/officeDocument/2006/relationships/hyperlink" Target="https://cwiki.apache.org/confluence/display/Hive/LanguageManual+UDF" TargetMode="External"/><Relationship Id="rId171" Type="http://schemas.openxmlformats.org/officeDocument/2006/relationships/hyperlink" Target="https://cwiki.apache.org/confluence/display/Hive/StatisticsAndDataMining" TargetMode="External"/><Relationship Id="rId192" Type="http://schemas.openxmlformats.org/officeDocument/2006/relationships/hyperlink" Target="https://cwiki.apache.org/confluence/display/Hive/LanguageManual+LateralView" TargetMode="External"/><Relationship Id="rId206" Type="http://schemas.openxmlformats.org/officeDocument/2006/relationships/hyperlink" Target="https://cwiki.apache.org/confluence/display/~admin" TargetMode="External"/><Relationship Id="rId227" Type="http://schemas.openxmlformats.org/officeDocument/2006/relationships/hyperlink" Target="https://cwiki.apache.org/confluence/display/Hive/LanguageManual+Locks" TargetMode="External"/><Relationship Id="rId248" Type="http://schemas.openxmlformats.org/officeDocument/2006/relationships/hyperlink" Target="https://cwiki.apache.org/confluence/display/Hive/LanguageManual+UDF" TargetMode="External"/><Relationship Id="rId269" Type="http://schemas.openxmlformats.org/officeDocument/2006/relationships/hyperlink" Target="https://cwiki.apache.org/confluence/display/Hive/StatisticsAndDataMining" TargetMode="External"/><Relationship Id="rId12" Type="http://schemas.openxmlformats.org/officeDocument/2006/relationships/hyperlink" Target="https://cwiki.apache.org/confluence/display/Hive/LanguageManual+DDL" TargetMode="External"/><Relationship Id="rId33" Type="http://schemas.openxmlformats.org/officeDocument/2006/relationships/hyperlink" Target="https://cwiki.apache.org/confluence/display/Hive/LanguageManual+DDL" TargetMode="External"/><Relationship Id="rId108" Type="http://schemas.openxmlformats.org/officeDocument/2006/relationships/hyperlink" Target="https://cwiki.apache.org/confluence/display/Hive/LanguageManual+GroupBy" TargetMode="External"/><Relationship Id="rId129" Type="http://schemas.openxmlformats.org/officeDocument/2006/relationships/hyperlink" Target="https://cwiki.apache.org/confluence/display/Hive/LanguageManual+SortBy" TargetMode="External"/><Relationship Id="rId280" Type="http://schemas.openxmlformats.org/officeDocument/2006/relationships/hyperlink" Target="https://cwiki.apache.org/confluence/pages/diffpages.action?pageId=27362070&amp;originalId=27820454" TargetMode="External"/><Relationship Id="rId315" Type="http://schemas.openxmlformats.org/officeDocument/2006/relationships/hyperlink" Target="http://msdn.microsoft.com/en-us/library/ms714177(VS.85).aspx" TargetMode="External"/><Relationship Id="rId54" Type="http://schemas.openxmlformats.org/officeDocument/2006/relationships/hyperlink" Target="https://cwiki.apache.org/confluence/display/~franklinhu" TargetMode="External"/><Relationship Id="rId75" Type="http://schemas.openxmlformats.org/officeDocument/2006/relationships/hyperlink" Target="https://cwiki.apache.org/confluence/display/Hive/LanguageManual+Authorization" TargetMode="External"/><Relationship Id="rId96" Type="http://schemas.openxmlformats.org/officeDocument/2006/relationships/hyperlink" Target="https://cwiki.apache.org/confluence/display/Hive/LanguageManual+Select" TargetMode="External"/><Relationship Id="rId140" Type="http://schemas.openxmlformats.org/officeDocument/2006/relationships/hyperlink" Target="https://cwiki.apache.org/confluence/display/Hive/LanguageManual+UDF" TargetMode="External"/><Relationship Id="rId161" Type="http://schemas.openxmlformats.org/officeDocument/2006/relationships/hyperlink" Target="https://cwiki.apache.org/confluence/display/Hive/LanguageManual+UDF" TargetMode="External"/><Relationship Id="rId182" Type="http://schemas.openxmlformats.org/officeDocument/2006/relationships/hyperlink" Target="https://cwiki.apache.org/confluence/display/~ruakh" TargetMode="External"/><Relationship Id="rId217" Type="http://schemas.openxmlformats.org/officeDocument/2006/relationships/hyperlink" Target="https://cwiki.apache.org/confluence/display/Hive/LanguageManual+VirtualColumns" TargetMode="External"/><Relationship Id="rId6" Type="http://schemas.openxmlformats.org/officeDocument/2006/relationships/hyperlink" Target="https://cwiki.apache.org/confluence/display/Hive/LanguageManual+DDL" TargetMode="External"/><Relationship Id="rId238" Type="http://schemas.openxmlformats.org/officeDocument/2006/relationships/hyperlink" Target="https://cwiki.apache.org/confluence/display/Hive/LanguageManual+UDF" TargetMode="External"/><Relationship Id="rId259" Type="http://schemas.openxmlformats.org/officeDocument/2006/relationships/hyperlink" Target="http://java.sun.com/j2se/1.4.2/docs/api/java/text/SimpleDateFormat.html" TargetMode="External"/><Relationship Id="rId23" Type="http://schemas.openxmlformats.org/officeDocument/2006/relationships/hyperlink" Target="https://cwiki.apache.org/confluence/display/Hive/LanguageManual+DDL" TargetMode="External"/><Relationship Id="rId119" Type="http://schemas.openxmlformats.org/officeDocument/2006/relationships/hyperlink" Target="https://issues.apache.org/jira/browse/HIVE-287" TargetMode="External"/><Relationship Id="rId270" Type="http://schemas.openxmlformats.org/officeDocument/2006/relationships/hyperlink" Target="https://cwiki.apache.org/confluence/display/Hive/StatisticsAndDataMining" TargetMode="External"/><Relationship Id="rId291" Type="http://schemas.openxmlformats.org/officeDocument/2006/relationships/hyperlink" Target="http://www.datanucleus.org/" TargetMode="External"/><Relationship Id="rId305" Type="http://schemas.openxmlformats.org/officeDocument/2006/relationships/hyperlink" Target="https://cwiki.apache.org/confluence/display/Hive/HiveJDBCInterface" TargetMode="External"/><Relationship Id="rId44" Type="http://schemas.openxmlformats.org/officeDocument/2006/relationships/hyperlink" Target="https://cwiki.apache.org/confluence/display/Hive/LanguageManual+DDL" TargetMode="External"/><Relationship Id="rId65" Type="http://schemas.openxmlformats.org/officeDocument/2006/relationships/hyperlink" Target="https://cwiki.apache.org/confluence/display/Hive/LanguageManual+DML" TargetMode="External"/><Relationship Id="rId86" Type="http://schemas.openxmlformats.org/officeDocument/2006/relationships/hyperlink" Target="https://cwiki.apache.org/confluence/display/Hive/LanguageManual+Cli" TargetMode="External"/><Relationship Id="rId130" Type="http://schemas.openxmlformats.org/officeDocument/2006/relationships/hyperlink" Target="https://cwiki.apache.org/confluence/display/Hive/LanguageManual+SortBy" TargetMode="External"/><Relationship Id="rId151" Type="http://schemas.openxmlformats.org/officeDocument/2006/relationships/hyperlink" Target="https://cwiki.apache.org/confluence/display/Hive/LanguageManual+UDF" TargetMode="External"/><Relationship Id="rId172" Type="http://schemas.openxmlformats.org/officeDocument/2006/relationships/hyperlink" Target="https://cwiki.apache.org/confluence/display/Hive/StatisticsAndDataMining" TargetMode="External"/><Relationship Id="rId193" Type="http://schemas.openxmlformats.org/officeDocument/2006/relationships/hyperlink" Target="https://cwiki.apache.org/confluence/display/Hive/LanguageManual+LateralView" TargetMode="External"/><Relationship Id="rId207" Type="http://schemas.openxmlformats.org/officeDocument/2006/relationships/hyperlink" Target="https://cwiki.apache.org/confluence/display/~ashoat" TargetMode="External"/><Relationship Id="rId228" Type="http://schemas.openxmlformats.org/officeDocument/2006/relationships/hyperlink" Target="https://cwiki.apache.org/confluence/display/Hive/LanguageManual+Locks" TargetMode="External"/><Relationship Id="rId249" Type="http://schemas.openxmlformats.org/officeDocument/2006/relationships/hyperlink" Target="https://cwiki.apache.org/confluence/display/Hive/LanguageManual+UDF" TargetMode="External"/><Relationship Id="rId13" Type="http://schemas.openxmlformats.org/officeDocument/2006/relationships/hyperlink" Target="https://cwiki.apache.org/confluence/display/Hive/LanguageManual+DDL" TargetMode="External"/><Relationship Id="rId109" Type="http://schemas.openxmlformats.org/officeDocument/2006/relationships/hyperlink" Target="https://cwiki.apache.org/confluence/display/~admin" TargetMode="External"/><Relationship Id="rId260" Type="http://schemas.openxmlformats.org/officeDocument/2006/relationships/hyperlink" Target="http://dev.mysql.com/doc/refman/5.0/en/string-functions.html" TargetMode="External"/><Relationship Id="rId281" Type="http://schemas.openxmlformats.org/officeDocument/2006/relationships/hyperlink" Target="http://wiki.apache.org/hadoop/Hive/GettingStarted" TargetMode="External"/><Relationship Id="rId316" Type="http://schemas.openxmlformats.org/officeDocument/2006/relationships/hyperlink" Target="http://www.unixodbc.org/" TargetMode="External"/><Relationship Id="rId34" Type="http://schemas.openxmlformats.org/officeDocument/2006/relationships/hyperlink" Target="https://cwiki.apache.org/confluence/display/Hive/LanguageManual+DDL" TargetMode="External"/><Relationship Id="rId55" Type="http://schemas.openxmlformats.org/officeDocument/2006/relationships/hyperlink" Target="https://cwiki.apache.org/confluence/pages/diffpages.action?pageId=27362036&amp;originalId=27821985" TargetMode="External"/><Relationship Id="rId76" Type="http://schemas.openxmlformats.org/officeDocument/2006/relationships/hyperlink" Target="https://cwiki.apache.org/confluence/display/Hive/LanguageManual+Authorization" TargetMode="External"/><Relationship Id="rId97" Type="http://schemas.openxmlformats.org/officeDocument/2006/relationships/hyperlink" Target="https://cwiki.apache.org/confluence/display/Hive/LanguageManual+Select" TargetMode="External"/><Relationship Id="rId120" Type="http://schemas.openxmlformats.org/officeDocument/2006/relationships/hyperlink" Target="https://issues.apache.org/jira/browse/HIVE-287" TargetMode="External"/><Relationship Id="rId141" Type="http://schemas.openxmlformats.org/officeDocument/2006/relationships/hyperlink" Target="https://cwiki.apache.org/confluence/display/Hive/LanguageManual+SortBy" TargetMode="External"/><Relationship Id="rId7" Type="http://schemas.openxmlformats.org/officeDocument/2006/relationships/hyperlink" Target="https://cwiki.apache.org/confluence/display/Hive/LanguageManual+DDL" TargetMode="External"/><Relationship Id="rId162" Type="http://schemas.openxmlformats.org/officeDocument/2006/relationships/hyperlink" Target="https://cwiki.apache.org/confluence/display/Hive/LanguageManual+UDF" TargetMode="External"/><Relationship Id="rId183" Type="http://schemas.openxmlformats.org/officeDocument/2006/relationships/hyperlink" Target="https://cwiki.apache.org/confluence/pages/diffpages.action?pageId=27362039&amp;originalId=27821981" TargetMode="External"/><Relationship Id="rId218" Type="http://schemas.openxmlformats.org/officeDocument/2006/relationships/hyperlink" Target="https://cwiki.apache.org/confluence/display/~admin" TargetMode="External"/><Relationship Id="rId239" Type="http://schemas.openxmlformats.org/officeDocument/2006/relationships/hyperlink" Target="https://cwiki.apache.org/confluence/display/Hive/LanguageManual+UDF" TargetMode="External"/><Relationship Id="rId250" Type="http://schemas.openxmlformats.org/officeDocument/2006/relationships/hyperlink" Target="https://cwiki.apache.org/confluence/display/Hive/LanguageManual+UDF" TargetMode="External"/><Relationship Id="rId271" Type="http://schemas.openxmlformats.org/officeDocument/2006/relationships/hyperlink" Target="https://cwiki.apache.org/confluence/display/Hive/StatisticsAndDataMining" TargetMode="External"/><Relationship Id="rId292" Type="http://schemas.openxmlformats.org/officeDocument/2006/relationships/hyperlink" Target="https://issues.apache.org/jira/secure/attachment/12471108/HiveMetaStore.pdf" TargetMode="External"/><Relationship Id="rId306" Type="http://schemas.openxmlformats.org/officeDocument/2006/relationships/hyperlink" Target="https://cwiki.apache.org/confluence/display/Hive/HiveClient" TargetMode="External"/><Relationship Id="rId24" Type="http://schemas.openxmlformats.org/officeDocument/2006/relationships/hyperlink" Target="https://cwiki.apache.org/confluence/display/Hive/LanguageManual+DDL" TargetMode="External"/><Relationship Id="rId45" Type="http://schemas.openxmlformats.org/officeDocument/2006/relationships/hyperlink" Target="https://cwiki.apache.org/confluence/display/Hive/CompressedStorage" TargetMode="External"/><Relationship Id="rId66" Type="http://schemas.openxmlformats.org/officeDocument/2006/relationships/hyperlink" Target="https://cwiki.apache.org/confluence/display/Hive/LanguageManual+DML" TargetMode="External"/><Relationship Id="rId87" Type="http://schemas.openxmlformats.org/officeDocument/2006/relationships/hyperlink" Target="https://cwiki.apache.org/confluence/display/Hive/LanguageManual+Select" TargetMode="External"/><Relationship Id="rId110" Type="http://schemas.openxmlformats.org/officeDocument/2006/relationships/hyperlink" Target="https://cwiki.apache.org/confluence/display/~ashoat" TargetMode="External"/><Relationship Id="rId131" Type="http://schemas.openxmlformats.org/officeDocument/2006/relationships/hyperlink" Target="https://cwiki.apache.org/confluence/display/Hive/LanguageManual+Transform" TargetMode="External"/><Relationship Id="rId152" Type="http://schemas.openxmlformats.org/officeDocument/2006/relationships/hyperlink" Target="https://cwiki.apache.org/confluence/display/Hive/LanguageManual+UDF" TargetMode="External"/><Relationship Id="rId173" Type="http://schemas.openxmlformats.org/officeDocument/2006/relationships/hyperlink" Target="https://cwiki.apache.org/confluence/display/Hive/LanguageManual+XPathUDF" TargetMode="External"/><Relationship Id="rId194" Type="http://schemas.openxmlformats.org/officeDocument/2006/relationships/hyperlink" Target="https://cwiki.apache.org/confluence/display/Hive/LanguageManual+LateralView" TargetMode="External"/><Relationship Id="rId208" Type="http://schemas.openxmlformats.org/officeDocument/2006/relationships/hyperlink" Target="https://cwiki.apache.org/confluence/pages/diffpages.action?pageId=27362042&amp;originalId=27820697" TargetMode="External"/><Relationship Id="rId229" Type="http://schemas.openxmlformats.org/officeDocument/2006/relationships/hyperlink" Target="https://cwiki.apache.org/confluence/display/Hive/HivePlugins" TargetMode="External"/><Relationship Id="rId240" Type="http://schemas.openxmlformats.org/officeDocument/2006/relationships/hyperlink" Target="https://cwiki.apache.org/confluence/display/Hive/LanguageManual+UDF" TargetMode="External"/><Relationship Id="rId261" Type="http://schemas.openxmlformats.org/officeDocument/2006/relationships/hyperlink" Target="http://dev.mysql.com/doc/refman/5.0/en/string-functions.html" TargetMode="External"/><Relationship Id="rId14" Type="http://schemas.openxmlformats.org/officeDocument/2006/relationships/hyperlink" Target="https://cwiki.apache.org/confluence/display/Hive/LanguageManual+DDL" TargetMode="External"/><Relationship Id="rId30" Type="http://schemas.openxmlformats.org/officeDocument/2006/relationships/hyperlink" Target="https://cwiki.apache.org/confluence/display/Hive/LanguageManual+DDL" TargetMode="External"/><Relationship Id="rId35" Type="http://schemas.openxmlformats.org/officeDocument/2006/relationships/hyperlink" Target="https://cwiki.apache.org/confluence/display/Hive/LanguageManual+DDL" TargetMode="External"/><Relationship Id="rId56" Type="http://schemas.openxmlformats.org/officeDocument/2006/relationships/hyperlink" Target="https://cwiki.apache.org/confluence/display/Hive/LanguageManual+DML" TargetMode="External"/><Relationship Id="rId77" Type="http://schemas.openxmlformats.org/officeDocument/2006/relationships/hyperlink" Target="https://cwiki.apache.org/confluence/display/Hive/LanguageManual+Authorization" TargetMode="External"/><Relationship Id="rId100" Type="http://schemas.openxmlformats.org/officeDocument/2006/relationships/hyperlink" Target="https://cwiki.apache.org/confluence/display/Hive/LanguageManual+DDL" TargetMode="External"/><Relationship Id="rId105" Type="http://schemas.openxmlformats.org/officeDocument/2006/relationships/hyperlink" Target="https://cwiki.apache.org/confluence/display/Hive/LanguageManual+GroupBy" TargetMode="External"/><Relationship Id="rId126" Type="http://schemas.openxmlformats.org/officeDocument/2006/relationships/hyperlink" Target="https://cwiki.apache.org/confluence/display/Hive/LanguageManual+SortBy" TargetMode="External"/><Relationship Id="rId147" Type="http://schemas.openxmlformats.org/officeDocument/2006/relationships/hyperlink" Target="https://cwiki.apache.org/confluence/display/Hive/LanguageManual+UDF" TargetMode="External"/><Relationship Id="rId168" Type="http://schemas.openxmlformats.org/officeDocument/2006/relationships/hyperlink" Target="http://java.sun.com/j2se/1.4.2/docs/api/java/text/SimpleDateFormat.html" TargetMode="External"/><Relationship Id="rId282" Type="http://schemas.openxmlformats.org/officeDocument/2006/relationships/hyperlink" Target="https://cwiki.apache.org/confluence/display/Hive/AdminManual+MetastoreAdmin" TargetMode="External"/><Relationship Id="rId312" Type="http://schemas.openxmlformats.org/officeDocument/2006/relationships/hyperlink" Target="https://cwiki.apache.org/confluence/display/Hive/Home" TargetMode="External"/><Relationship Id="rId317" Type="http://schemas.openxmlformats.org/officeDocument/2006/relationships/hyperlink" Target="https://cwiki.apache.org/confluence/display/Hive/HiveServer" TargetMode="External"/><Relationship Id="rId8" Type="http://schemas.openxmlformats.org/officeDocument/2006/relationships/hyperlink" Target="https://cwiki.apache.org/confluence/display/Hive/LanguageManual+DDL" TargetMode="External"/><Relationship Id="rId51" Type="http://schemas.openxmlformats.org/officeDocument/2006/relationships/hyperlink" Target="http://wiki.apache.org/hadoop/Hive/IndexDev" TargetMode="External"/><Relationship Id="rId72" Type="http://schemas.openxmlformats.org/officeDocument/2006/relationships/hyperlink" Target="https://cwiki.apache.org/confluence/display/Hive/LanguageManual+Authorization" TargetMode="External"/><Relationship Id="rId93" Type="http://schemas.openxmlformats.org/officeDocument/2006/relationships/hyperlink" Target="https://cwiki.apache.org/confluence/display/Hive/LanguageManual+Select" TargetMode="External"/><Relationship Id="rId98" Type="http://schemas.openxmlformats.org/officeDocument/2006/relationships/hyperlink" Target="https://cwiki.apache.org/confluence/display/Hive/LanguageManual+Union" TargetMode="External"/><Relationship Id="rId121" Type="http://schemas.openxmlformats.org/officeDocument/2006/relationships/hyperlink" Target="https://cwiki.apache.org/confluence/display/Hive/LanguageManual+SortBy" TargetMode="External"/><Relationship Id="rId142" Type="http://schemas.openxmlformats.org/officeDocument/2006/relationships/hyperlink" Target="http://dev.bizo.com/2009/10/hive-map-reduce-in-java.html" TargetMode="External"/><Relationship Id="rId163" Type="http://schemas.openxmlformats.org/officeDocument/2006/relationships/hyperlink" Target="https://cwiki.apache.org/confluence/display/Hive/LanguageManual+UDF" TargetMode="External"/><Relationship Id="rId184" Type="http://schemas.openxmlformats.org/officeDocument/2006/relationships/hyperlink" Target="https://cwiki.apache.org/confluence/display/Hive/LanguageManual+Joins" TargetMode="External"/><Relationship Id="rId189" Type="http://schemas.openxmlformats.org/officeDocument/2006/relationships/hyperlink" Target="https://cwiki.apache.org/confluence/pages/diffpages.action?pageId=27362040&amp;originalId=27823711" TargetMode="External"/><Relationship Id="rId219" Type="http://schemas.openxmlformats.org/officeDocument/2006/relationships/hyperlink" Target="https://cwiki.apache.org/confluence/display/~ashoat" TargetMode="External"/><Relationship Id="rId3" Type="http://schemas.openxmlformats.org/officeDocument/2006/relationships/settings" Target="settings.xml"/><Relationship Id="rId214" Type="http://schemas.openxmlformats.org/officeDocument/2006/relationships/hyperlink" Target="https://cwiki.apache.org/confluence/display/~ashoat" TargetMode="External"/><Relationship Id="rId230" Type="http://schemas.openxmlformats.org/officeDocument/2006/relationships/hyperlink" Target="https://cwiki.apache.org/confluence/display/~admin" TargetMode="External"/><Relationship Id="rId235" Type="http://schemas.openxmlformats.org/officeDocument/2006/relationships/hyperlink" Target="https://cwiki.apache.org/confluence/display/Hive/LanguageManual+UDF" TargetMode="External"/><Relationship Id="rId251" Type="http://schemas.openxmlformats.org/officeDocument/2006/relationships/hyperlink" Target="https://cwiki.apache.org/confluence/display/Hive/LanguageManual+UDF" TargetMode="External"/><Relationship Id="rId256" Type="http://schemas.openxmlformats.org/officeDocument/2006/relationships/hyperlink" Target="http://dev.mysql.com/doc/refman/5.0/en/string-functions.html" TargetMode="External"/><Relationship Id="rId277" Type="http://schemas.openxmlformats.org/officeDocument/2006/relationships/hyperlink" Target="https://cwiki.apache.org/confluence/display/Hive/AdminManual+Configuration" TargetMode="External"/><Relationship Id="rId298" Type="http://schemas.openxmlformats.org/officeDocument/2006/relationships/hyperlink" Target="https://cwiki.apache.org/confluence/pages/diffpages.action?pageId=27362111&amp;originalId=27823726" TargetMode="External"/><Relationship Id="rId25" Type="http://schemas.openxmlformats.org/officeDocument/2006/relationships/hyperlink" Target="https://cwiki.apache.org/confluence/display/Hive/LanguageManual+DDL" TargetMode="External"/><Relationship Id="rId46" Type="http://schemas.openxmlformats.org/officeDocument/2006/relationships/hyperlink" Target="https://cwiki.apache.org/confluence/display/Hive/StorageHandlers" TargetMode="External"/><Relationship Id="rId67" Type="http://schemas.openxmlformats.org/officeDocument/2006/relationships/hyperlink" Target="https://cwiki.apache.org/confluence/display/Hive/LanguageManual+DML" TargetMode="External"/><Relationship Id="rId116" Type="http://schemas.openxmlformats.org/officeDocument/2006/relationships/hyperlink" Target="https://cwiki.apache.org/confluence/display/Hive/LanguageManual+GroupBy" TargetMode="External"/><Relationship Id="rId137" Type="http://schemas.openxmlformats.org/officeDocument/2006/relationships/hyperlink" Target="https://cwiki.apache.org/confluence/display/Hive/LanguageManual+Transform" TargetMode="External"/><Relationship Id="rId158" Type="http://schemas.openxmlformats.org/officeDocument/2006/relationships/hyperlink" Target="https://cwiki.apache.org/confluence/display/Hive/LanguageManual+UDF" TargetMode="External"/><Relationship Id="rId272" Type="http://schemas.openxmlformats.org/officeDocument/2006/relationships/hyperlink" Target="https://cwiki.apache.org/confluence/display/Hive/StatisticsAndDataMining" TargetMode="External"/><Relationship Id="rId293" Type="http://schemas.openxmlformats.org/officeDocument/2006/relationships/hyperlink" Target="http://incubator.apache.org/thrift" TargetMode="External"/><Relationship Id="rId302" Type="http://schemas.openxmlformats.org/officeDocument/2006/relationships/hyperlink" Target="http://issues.apache.org/jira/browse/HIVE-80" TargetMode="External"/><Relationship Id="rId307" Type="http://schemas.openxmlformats.org/officeDocument/2006/relationships/hyperlink" Target="http://sourceforge.net/project/showfiles.php?group_id=140317&amp;package_id=192362" TargetMode="External"/><Relationship Id="rId323" Type="http://schemas.openxmlformats.org/officeDocument/2006/relationships/hyperlink" Target="https://issues.apache.org/jira/browse/HIVE-80" TargetMode="External"/><Relationship Id="rId20" Type="http://schemas.openxmlformats.org/officeDocument/2006/relationships/hyperlink" Target="https://cwiki.apache.org/confluence/display/Hive/LanguageManual+DDL" TargetMode="External"/><Relationship Id="rId41" Type="http://schemas.openxmlformats.org/officeDocument/2006/relationships/hyperlink" Target="https://cwiki.apache.org/confluence/display/Hive/LanguageManual+DDL" TargetMode="External"/><Relationship Id="rId62" Type="http://schemas.openxmlformats.org/officeDocument/2006/relationships/hyperlink" Target="https://cwiki.apache.org/confluence/display/Hive/LanguageManual+DML" TargetMode="External"/><Relationship Id="rId83" Type="http://schemas.openxmlformats.org/officeDocument/2006/relationships/hyperlink" Target="https://cwiki.apache.org/confluence/display/Hive/LanguageManual+Cli" TargetMode="External"/><Relationship Id="rId88" Type="http://schemas.openxmlformats.org/officeDocument/2006/relationships/hyperlink" Target="https://cwiki.apache.org/confluence/display/~admin" TargetMode="External"/><Relationship Id="rId111" Type="http://schemas.openxmlformats.org/officeDocument/2006/relationships/hyperlink" Target="https://cwiki.apache.org/confluence/pages/diffpages.action?pageId=27362038&amp;originalId=27820692" TargetMode="External"/><Relationship Id="rId132" Type="http://schemas.openxmlformats.org/officeDocument/2006/relationships/hyperlink" Target="https://cwiki.apache.org/confluence/display/Hive/LanguageManual+Transform" TargetMode="External"/><Relationship Id="rId153" Type="http://schemas.openxmlformats.org/officeDocument/2006/relationships/hyperlink" Target="https://cwiki.apache.org/confluence/display/Hive/LanguageManual+UDF" TargetMode="External"/><Relationship Id="rId174" Type="http://schemas.openxmlformats.org/officeDocument/2006/relationships/hyperlink" Target="https://cwiki.apache.org/confluence/display/Hive/LanguageManual+LateralView" TargetMode="External"/><Relationship Id="rId179" Type="http://schemas.openxmlformats.org/officeDocument/2006/relationships/hyperlink" Target="http://java.sun.com/javase/6/docs/api/javax/xml/xpath/package-summary.html" TargetMode="External"/><Relationship Id="rId195" Type="http://schemas.openxmlformats.org/officeDocument/2006/relationships/hyperlink" Target="https://cwiki.apache.org/confluence/display/Hive/LanguageManual+LateralView" TargetMode="External"/><Relationship Id="rId209" Type="http://schemas.openxmlformats.org/officeDocument/2006/relationships/hyperlink" Target="https://cwiki.apache.org/confluence/display/Hive/LanguageManual+Sampling" TargetMode="External"/><Relationship Id="rId190" Type="http://schemas.openxmlformats.org/officeDocument/2006/relationships/hyperlink" Target="https://cwiki.apache.org/confluence/display/Hive/LanguageManual+LateralView" TargetMode="External"/><Relationship Id="rId204" Type="http://schemas.openxmlformats.org/officeDocument/2006/relationships/hyperlink" Target="https://cwiki.apache.org/confluence/display/Hive/LanguageManual+SubQueries" TargetMode="External"/><Relationship Id="rId220" Type="http://schemas.openxmlformats.org/officeDocument/2006/relationships/hyperlink" Target="https://cwiki.apache.org/confluence/pages/diffpages.action?pageId=27362048&amp;originalId=27820704" TargetMode="External"/><Relationship Id="rId225" Type="http://schemas.openxmlformats.org/officeDocument/2006/relationships/hyperlink" Target="https://cwiki.apache.org/confluence/display/~ashoat" TargetMode="External"/><Relationship Id="rId241" Type="http://schemas.openxmlformats.org/officeDocument/2006/relationships/hyperlink" Target="https://cwiki.apache.org/confluence/display/Hive/LanguageManual+UDF" TargetMode="External"/><Relationship Id="rId246" Type="http://schemas.openxmlformats.org/officeDocument/2006/relationships/hyperlink" Target="https://cwiki.apache.org/confluence/display/Hive/LanguageManual+UDF" TargetMode="External"/><Relationship Id="rId267" Type="http://schemas.openxmlformats.org/officeDocument/2006/relationships/hyperlink" Target="https://cwiki.apache.org/confluence/display/Hive/StatisticsAndDataMining" TargetMode="External"/><Relationship Id="rId288" Type="http://schemas.openxmlformats.org/officeDocument/2006/relationships/hyperlink" Target="https://cwiki.apache.org/confluence/display/Hive/AdminManual+MetastoreAdmin" TargetMode="External"/><Relationship Id="rId15" Type="http://schemas.openxmlformats.org/officeDocument/2006/relationships/hyperlink" Target="https://cwiki.apache.org/confluence/display/Hive/LanguageManual+DDL" TargetMode="External"/><Relationship Id="rId36" Type="http://schemas.openxmlformats.org/officeDocument/2006/relationships/hyperlink" Target="https://cwiki.apache.org/confluence/display/Hive/LanguageManual+DDL" TargetMode="External"/><Relationship Id="rId57" Type="http://schemas.openxmlformats.org/officeDocument/2006/relationships/hyperlink" Target="https://cwiki.apache.org/confluence/display/Hive/LanguageManual+DML" TargetMode="External"/><Relationship Id="rId106" Type="http://schemas.openxmlformats.org/officeDocument/2006/relationships/hyperlink" Target="https://cwiki.apache.org/confluence/display/Hive/LanguageManual+SortBy" TargetMode="External"/><Relationship Id="rId127" Type="http://schemas.openxmlformats.org/officeDocument/2006/relationships/hyperlink" Target="https://cwiki.apache.org/confluence/display/Hive/LanguageManual+SortBy" TargetMode="External"/><Relationship Id="rId262" Type="http://schemas.openxmlformats.org/officeDocument/2006/relationships/hyperlink" Target="https://cwiki.apache.org/confluence/display/Hive/StatisticsAndDataMining" TargetMode="External"/><Relationship Id="rId283" Type="http://schemas.openxmlformats.org/officeDocument/2006/relationships/hyperlink" Target="https://cwiki.apache.org/confluence/display/~admin" TargetMode="External"/><Relationship Id="rId313" Type="http://schemas.openxmlformats.org/officeDocument/2006/relationships/hyperlink" Target="https://cwiki.apache.org/confluence/display/Hive/HiveServer" TargetMode="External"/><Relationship Id="rId318" Type="http://schemas.openxmlformats.org/officeDocument/2006/relationships/hyperlink" Target="http://wiki.apache.org/thrift/ThriftInstallation" TargetMode="External"/><Relationship Id="rId10" Type="http://schemas.openxmlformats.org/officeDocument/2006/relationships/hyperlink" Target="https://cwiki.apache.org/confluence/display/Hive/LanguageManual+DDL" TargetMode="External"/><Relationship Id="rId31" Type="http://schemas.openxmlformats.org/officeDocument/2006/relationships/hyperlink" Target="https://cwiki.apache.org/confluence/display/Hive/LanguageManual+DDL" TargetMode="External"/><Relationship Id="rId52" Type="http://schemas.openxmlformats.org/officeDocument/2006/relationships/hyperlink" Target="https://cwiki.apache.org/confluence/display/Hive/LanguageManual+DML" TargetMode="External"/><Relationship Id="rId73" Type="http://schemas.openxmlformats.org/officeDocument/2006/relationships/hyperlink" Target="https://cwiki.apache.org/confluence/display/Hive/LanguageManual+Authorization" TargetMode="External"/><Relationship Id="rId78" Type="http://schemas.openxmlformats.org/officeDocument/2006/relationships/hyperlink" Target="https://cwiki.apache.org/confluence/display/Hive/LanguageManual+Authorization" TargetMode="External"/><Relationship Id="rId94" Type="http://schemas.openxmlformats.org/officeDocument/2006/relationships/hyperlink" Target="https://cwiki.apache.org/confluence/display/Hive/LanguageManual+Select" TargetMode="External"/><Relationship Id="rId99" Type="http://schemas.openxmlformats.org/officeDocument/2006/relationships/hyperlink" Target="https://cwiki.apache.org/confluence/display/Hive/LanguageManual+SubQueries" TargetMode="External"/><Relationship Id="rId101" Type="http://schemas.openxmlformats.org/officeDocument/2006/relationships/hyperlink" Target="https://cwiki.apache.org/confluence/display/Hive/LanguageManual+Joins" TargetMode="External"/><Relationship Id="rId122" Type="http://schemas.openxmlformats.org/officeDocument/2006/relationships/hyperlink" Target="https://cwiki.apache.org/confluence/display/~admin" TargetMode="External"/><Relationship Id="rId143" Type="http://schemas.openxmlformats.org/officeDocument/2006/relationships/hyperlink" Target="https://cwiki.apache.org/confluence/display/Hive/LanguageManual+UDF" TargetMode="External"/><Relationship Id="rId148" Type="http://schemas.openxmlformats.org/officeDocument/2006/relationships/hyperlink" Target="https://cwiki.apache.org/confluence/display/Hive/LanguageManual+UDF" TargetMode="External"/><Relationship Id="rId164" Type="http://schemas.openxmlformats.org/officeDocument/2006/relationships/hyperlink" Target="https://cwiki.apache.org/confluence/display/Hive/LanguageManual+UDF" TargetMode="External"/><Relationship Id="rId169" Type="http://schemas.openxmlformats.org/officeDocument/2006/relationships/hyperlink" Target="http://dev.mysql.com/doc/refman/5.0/en/string-functions.html" TargetMode="External"/><Relationship Id="rId185" Type="http://schemas.openxmlformats.org/officeDocument/2006/relationships/hyperlink" Target="https://cwiki.apache.org/confluence/display/Hive/LanguageManual+Joins" TargetMode="External"/><Relationship Id="rId4" Type="http://schemas.openxmlformats.org/officeDocument/2006/relationships/webSettings" Target="webSettings.xml"/><Relationship Id="rId9" Type="http://schemas.openxmlformats.org/officeDocument/2006/relationships/hyperlink" Target="https://cwiki.apache.org/confluence/display/Hive/LanguageManual+DDL" TargetMode="External"/><Relationship Id="rId180" Type="http://schemas.openxmlformats.org/officeDocument/2006/relationships/hyperlink" Target="https://cwiki.apache.org/confluence/display/Hive/LanguageManual+Joins" TargetMode="External"/><Relationship Id="rId210" Type="http://schemas.openxmlformats.org/officeDocument/2006/relationships/hyperlink" Target="https://cwiki.apache.org/confluence/display/Hive/LanguageManual+Sampling" TargetMode="External"/><Relationship Id="rId215" Type="http://schemas.openxmlformats.org/officeDocument/2006/relationships/hyperlink" Target="https://cwiki.apache.org/confluence/pages/diffpages.action?pageId=27362037&amp;originalId=27820691" TargetMode="External"/><Relationship Id="rId236" Type="http://schemas.openxmlformats.org/officeDocument/2006/relationships/hyperlink" Target="https://cwiki.apache.org/confluence/display/Hive/LanguageManual+UDF" TargetMode="External"/><Relationship Id="rId257" Type="http://schemas.openxmlformats.org/officeDocument/2006/relationships/hyperlink" Target="http://dev.mysql.com/doc/refman/5.0/en/string-functions.html" TargetMode="External"/><Relationship Id="rId278" Type="http://schemas.openxmlformats.org/officeDocument/2006/relationships/hyperlink" Target="https://cwiki.apache.org/confluence/display/~admin" TargetMode="External"/><Relationship Id="rId26" Type="http://schemas.openxmlformats.org/officeDocument/2006/relationships/hyperlink" Target="https://cwiki.apache.org/confluence/display/Hive/LanguageManual+DDL" TargetMode="External"/><Relationship Id="rId231" Type="http://schemas.openxmlformats.org/officeDocument/2006/relationships/hyperlink" Target="https://cwiki.apache.org/confluence/display/~tpowell" TargetMode="External"/><Relationship Id="rId252" Type="http://schemas.openxmlformats.org/officeDocument/2006/relationships/hyperlink" Target="https://cwiki.apache.org/confluence/display/Hive/LanguageManual+UDF" TargetMode="External"/><Relationship Id="rId273" Type="http://schemas.openxmlformats.org/officeDocument/2006/relationships/hyperlink" Target="https://cwiki.apache.org/confluence/display/Hive/StatisticsAndDataMining" TargetMode="External"/><Relationship Id="rId294" Type="http://schemas.openxmlformats.org/officeDocument/2006/relationships/hyperlink" Target="https://cwiki.apache.org/confluence/display/Hive/AdminManual+SettingUpHiveServer" TargetMode="External"/><Relationship Id="rId308" Type="http://schemas.openxmlformats.org/officeDocument/2006/relationships/hyperlink" Target="https://cwiki.apache.org/confluence/display/Hive/HiveServer" TargetMode="External"/><Relationship Id="rId47" Type="http://schemas.openxmlformats.org/officeDocument/2006/relationships/hyperlink" Target="https://cwiki.apache.org/confluence/display/Hive/LanguageManual+Select" TargetMode="External"/><Relationship Id="rId68" Type="http://schemas.openxmlformats.org/officeDocument/2006/relationships/hyperlink" Target="file:///\\user\hive\project\data1" TargetMode="External"/><Relationship Id="rId89" Type="http://schemas.openxmlformats.org/officeDocument/2006/relationships/hyperlink" Target="https://cwiki.apache.org/confluence/display/~tpowell" TargetMode="External"/><Relationship Id="rId112" Type="http://schemas.openxmlformats.org/officeDocument/2006/relationships/hyperlink" Target="https://cwiki.apache.org/confluence/display/Hive/LanguageManual+GroupBy" TargetMode="External"/><Relationship Id="rId133" Type="http://schemas.openxmlformats.org/officeDocument/2006/relationships/hyperlink" Target="https://cwiki.apache.org/confluence/display/~admin" TargetMode="External"/><Relationship Id="rId154" Type="http://schemas.openxmlformats.org/officeDocument/2006/relationships/hyperlink" Target="https://cwiki.apache.org/confluence/display/Hive/LanguageManual+UDF" TargetMode="External"/><Relationship Id="rId175" Type="http://schemas.openxmlformats.org/officeDocument/2006/relationships/hyperlink" Target="https://cwiki.apache.org/confluence/display/Hive/LanguageManual+XPathUDF" TargetMode="External"/><Relationship Id="rId196" Type="http://schemas.openxmlformats.org/officeDocument/2006/relationships/hyperlink" Target="https://cwiki.apache.org/confluence/display/Hive/LanguageManual+UDF" TargetMode="External"/><Relationship Id="rId200" Type="http://schemas.openxmlformats.org/officeDocument/2006/relationships/hyperlink" Target="https://cwiki.apache.org/confluence/display/Hive/LanguageManual+SubQueries" TargetMode="External"/><Relationship Id="rId16" Type="http://schemas.openxmlformats.org/officeDocument/2006/relationships/hyperlink" Target="https://cwiki.apache.org/confluence/display/Hive/LanguageManual+DDL" TargetMode="External"/><Relationship Id="rId221" Type="http://schemas.openxmlformats.org/officeDocument/2006/relationships/hyperlink" Target="https://cwiki.apache.org/confluence/display/Hive/LanguageManual+VirtualColumns" TargetMode="External"/><Relationship Id="rId242" Type="http://schemas.openxmlformats.org/officeDocument/2006/relationships/hyperlink" Target="https://cwiki.apache.org/confluence/display/Hive/LanguageManual+UDF" TargetMode="External"/><Relationship Id="rId263" Type="http://schemas.openxmlformats.org/officeDocument/2006/relationships/hyperlink" Target="https://cwiki.apache.org/confluence/display/Hive/StatisticsAndDataMining" TargetMode="External"/><Relationship Id="rId284" Type="http://schemas.openxmlformats.org/officeDocument/2006/relationships/hyperlink" Target="https://cwiki.apache.org/confluence/display/~ashoat" TargetMode="External"/><Relationship Id="rId319" Type="http://schemas.openxmlformats.org/officeDocument/2006/relationships/hyperlink" Target="https://issues.apache.org/jira/browse/HIVE-187" TargetMode="External"/><Relationship Id="rId37" Type="http://schemas.openxmlformats.org/officeDocument/2006/relationships/hyperlink" Target="https://cwiki.apache.org/confluence/display/Hive/LanguageManual+DDL" TargetMode="External"/><Relationship Id="rId58" Type="http://schemas.openxmlformats.org/officeDocument/2006/relationships/hyperlink" Target="https://cwiki.apache.org/confluence/display/Hive/LanguageManual+DML" TargetMode="External"/><Relationship Id="rId79" Type="http://schemas.openxmlformats.org/officeDocument/2006/relationships/hyperlink" Target="https://cwiki.apache.org/confluence/display/Hive/LanguageManual+Authorization" TargetMode="External"/><Relationship Id="rId102" Type="http://schemas.openxmlformats.org/officeDocument/2006/relationships/hyperlink" Target="https://cwiki.apache.org/confluence/display/Hive/LanguageManual+SubQueries" TargetMode="External"/><Relationship Id="rId123" Type="http://schemas.openxmlformats.org/officeDocument/2006/relationships/hyperlink" Target="https://cwiki.apache.org/confluence/display/~tpowell" TargetMode="External"/><Relationship Id="rId144" Type="http://schemas.openxmlformats.org/officeDocument/2006/relationships/hyperlink" Target="https://cwiki.apache.org/confluence/display/Hive/LanguageManual+UDF" TargetMode="External"/><Relationship Id="rId90" Type="http://schemas.openxmlformats.org/officeDocument/2006/relationships/hyperlink" Target="https://cwiki.apache.org/confluence/pages/diffpages.action?pageId=27362043&amp;originalId=27823704" TargetMode="External"/><Relationship Id="rId165" Type="http://schemas.openxmlformats.org/officeDocument/2006/relationships/hyperlink" Target="http://dev.mysql.com/doc/refman/5.0/en/string-functions.html" TargetMode="External"/><Relationship Id="rId186" Type="http://schemas.openxmlformats.org/officeDocument/2006/relationships/hyperlink" Target="https://cwiki.apache.org/confluence/display/Hive/LanguageManual+LateralView" TargetMode="External"/><Relationship Id="rId211" Type="http://schemas.openxmlformats.org/officeDocument/2006/relationships/hyperlink" Target="https://cwiki.apache.org/confluence/display/Hive/LanguageManual+Sampling" TargetMode="External"/><Relationship Id="rId232" Type="http://schemas.openxmlformats.org/officeDocument/2006/relationships/hyperlink" Target="https://cwiki.apache.org/confluence/pages/diffpages.action?pageId=27362098&amp;originalId=27823730" TargetMode="External"/><Relationship Id="rId253" Type="http://schemas.openxmlformats.org/officeDocument/2006/relationships/hyperlink" Target="https://cwiki.apache.org/confluence/display/Hive/LanguageManual+UDF" TargetMode="External"/><Relationship Id="rId274" Type="http://schemas.openxmlformats.org/officeDocument/2006/relationships/hyperlink" Target="https://cwiki.apache.org/confluence/display/Hive/StatisticsAndDataMining" TargetMode="External"/><Relationship Id="rId295" Type="http://schemas.openxmlformats.org/officeDocument/2006/relationships/hyperlink" Target="https://cwiki.apache.org/confluence/display/Hive/HiveServer" TargetMode="External"/><Relationship Id="rId309" Type="http://schemas.openxmlformats.org/officeDocument/2006/relationships/hyperlink" Target="https://cwiki.apache.org/confluence/display/Hive/HiveClient" TargetMode="External"/><Relationship Id="rId27" Type="http://schemas.openxmlformats.org/officeDocument/2006/relationships/hyperlink" Target="https://cwiki.apache.org/confluence/display/Hive/LanguageManual+DDL" TargetMode="External"/><Relationship Id="rId48" Type="http://schemas.openxmlformats.org/officeDocument/2006/relationships/hyperlink" Target="https://cwiki.apache.org/confluence/display/Hive/LanguageManual+DDL+BucketedTables" TargetMode="External"/><Relationship Id="rId69" Type="http://schemas.openxmlformats.org/officeDocument/2006/relationships/hyperlink" Target="https://cwiki.apache.org/confluence/display/Hive/CompressedStorage" TargetMode="External"/><Relationship Id="rId113" Type="http://schemas.openxmlformats.org/officeDocument/2006/relationships/hyperlink" Target="https://cwiki.apache.org/confluence/display/Hive/LanguageManual+GroupBy" TargetMode="External"/><Relationship Id="rId134" Type="http://schemas.openxmlformats.org/officeDocument/2006/relationships/hyperlink" Target="https://cwiki.apache.org/confluence/display/~tpowell" TargetMode="External"/><Relationship Id="rId320" Type="http://schemas.openxmlformats.org/officeDocument/2006/relationships/hyperlink" Target="https://issues.apache.org/jira/browse/HIVE-1101" TargetMode="External"/><Relationship Id="rId80" Type="http://schemas.openxmlformats.org/officeDocument/2006/relationships/hyperlink" Target="https://cwiki.apache.org/confluence/display/Hive/LanguageManual+Authorization" TargetMode="External"/><Relationship Id="rId155" Type="http://schemas.openxmlformats.org/officeDocument/2006/relationships/hyperlink" Target="https://cwiki.apache.org/confluence/display/Hive/LanguageManual+UDF" TargetMode="External"/><Relationship Id="rId176" Type="http://schemas.openxmlformats.org/officeDocument/2006/relationships/hyperlink" Target="https://cwiki.apache.org/confluence/display/~admin" TargetMode="External"/><Relationship Id="rId197" Type="http://schemas.openxmlformats.org/officeDocument/2006/relationships/hyperlink" Target="https://issues.apache.org/jira/browse/HIVE-1056" TargetMode="External"/><Relationship Id="rId201" Type="http://schemas.openxmlformats.org/officeDocument/2006/relationships/hyperlink" Target="https://cwiki.apache.org/confluence/display/~admin" TargetMode="External"/><Relationship Id="rId222" Type="http://schemas.openxmlformats.org/officeDocument/2006/relationships/hyperlink" Target="https://cwiki.apache.org/confluence/display/Hive/LanguageManual+VirtualColumns" TargetMode="External"/><Relationship Id="rId243" Type="http://schemas.openxmlformats.org/officeDocument/2006/relationships/hyperlink" Target="https://cwiki.apache.org/confluence/display/Hive/LanguageManual+UDF" TargetMode="External"/><Relationship Id="rId264" Type="http://schemas.openxmlformats.org/officeDocument/2006/relationships/hyperlink" Target="https://cwiki.apache.org/confluence/display/Hive/LanguageManual+XPathUDF" TargetMode="External"/><Relationship Id="rId285" Type="http://schemas.openxmlformats.org/officeDocument/2006/relationships/hyperlink" Target="https://cwiki.apache.org/confluence/pages/diffpages.action?pageId=27362076&amp;originalId=27820458" TargetMode="External"/><Relationship Id="rId17" Type="http://schemas.openxmlformats.org/officeDocument/2006/relationships/hyperlink" Target="https://cwiki.apache.org/confluence/display/Hive/LanguageManual+DDL" TargetMode="External"/><Relationship Id="rId38" Type="http://schemas.openxmlformats.org/officeDocument/2006/relationships/hyperlink" Target="https://cwiki.apache.org/confluence/display/Hive/LanguageManual+DDL" TargetMode="External"/><Relationship Id="rId59" Type="http://schemas.openxmlformats.org/officeDocument/2006/relationships/hyperlink" Target="https://cwiki.apache.org/confluence/display/Hive/LanguageManual+DML" TargetMode="External"/><Relationship Id="rId103" Type="http://schemas.openxmlformats.org/officeDocument/2006/relationships/hyperlink" Target="https://cwiki.apache.org/confluence/display/Hive/LanguageManual+Sampling" TargetMode="External"/><Relationship Id="rId124" Type="http://schemas.openxmlformats.org/officeDocument/2006/relationships/hyperlink" Target="https://cwiki.apache.org/confluence/pages/diffpages.action?pageId=27362045&amp;originalId=27823705" TargetMode="External"/><Relationship Id="rId310" Type="http://schemas.openxmlformats.org/officeDocument/2006/relationships/hyperlink" Target="http://squirrel-sql.sourceforge.net/" TargetMode="External"/><Relationship Id="rId70" Type="http://schemas.openxmlformats.org/officeDocument/2006/relationships/hyperlink" Target="https://cwiki.apache.org/confluence/display/Hive/LanguageManual+Authorization" TargetMode="External"/><Relationship Id="rId91" Type="http://schemas.openxmlformats.org/officeDocument/2006/relationships/hyperlink" Target="https://cwiki.apache.org/confluence/display/Hive/LanguageManual+Select" TargetMode="External"/><Relationship Id="rId145" Type="http://schemas.openxmlformats.org/officeDocument/2006/relationships/hyperlink" Target="https://cwiki.apache.org/confluence/display/Hive/LanguageManual+UDF" TargetMode="External"/><Relationship Id="rId166" Type="http://schemas.openxmlformats.org/officeDocument/2006/relationships/hyperlink" Target="http://dev.mysql.com/doc/refman/5.0/en/string-functions.html" TargetMode="External"/><Relationship Id="rId187" Type="http://schemas.openxmlformats.org/officeDocument/2006/relationships/hyperlink" Target="https://cwiki.apache.org/confluence/display/~admin" TargetMode="External"/><Relationship Id="rId1" Type="http://schemas.openxmlformats.org/officeDocument/2006/relationships/numbering" Target="numbering.xml"/><Relationship Id="rId212" Type="http://schemas.openxmlformats.org/officeDocument/2006/relationships/hyperlink" Target="https://cwiki.apache.org/confluence/display/Hive/LanguageManual+Explain" TargetMode="External"/><Relationship Id="rId233" Type="http://schemas.openxmlformats.org/officeDocument/2006/relationships/hyperlink" Target="https://cwiki.apache.org/confluence/display/Hive/GenericUDAFCaseStudy" TargetMode="External"/><Relationship Id="rId254" Type="http://schemas.openxmlformats.org/officeDocument/2006/relationships/hyperlink" Target="https://cwiki.apache.org/confluence/display/Hive/LanguageManual+UDF" TargetMode="External"/><Relationship Id="rId28" Type="http://schemas.openxmlformats.org/officeDocument/2006/relationships/hyperlink" Target="https://cwiki.apache.org/confluence/display/Hive/LanguageManual+DDL" TargetMode="External"/><Relationship Id="rId49" Type="http://schemas.openxmlformats.org/officeDocument/2006/relationships/hyperlink" Target="https://cwiki.apache.org/confluence/display/Hive/LanguageManual+DDL" TargetMode="External"/><Relationship Id="rId114" Type="http://schemas.openxmlformats.org/officeDocument/2006/relationships/hyperlink" Target="https://cwiki.apache.org/confluence/display/Hive/LanguageManual+GroupBy" TargetMode="External"/><Relationship Id="rId275" Type="http://schemas.openxmlformats.org/officeDocument/2006/relationships/hyperlink" Target="http://en.wikipedia.org/wiki/N-gram" TargetMode="External"/><Relationship Id="rId296" Type="http://schemas.openxmlformats.org/officeDocument/2006/relationships/hyperlink" Target="https://cwiki.apache.org/confluence/display/~admin" TargetMode="External"/><Relationship Id="rId300" Type="http://schemas.openxmlformats.org/officeDocument/2006/relationships/hyperlink" Target="https://cwiki.apache.org/confluence/display/Hive/GettingStarted" TargetMode="External"/><Relationship Id="rId60" Type="http://schemas.openxmlformats.org/officeDocument/2006/relationships/hyperlink" Target="https://cwiki.apache.org/confluence/display/Hive/LanguageManual+DML" TargetMode="External"/><Relationship Id="rId81" Type="http://schemas.openxmlformats.org/officeDocument/2006/relationships/hyperlink" Target="https://cwiki.apache.org/confluence/display/Hive/LanguageManual+Authorization" TargetMode="External"/><Relationship Id="rId135" Type="http://schemas.openxmlformats.org/officeDocument/2006/relationships/hyperlink" Target="https://cwiki.apache.org/confluence/pages/diffpages.action?pageId=27362047&amp;originalId=27823714" TargetMode="External"/><Relationship Id="rId156" Type="http://schemas.openxmlformats.org/officeDocument/2006/relationships/hyperlink" Target="https://cwiki.apache.org/confluence/display/Hive/LanguageManual+UDF" TargetMode="External"/><Relationship Id="rId177" Type="http://schemas.openxmlformats.org/officeDocument/2006/relationships/hyperlink" Target="https://cwiki.apache.org/confluence/display/~ashoat" TargetMode="External"/><Relationship Id="rId198" Type="http://schemas.openxmlformats.org/officeDocument/2006/relationships/hyperlink" Target="https://cwiki.apache.org/confluence/display/Hive/LanguageManual+UDF" TargetMode="External"/><Relationship Id="rId321" Type="http://schemas.openxmlformats.org/officeDocument/2006/relationships/hyperlink" Target="https://cwiki.apache.org/confluence/display/Hive/GettingStarted" TargetMode="External"/><Relationship Id="rId202" Type="http://schemas.openxmlformats.org/officeDocument/2006/relationships/hyperlink" Target="https://cwiki.apache.org/confluence/display/~ashoat" TargetMode="External"/><Relationship Id="rId223" Type="http://schemas.openxmlformats.org/officeDocument/2006/relationships/hyperlink" Target="https://cwiki.apache.org/confluence/display/Hive/LanguageManual+Locks" TargetMode="External"/><Relationship Id="rId244" Type="http://schemas.openxmlformats.org/officeDocument/2006/relationships/hyperlink" Target="https://cwiki.apache.org/confluence/display/Hive/LanguageManual+UDF" TargetMode="External"/><Relationship Id="rId18" Type="http://schemas.openxmlformats.org/officeDocument/2006/relationships/hyperlink" Target="https://cwiki.apache.org/confluence/display/Hive/LanguageManual+DDL" TargetMode="External"/><Relationship Id="rId39" Type="http://schemas.openxmlformats.org/officeDocument/2006/relationships/hyperlink" Target="https://cwiki.apache.org/confluence/display/Hive/LanguageManual+DDL" TargetMode="External"/><Relationship Id="rId265" Type="http://schemas.openxmlformats.org/officeDocument/2006/relationships/hyperlink" Target="https://cwiki.apache.org/confluence/display/Hive/LanguageManual+LateralView" TargetMode="External"/><Relationship Id="rId286" Type="http://schemas.openxmlformats.org/officeDocument/2006/relationships/hyperlink" Target="https://cwiki.apache.org/confluence/display/Hive/AdminManual+MetastoreAdmin" TargetMode="External"/><Relationship Id="rId50" Type="http://schemas.openxmlformats.org/officeDocument/2006/relationships/hyperlink" Target="https://cwiki.apache.org/confluence/display/Hive/LanguageManual+Archiving" TargetMode="External"/><Relationship Id="rId104" Type="http://schemas.openxmlformats.org/officeDocument/2006/relationships/hyperlink" Target="https://cwiki.apache.org/confluence/display/Hive/LanguageManual+DDL" TargetMode="External"/><Relationship Id="rId125" Type="http://schemas.openxmlformats.org/officeDocument/2006/relationships/hyperlink" Target="https://cwiki.apache.org/confluence/display/Hive/LanguageManual+SortBy" TargetMode="External"/><Relationship Id="rId146" Type="http://schemas.openxmlformats.org/officeDocument/2006/relationships/hyperlink" Target="https://cwiki.apache.org/confluence/display/Hive/LanguageManual+UDF" TargetMode="External"/><Relationship Id="rId167" Type="http://schemas.openxmlformats.org/officeDocument/2006/relationships/hyperlink" Target="http://dev.mysql.com/doc/refman/5.0/en/mathematical-functions.html" TargetMode="External"/><Relationship Id="rId188" Type="http://schemas.openxmlformats.org/officeDocument/2006/relationships/hyperlink" Target="https://cwiki.apache.org/confluence/display/~tpowell" TargetMode="External"/><Relationship Id="rId311" Type="http://schemas.openxmlformats.org/officeDocument/2006/relationships/hyperlink" Target="https://issues.apache.org/jira/browse/HIVE-679" TargetMode="External"/><Relationship Id="rId71" Type="http://schemas.openxmlformats.org/officeDocument/2006/relationships/hyperlink" Target="https://cwiki.apache.org/confluence/display/Hive/LanguageManual+Authorization" TargetMode="External"/><Relationship Id="rId92" Type="http://schemas.openxmlformats.org/officeDocument/2006/relationships/hyperlink" Target="https://cwiki.apache.org/confluence/display/Hive/LanguageManual+Select" TargetMode="External"/><Relationship Id="rId213" Type="http://schemas.openxmlformats.org/officeDocument/2006/relationships/hyperlink" Target="https://cwiki.apache.org/confluence/display/~admin" TargetMode="External"/><Relationship Id="rId234" Type="http://schemas.openxmlformats.org/officeDocument/2006/relationships/hyperlink" Target="https://cwiki.apache.org/confluence/display/Hive/LanguageManual+UDF" TargetMode="External"/><Relationship Id="rId2" Type="http://schemas.openxmlformats.org/officeDocument/2006/relationships/styles" Target="styles.xml"/><Relationship Id="rId29" Type="http://schemas.openxmlformats.org/officeDocument/2006/relationships/hyperlink" Target="https://cwiki.apache.org/confluence/display/Hive/LanguageManual+DDL" TargetMode="External"/><Relationship Id="rId255" Type="http://schemas.openxmlformats.org/officeDocument/2006/relationships/hyperlink" Target="https://cwiki.apache.org/confluence/display/Hive/LanguageManual+UDF" TargetMode="External"/><Relationship Id="rId276" Type="http://schemas.openxmlformats.org/officeDocument/2006/relationships/hyperlink" Target="http://www.gnuplot.info/" TargetMode="External"/><Relationship Id="rId297" Type="http://schemas.openxmlformats.org/officeDocument/2006/relationships/hyperlink" Target="https://cwiki.apache.org/confluence/display/~tpowell" TargetMode="External"/><Relationship Id="rId40" Type="http://schemas.openxmlformats.org/officeDocument/2006/relationships/hyperlink" Target="https://cwiki.apache.org/confluence/display/Hive/LanguageManual+DDL" TargetMode="External"/><Relationship Id="rId115" Type="http://schemas.openxmlformats.org/officeDocument/2006/relationships/hyperlink" Target="https://cwiki.apache.org/confluence/display/Hive/LanguageManual+GroupBy" TargetMode="External"/><Relationship Id="rId136" Type="http://schemas.openxmlformats.org/officeDocument/2006/relationships/hyperlink" Target="https://cwiki.apache.org/confluence/display/Hive/LanguageManual+Transform" TargetMode="External"/><Relationship Id="rId157" Type="http://schemas.openxmlformats.org/officeDocument/2006/relationships/hyperlink" Target="https://cwiki.apache.org/confluence/display/Hive/LanguageManual+UDF" TargetMode="External"/><Relationship Id="rId178" Type="http://schemas.openxmlformats.org/officeDocument/2006/relationships/hyperlink" Target="https://cwiki.apache.org/confluence/pages/diffpages.action?pageId=27362051&amp;originalId=27820705" TargetMode="External"/><Relationship Id="rId301" Type="http://schemas.openxmlformats.org/officeDocument/2006/relationships/hyperlink" Target="https://cwiki.apache.org/confluence/display/Hive/HiveClient" TargetMode="External"/><Relationship Id="rId322" Type="http://schemas.openxmlformats.org/officeDocument/2006/relationships/image" Target="media/image2.gif"/><Relationship Id="rId61" Type="http://schemas.openxmlformats.org/officeDocument/2006/relationships/hyperlink" Target="https://cwiki.apache.org/confluence/display/Hive/LanguageManual+DML" TargetMode="External"/><Relationship Id="rId82" Type="http://schemas.openxmlformats.org/officeDocument/2006/relationships/hyperlink" Target="https://cwiki.apache.org/confluence/display/Hive/LanguageManual+Cli" TargetMode="External"/><Relationship Id="rId199" Type="http://schemas.openxmlformats.org/officeDocument/2006/relationships/hyperlink" Target="https://cwiki.apache.org/confluence/display/Hive/LanguageManual+Union" TargetMode="External"/><Relationship Id="rId203" Type="http://schemas.openxmlformats.org/officeDocument/2006/relationships/hyperlink" Target="https://cwiki.apache.org/confluence/pages/diffpages.action?pageId=27362044&amp;originalId=27820700" TargetMode="External"/><Relationship Id="rId19" Type="http://schemas.openxmlformats.org/officeDocument/2006/relationships/hyperlink" Target="https://cwiki.apache.org/confluence/display/Hive/LanguageManual+DDL" TargetMode="External"/><Relationship Id="rId224" Type="http://schemas.openxmlformats.org/officeDocument/2006/relationships/hyperlink" Target="https://cwiki.apache.org/confluence/display/~admin" TargetMode="External"/><Relationship Id="rId245" Type="http://schemas.openxmlformats.org/officeDocument/2006/relationships/hyperlink" Target="https://cwiki.apache.org/confluence/display/Hive/LanguageManual+UDF" TargetMode="External"/><Relationship Id="rId266" Type="http://schemas.openxmlformats.org/officeDocument/2006/relationships/hyperlink" Target="https://cwiki.apache.org/confluence/display/Hive/StatisticsAndDataMining" TargetMode="External"/><Relationship Id="rId287" Type="http://schemas.openxmlformats.org/officeDocument/2006/relationships/hyperlink" Target="https://cwiki.apache.org/confluence/display/Hive/AdminManual+MetastoreAdmi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127</Pages>
  <Words>32954</Words>
  <Characters>187838</Characters>
  <Application>Microsoft Office Word</Application>
  <DocSecurity>0</DocSecurity>
  <Lines>1565</Lines>
  <Paragraphs>440</Paragraphs>
  <ScaleCrop>false</ScaleCrop>
  <Company>CHINA</Company>
  <LinksUpToDate>false</LinksUpToDate>
  <CharactersWithSpaces>220352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dengyi</dc:creator>
  <cp:keywords/>
  <dc:description/>
  <cp:lastModifiedBy>dengyi</cp:lastModifiedBy>
  <cp:revision>6</cp:revision>
  <dcterms:created xsi:type="dcterms:W3CDTF">2011-08-26T08:29:00Z</dcterms:created>
  <dcterms:modified xsi:type="dcterms:W3CDTF">2011-08-26T08:40:00Z</dcterms:modified>
</cp:coreProperties>
</file>